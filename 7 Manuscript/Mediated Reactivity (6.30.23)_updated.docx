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6AFDB3B0" w:rsidR="00831158" w:rsidRDefault="00E50907" w:rsidP="00EE402B">
      <w:pPr>
        <w:spacing w:after="0" w:line="480" w:lineRule="auto"/>
        <w:jc w:val="center"/>
        <w:rPr>
          <w:rFonts w:ascii="Times New Roman" w:hAnsi="Times New Roman" w:cs="Times New Roman"/>
          <w:sz w:val="24"/>
          <w:szCs w:val="24"/>
        </w:rPr>
      </w:pPr>
      <w:commentRangeStart w:id="0"/>
      <w:commentRangeStart w:id="1"/>
      <w:commentRangeStart w:id="2"/>
      <w:commentRangeStart w:id="3"/>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commentRangeEnd w:id="2"/>
      <w:r w:rsidR="00CE5AEA">
        <w:rPr>
          <w:rStyle w:val="CommentReference"/>
        </w:rPr>
        <w:commentReference w:id="2"/>
      </w:r>
      <w:commentRangeEnd w:id="3"/>
      <w:r w:rsidR="00FC5692">
        <w:rPr>
          <w:rStyle w:val="CommentReference"/>
        </w:rPr>
        <w:commentReference w:id="3"/>
      </w:r>
    </w:p>
    <w:p w14:paraId="28FCC939" w14:textId="051D68AE"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3FC66D32"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w:t>
      </w:r>
      <w:ins w:id="4" w:author="Nick Maxwell" w:date="2023-06-30T09:16:00Z">
        <w:r w:rsidR="00A33BB4">
          <w:rPr>
            <w:rFonts w:ascii="Times New Roman" w:hAnsi="Times New Roman" w:cs="Times New Roman"/>
            <w:sz w:val="24"/>
            <w:szCs w:val="24"/>
          </w:rPr>
          <w:t xml:space="preserve">semantically </w:t>
        </w:r>
      </w:ins>
      <w:r w:rsidRPr="00E50907">
        <w:rPr>
          <w:rFonts w:ascii="Times New Roman" w:hAnsi="Times New Roman" w:cs="Times New Roman"/>
          <w:sz w:val="24"/>
          <w:szCs w:val="24"/>
        </w:rPr>
        <w:t xml:space="preserve">mediated associates (e.g., lion-stripes)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ins w:id="5" w:author="Nick Maxwell" w:date="2023-06-30T09:16:00Z">
        <w:r w:rsidR="00A33BB4">
          <w:rPr>
            <w:rFonts w:ascii="Times New Roman" w:hAnsi="Times New Roman" w:cs="Times New Roman"/>
            <w:sz w:val="24"/>
            <w:szCs w:val="24"/>
          </w:rPr>
          <w:t xml:space="preserve">directly </w:t>
        </w:r>
      </w:ins>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w:t>
      </w:r>
      <w:ins w:id="6" w:author="Nick Maxwell" w:date="2023-06-30T09:16:00Z">
        <w:r w:rsidR="00A33BB4">
          <w:rPr>
            <w:rFonts w:ascii="Times New Roman" w:hAnsi="Times New Roman" w:cs="Times New Roman"/>
            <w:sz w:val="24"/>
            <w:szCs w:val="24"/>
          </w:rPr>
          <w:t>but</w:t>
        </w:r>
      </w:ins>
      <w:del w:id="7" w:author="Nick Maxwell" w:date="2023-06-30T09:16:00Z">
        <w:r w:rsidR="00CE5AEA" w:rsidDel="00A33BB4">
          <w:rPr>
            <w:rFonts w:ascii="Times New Roman" w:hAnsi="Times New Roman" w:cs="Times New Roman"/>
            <w:sz w:val="24"/>
            <w:szCs w:val="24"/>
          </w:rPr>
          <w:delText>and</w:delText>
        </w:r>
      </w:del>
      <w:r w:rsidR="00CE5AEA">
        <w:rPr>
          <w:rFonts w:ascii="Times New Roman" w:hAnsi="Times New Roman" w:cs="Times New Roman"/>
          <w:sz w:val="24"/>
          <w:szCs w:val="24"/>
        </w:rPr>
        <w:t xml:space="preserve"> indirectly related through a non-presented mediator (e.g., tiger).</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xml:space="preserve">, regardless of cue-target </w:t>
      </w:r>
      <w:commentRangeStart w:id="8"/>
      <w:r w:rsidR="00611C99">
        <w:rPr>
          <w:rFonts w:ascii="Times New Roman" w:hAnsi="Times New Roman" w:cs="Times New Roman"/>
          <w:sz w:val="24"/>
          <w:szCs w:val="24"/>
        </w:rPr>
        <w:t>relations</w:t>
      </w:r>
      <w:commentRangeEnd w:id="8"/>
      <w:r w:rsidR="00DE5EFD">
        <w:rPr>
          <w:rStyle w:val="CommentReference"/>
        </w:rPr>
        <w:commentReference w:id="8"/>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0DDB3C24"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w:t>
      </w:r>
      <w:ins w:id="9" w:author="Nick Maxwell" w:date="2023-06-30T09:16:00Z">
        <w:r w:rsidR="00A33BB4">
          <w:rPr>
            <w:rFonts w:ascii="Times New Roman" w:hAnsi="Times New Roman" w:cs="Times New Roman"/>
            <w:sz w:val="24"/>
            <w:szCs w:val="24"/>
          </w:rPr>
          <w:t>3</w:t>
        </w:r>
      </w:ins>
      <w:del w:id="10" w:author="Nick Maxwell" w:date="2023-06-30T09:16:00Z">
        <w:r w:rsidR="00DE3C50" w:rsidDel="00A33BB4">
          <w:rPr>
            <w:rFonts w:ascii="Times New Roman" w:hAnsi="Times New Roman" w:cs="Times New Roman"/>
            <w:sz w:val="24"/>
            <w:szCs w:val="24"/>
          </w:rPr>
          <w:delText>1</w:delText>
        </w:r>
      </w:del>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5767A65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 xml:space="preserve">the processes by which individuals monitor </w:t>
      </w:r>
      <w:del w:id="11" w:author="Nick Maxwell" w:date="2023-06-29T16:04:00Z">
        <w:r w:rsidR="00DE5EFD" w:rsidDel="009E58E4">
          <w:rPr>
            <w:rFonts w:ascii="Times New Roman" w:hAnsi="Times New Roman" w:cs="Times New Roman"/>
            <w:sz w:val="24"/>
            <w:szCs w:val="24"/>
          </w:rPr>
          <w:delText xml:space="preserve">their </w:delText>
        </w:r>
      </w:del>
      <w:r w:rsidR="00DE5EFD">
        <w:rPr>
          <w:rFonts w:ascii="Times New Roman" w:hAnsi="Times New Roman" w:cs="Times New Roman"/>
          <w:sz w:val="24"/>
          <w:szCs w:val="24"/>
        </w:rPr>
        <w:t xml:space="preserve">and adjust their memory abilities, is critical for understanding the learning process. </w:t>
      </w:r>
      <w:proofErr w:type="spellStart"/>
      <w:r w:rsidR="00DE5EFD">
        <w:rPr>
          <w:rFonts w:ascii="Times New Roman" w:hAnsi="Times New Roman" w:cs="Times New Roman"/>
          <w:sz w:val="24"/>
          <w:szCs w:val="24"/>
        </w:rPr>
        <w:t>Metamemorial</w:t>
      </w:r>
      <w:proofErr w:type="spellEnd"/>
      <w:r w:rsidR="00DE5EFD">
        <w:rPr>
          <w:rFonts w:ascii="Times New Roman" w:hAnsi="Times New Roman" w:cs="Times New Roman"/>
          <w:sz w:val="24"/>
          <w:szCs w:val="24"/>
        </w:rPr>
        <w:t xml:space="preserve">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del w:id="12" w:author="Nick Maxwell" w:date="2023-06-29T16:04:00Z">
        <w:r w:rsidR="001C07DC" w:rsidDel="009E58E4">
          <w:rPr>
            <w:rFonts w:ascii="Times New Roman" w:hAnsi="Times New Roman" w:cs="Times New Roman"/>
            <w:sz w:val="24"/>
            <w:szCs w:val="24"/>
          </w:rPr>
          <w:delText>an</w:delText>
        </w:r>
        <w:r w:rsidR="00BC5943" w:rsidDel="009E58E4">
          <w:rPr>
            <w:rFonts w:ascii="Times New Roman" w:hAnsi="Times New Roman" w:cs="Times New Roman"/>
            <w:sz w:val="24"/>
            <w:szCs w:val="24"/>
          </w:rPr>
          <w:delText xml:space="preserve"> </w:delText>
        </w:r>
      </w:del>
      <w:r w:rsidR="00DE5EFD">
        <w:rPr>
          <w:rFonts w:ascii="Times New Roman" w:hAnsi="Times New Roman" w:cs="Times New Roman"/>
          <w:sz w:val="24"/>
          <w:szCs w:val="24"/>
        </w:rPr>
        <w:t>information has been sufficiently learned or</w:t>
      </w:r>
      <w:del w:id="13" w:author="Maxwell, Nicholas [2]" w:date="2023-06-29T13:10:00Z">
        <w:r w:rsidR="00DE5EFD" w:rsidDel="001D1C3F">
          <w:rPr>
            <w:rFonts w:ascii="Times New Roman" w:hAnsi="Times New Roman" w:cs="Times New Roman"/>
            <w:sz w:val="24"/>
            <w:szCs w:val="24"/>
          </w:rPr>
          <w:delText xml:space="preserve"> </w:delText>
        </w:r>
      </w:del>
      <w:r w:rsidR="00DE5EFD">
        <w:rPr>
          <w:rFonts w:ascii="Times New Roman" w:hAnsi="Times New Roman" w:cs="Times New Roman"/>
          <w:sz w:val="24"/>
          <w:szCs w:val="24"/>
        </w:rPr>
        <w:t xml:space="preserve">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del w:id="14" w:author="Nick Maxwell" w:date="2023-06-29T16:04:00Z">
        <w:r w:rsidR="00D71D9D" w:rsidDel="009E58E4">
          <w:rPr>
            <w:rFonts w:ascii="Times New Roman" w:hAnsi="Times New Roman" w:cs="Times New Roman"/>
            <w:sz w:val="24"/>
            <w:szCs w:val="24"/>
          </w:rPr>
          <w:delText xml:space="preserve"> </w:delText>
        </w:r>
      </w:del>
      <w:r w:rsidR="00DE5EFD">
        <w:rPr>
          <w:rFonts w:ascii="Times New Roman" w:hAnsi="Times New Roman" w:cs="Times New Roman"/>
          <w:sz w:val="24"/>
          <w:szCs w:val="24"/>
        </w:rPr>
        <w:t xml:space="preserve">, whether an individual lacks basic knowledge to learn higher-order concepts, or determining whether certain materials may better lend themselves to long-term retention than others (see </w:t>
      </w:r>
      <w:commentRangeStart w:id="15"/>
      <w:commentRangeStart w:id="16"/>
      <w:r w:rsidR="00DE5EFD">
        <w:rPr>
          <w:rFonts w:ascii="Times New Roman" w:hAnsi="Times New Roman" w:cs="Times New Roman"/>
          <w:sz w:val="24"/>
          <w:szCs w:val="24"/>
        </w:rPr>
        <w:t xml:space="preserve">Nelson &amp; </w:t>
      </w:r>
      <w:proofErr w:type="spellStart"/>
      <w:r w:rsidR="00DE5EFD">
        <w:rPr>
          <w:rFonts w:ascii="Times New Roman" w:hAnsi="Times New Roman" w:cs="Times New Roman"/>
          <w:sz w:val="24"/>
          <w:szCs w:val="24"/>
        </w:rPr>
        <w:t>Narens</w:t>
      </w:r>
      <w:proofErr w:type="spellEnd"/>
      <w:r w:rsidR="00DE5EFD">
        <w:rPr>
          <w:rFonts w:ascii="Times New Roman" w:hAnsi="Times New Roman" w:cs="Times New Roman"/>
          <w:sz w:val="24"/>
          <w:szCs w:val="24"/>
        </w:rPr>
        <w:t>, 1990</w:t>
      </w:r>
      <w:commentRangeEnd w:id="15"/>
      <w:r w:rsidR="00867305">
        <w:rPr>
          <w:rStyle w:val="CommentReference"/>
        </w:rPr>
        <w:commentReference w:id="15"/>
      </w:r>
      <w:commentRangeEnd w:id="16"/>
      <w:r w:rsidR="00DE3C50">
        <w:rPr>
          <w:rStyle w:val="CommentReference"/>
        </w:rPr>
        <w:commentReference w:id="16"/>
      </w:r>
      <w:ins w:id="17" w:author="Nick Maxwell" w:date="2023-06-23T15:29:00Z">
        <w:r w:rsidR="00F53EAC">
          <w:rPr>
            <w:rFonts w:ascii="Times New Roman" w:hAnsi="Times New Roman" w:cs="Times New Roman"/>
            <w:sz w:val="24"/>
            <w:szCs w:val="24"/>
          </w:rPr>
          <w:t xml:space="preserve">; </w:t>
        </w:r>
      </w:ins>
      <w:ins w:id="18" w:author="Nick Maxwell" w:date="2023-06-23T15:32:00Z">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ins>
      <w:ins w:id="19" w:author="Maxwell, Nicholas [2]" w:date="2023-06-29T13:10:00Z">
        <w:r w:rsidR="001D1C3F">
          <w:rPr>
            <w:rFonts w:ascii="Times New Roman" w:hAnsi="Times New Roman" w:cs="Times New Roman"/>
            <w:sz w:val="24"/>
            <w:szCs w:val="24"/>
          </w:rPr>
          <w:t>s</w:t>
        </w:r>
      </w:ins>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DE3C50">
        <w:rPr>
          <w:rFonts w:ascii="Times New Roman" w:hAnsi="Times New Roman" w:cs="Times New Roman"/>
          <w:sz w:val="24"/>
          <w:szCs w:val="24"/>
        </w:rPr>
        <w:t>make judgments of learning</w:t>
      </w:r>
      <w:ins w:id="20" w:author="Nick Maxwell" w:date="2023-06-30T09:18:00Z">
        <w:r w:rsidR="00A33BB4">
          <w:rPr>
            <w:rFonts w:ascii="Times New Roman" w:hAnsi="Times New Roman" w:cs="Times New Roman"/>
            <w:sz w:val="24"/>
            <w:szCs w:val="24"/>
          </w:rPr>
          <w:t xml:space="preserve"> (JOLs)</w:t>
        </w:r>
      </w:ins>
      <w:r w:rsidR="00DE3C50">
        <w:rPr>
          <w:rFonts w:ascii="Times New Roman" w:hAnsi="Times New Roman" w:cs="Times New Roman"/>
          <w:sz w:val="24"/>
          <w:szCs w:val="24"/>
        </w:rPr>
        <w:t>,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using a probability scale</w:t>
      </w:r>
      <w:r w:rsidR="00EE7E6D">
        <w:rPr>
          <w:rFonts w:ascii="Times New Roman" w:hAnsi="Times New Roman" w:cs="Times New Roman"/>
          <w:sz w:val="24"/>
          <w:szCs w:val="24"/>
        </w:rPr>
        <w:t xml:space="preserve"> (i.e.,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changes due to</w:t>
      </w:r>
      <w:r w:rsidR="00407AD4">
        <w:rPr>
          <w:rFonts w:ascii="Times New Roman" w:hAnsi="Times New Roman" w:cs="Times New Roman"/>
          <w:sz w:val="24"/>
          <w:szCs w:val="24"/>
        </w:rPr>
        <w:t xml:space="preserve"> material type,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in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35C5C077"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del w:id="21" w:author="Nick Maxwell" w:date="2023-06-23T15:24:00Z">
        <w:r w:rsidR="00230D6F" w:rsidDel="00F53EAC">
          <w:rPr>
            <w:rFonts w:ascii="Times New Roman" w:hAnsi="Times New Roman" w:cs="Times New Roman"/>
            <w:sz w:val="24"/>
            <w:szCs w:val="24"/>
          </w:rPr>
          <w:delText>influence</w:delText>
        </w:r>
        <w:r w:rsidR="00CE0F4E" w:rsidDel="00F53EAC">
          <w:rPr>
            <w:rFonts w:ascii="Times New Roman" w:hAnsi="Times New Roman" w:cs="Times New Roman"/>
            <w:sz w:val="24"/>
            <w:szCs w:val="24"/>
          </w:rPr>
          <w:delText xml:space="preserve"> </w:delText>
        </w:r>
      </w:del>
      <w:ins w:id="22" w:author="Nick Maxwell" w:date="2023-06-23T15:32:00Z">
        <w:r w:rsidR="00620780">
          <w:rPr>
            <w:rFonts w:ascii="Times New Roman" w:hAnsi="Times New Roman" w:cs="Times New Roman"/>
            <w:sz w:val="24"/>
            <w:szCs w:val="24"/>
          </w:rPr>
          <w:t>effect</w:t>
        </w:r>
      </w:ins>
      <w:ins w:id="23" w:author="Nick Maxwell" w:date="2023-06-23T15:24:00Z">
        <w:r w:rsidR="00F53EAC">
          <w:rPr>
            <w:rFonts w:ascii="Times New Roman" w:hAnsi="Times New Roman" w:cs="Times New Roman"/>
            <w:sz w:val="24"/>
            <w:szCs w:val="24"/>
          </w:rPr>
          <w:t xml:space="preserve"> </w:t>
        </w:r>
      </w:ins>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ins w:id="24" w:author="Maxwell, Nicholas [2]" w:date="2023-06-28T13:22:00Z">
        <w:r w:rsidR="00E359FE">
          <w:rPr>
            <w:rFonts w:ascii="Times New Roman" w:hAnsi="Times New Roman" w:cs="Times New Roman"/>
            <w:sz w:val="24"/>
            <w:szCs w:val="24"/>
          </w:rPr>
          <w:t>; etc.</w:t>
        </w:r>
      </w:ins>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ins w:id="25" w:author="Nick Maxwell" w:date="2023-06-29T16:05:00Z">
        <w:r w:rsidR="009E58E4">
          <w:rPr>
            <w:rFonts w:ascii="Times New Roman" w:hAnsi="Times New Roman" w:cs="Times New Roman"/>
            <w:sz w:val="24"/>
            <w:szCs w:val="24"/>
          </w:rPr>
          <w:t>which</w:t>
        </w:r>
      </w:ins>
      <w:del w:id="26" w:author="Nick Maxwell" w:date="2023-06-29T16:05:00Z">
        <w:r w:rsidR="00D74F27" w:rsidDel="009E58E4">
          <w:rPr>
            <w:rFonts w:ascii="Times New Roman" w:hAnsi="Times New Roman" w:cs="Times New Roman"/>
            <w:sz w:val="24"/>
            <w:szCs w:val="24"/>
          </w:rPr>
          <w:delText>that</w:delText>
        </w:r>
      </w:del>
      <w:r w:rsidR="00D74F27">
        <w:rPr>
          <w:rFonts w:ascii="Times New Roman" w:hAnsi="Times New Roman" w:cs="Times New Roman"/>
          <w:sz w:val="24"/>
          <w:szCs w:val="24"/>
        </w:rPr>
        <w:t xml:space="preserve"> are provided concurrently with or immediately following encoding</w:t>
      </w:r>
      <w:del w:id="27" w:author="Nick Maxwell" w:date="2023-06-29T16:05:00Z">
        <w:r w:rsidR="00D74F27" w:rsidDel="009E58E4">
          <w:rPr>
            <w:rFonts w:ascii="Times New Roman" w:hAnsi="Times New Roman" w:cs="Times New Roman"/>
            <w:sz w:val="24"/>
            <w:szCs w:val="24"/>
          </w:rPr>
          <w:delText>,</w:delText>
        </w:r>
      </w:del>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when participants </w:t>
      </w:r>
      <w:r w:rsidR="008A7070">
        <w:rPr>
          <w:rFonts w:ascii="Times New Roman" w:hAnsi="Times New Roman" w:cs="Times New Roman"/>
          <w:sz w:val="24"/>
          <w:szCs w:val="24"/>
        </w:rPr>
        <w:lastRenderedPageBreak/>
        <w:t>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ins w:id="28" w:author="Nick Maxwell" w:date="2023-06-26T14:50:00Z">
        <w:r w:rsidR="007901D1">
          <w:rPr>
            <w:rFonts w:ascii="Times New Roman" w:hAnsi="Times New Roman" w:cs="Times New Roman"/>
            <w:sz w:val="24"/>
            <w:szCs w:val="24"/>
          </w:rPr>
          <w:t xml:space="preserve">making </w:t>
        </w:r>
      </w:ins>
      <w:del w:id="29" w:author="Nick Maxwell" w:date="2023-06-26T14:50:00Z">
        <w:r w:rsidR="009441F3" w:rsidDel="007901D1">
          <w:rPr>
            <w:rFonts w:ascii="Times New Roman" w:hAnsi="Times New Roman" w:cs="Times New Roman"/>
            <w:sz w:val="24"/>
            <w:szCs w:val="24"/>
          </w:rPr>
          <w:delText>directing</w:delText>
        </w:r>
        <w:r w:rsidR="00057423" w:rsidDel="007901D1">
          <w:rPr>
            <w:rFonts w:ascii="Times New Roman" w:hAnsi="Times New Roman" w:cs="Times New Roman"/>
            <w:sz w:val="24"/>
            <w:szCs w:val="24"/>
          </w:rPr>
          <w:delText xml:space="preserve"> participants’</w:delText>
        </w:r>
        <w:r w:rsidR="00CE0F4E" w:rsidDel="007901D1">
          <w:rPr>
            <w:rFonts w:ascii="Times New Roman" w:hAnsi="Times New Roman" w:cs="Times New Roman"/>
            <w:sz w:val="24"/>
            <w:szCs w:val="24"/>
          </w:rPr>
          <w:delText xml:space="preserve"> attention to aspects</w:delText>
        </w:r>
      </w:del>
      <w:ins w:id="30" w:author="Nick Maxwell" w:date="2023-06-26T14:50:00Z">
        <w:r w:rsidR="007901D1">
          <w:rPr>
            <w:rFonts w:ascii="Times New Roman" w:hAnsi="Times New Roman" w:cs="Times New Roman"/>
            <w:sz w:val="24"/>
            <w:szCs w:val="24"/>
          </w:rPr>
          <w:t>certain aspects</w:t>
        </w:r>
      </w:ins>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ins w:id="31" w:author="Nick Maxwell" w:date="2023-06-26T14:51:00Z">
        <w:r w:rsidR="007901D1">
          <w:rPr>
            <w:rFonts w:ascii="Times New Roman" w:hAnsi="Times New Roman" w:cs="Times New Roman"/>
            <w:sz w:val="24"/>
            <w:szCs w:val="24"/>
          </w:rPr>
          <w:t xml:space="preserve">more </w:t>
        </w:r>
      </w:ins>
      <w:del w:id="32" w:author="Nick Maxwell" w:date="2023-06-26T14:51:00Z">
        <w:r w:rsidR="008A7070" w:rsidDel="007901D1">
          <w:rPr>
            <w:rFonts w:ascii="Times New Roman" w:hAnsi="Times New Roman" w:cs="Times New Roman"/>
            <w:sz w:val="24"/>
            <w:szCs w:val="24"/>
          </w:rPr>
          <w:delText>that would have</w:delText>
        </w:r>
        <w:r w:rsidR="00CE0F4E" w:rsidDel="007901D1">
          <w:rPr>
            <w:rFonts w:ascii="Times New Roman" w:hAnsi="Times New Roman" w:cs="Times New Roman"/>
            <w:sz w:val="24"/>
            <w:szCs w:val="24"/>
          </w:rPr>
          <w:delText xml:space="preserve"> otherwise</w:delText>
        </w:r>
        <w:r w:rsidR="004E4428" w:rsidDel="007901D1">
          <w:rPr>
            <w:rFonts w:ascii="Times New Roman" w:hAnsi="Times New Roman" w:cs="Times New Roman"/>
            <w:sz w:val="24"/>
            <w:szCs w:val="24"/>
          </w:rPr>
          <w:delText xml:space="preserve"> </w:delText>
        </w:r>
        <w:r w:rsidR="008A7070" w:rsidDel="007901D1">
          <w:rPr>
            <w:rFonts w:ascii="Times New Roman" w:hAnsi="Times New Roman" w:cs="Times New Roman"/>
            <w:sz w:val="24"/>
            <w:szCs w:val="24"/>
          </w:rPr>
          <w:delText xml:space="preserve">been </w:delText>
        </w:r>
        <w:commentRangeStart w:id="33"/>
        <w:commentRangeStart w:id="34"/>
        <w:r w:rsidR="009851C9" w:rsidDel="007901D1">
          <w:rPr>
            <w:rFonts w:ascii="Times New Roman" w:hAnsi="Times New Roman" w:cs="Times New Roman"/>
            <w:sz w:val="24"/>
            <w:szCs w:val="24"/>
          </w:rPr>
          <w:delText>overlooke</w:delText>
        </w:r>
      </w:del>
      <w:ins w:id="35" w:author="Nick Maxwell" w:date="2023-06-26T14:51:00Z">
        <w:r w:rsidR="007901D1">
          <w:rPr>
            <w:rFonts w:ascii="Times New Roman" w:hAnsi="Times New Roman" w:cs="Times New Roman"/>
            <w:sz w:val="24"/>
            <w:szCs w:val="24"/>
          </w:rPr>
          <w:t>salient</w:t>
        </w:r>
      </w:ins>
      <w:ins w:id="36" w:author="Nick Maxwell" w:date="2023-06-28T09:30:00Z">
        <w:r w:rsidR="00FB7CDB">
          <w:rPr>
            <w:rFonts w:ascii="Times New Roman" w:hAnsi="Times New Roman" w:cs="Times New Roman"/>
            <w:sz w:val="24"/>
            <w:szCs w:val="24"/>
          </w:rPr>
          <w:t xml:space="preserve"> at encoding</w:t>
        </w:r>
      </w:ins>
      <w:del w:id="37" w:author="Nick Maxwell" w:date="2023-06-26T14:51:00Z">
        <w:r w:rsidR="009851C9" w:rsidDel="007901D1">
          <w:rPr>
            <w:rFonts w:ascii="Times New Roman" w:hAnsi="Times New Roman" w:cs="Times New Roman"/>
            <w:sz w:val="24"/>
            <w:szCs w:val="24"/>
          </w:rPr>
          <w:delText>d</w:delText>
        </w:r>
      </w:del>
      <w:r w:rsidR="009B5787">
        <w:rPr>
          <w:rFonts w:ascii="Times New Roman" w:hAnsi="Times New Roman" w:cs="Times New Roman"/>
          <w:sz w:val="24"/>
          <w:szCs w:val="24"/>
        </w:rPr>
        <w:t xml:space="preserve"> </w:t>
      </w:r>
      <w:commentRangeEnd w:id="33"/>
      <w:r w:rsidR="00867305">
        <w:rPr>
          <w:rStyle w:val="CommentReference"/>
        </w:rPr>
        <w:commentReference w:id="33"/>
      </w:r>
      <w:commentRangeEnd w:id="34"/>
      <w:r w:rsidR="00E977F8">
        <w:rPr>
          <w:rStyle w:val="CommentReference"/>
        </w:rPr>
        <w:commentReference w:id="34"/>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ins w:id="38" w:author="Nick Maxwell" w:date="2023-06-29T16:08:00Z">
        <w:r w:rsidR="009E58E4">
          <w:rPr>
            <w:rFonts w:ascii="Times New Roman" w:hAnsi="Times New Roman" w:cs="Times New Roman"/>
            <w:sz w:val="24"/>
            <w:szCs w:val="24"/>
          </w:rPr>
          <w:t>ial</w:t>
        </w:r>
      </w:ins>
      <w:del w:id="39" w:author="Nick Maxwell" w:date="2023-06-29T16:08:00Z">
        <w:r w:rsidR="00867305" w:rsidDel="009E58E4">
          <w:rPr>
            <w:rFonts w:ascii="Times New Roman" w:hAnsi="Times New Roman" w:cs="Times New Roman"/>
            <w:sz w:val="24"/>
            <w:szCs w:val="24"/>
          </w:rPr>
          <w:delText>y</w:delText>
        </w:r>
      </w:del>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ins w:id="40" w:author="Nick Maxwell" w:date="2023-06-23T15:28:00Z">
        <w:r w:rsidR="00F53EAC">
          <w:rPr>
            <w:rFonts w:ascii="Times New Roman" w:hAnsi="Times New Roman" w:cs="Times New Roman"/>
            <w:sz w:val="24"/>
            <w:szCs w:val="24"/>
          </w:rPr>
          <w:t>s</w:t>
        </w:r>
      </w:ins>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 xml:space="preserve">memory performance </w:t>
      </w:r>
      <w:ins w:id="41" w:author="Nick Maxwell" w:date="2023-06-30T09:19:00Z">
        <w:r w:rsidR="00A33BB4">
          <w:rPr>
            <w:rFonts w:ascii="Times New Roman" w:hAnsi="Times New Roman" w:cs="Times New Roman"/>
            <w:sz w:val="24"/>
            <w:szCs w:val="24"/>
          </w:rPr>
          <w:t>between</w:t>
        </w:r>
      </w:ins>
      <w:del w:id="42" w:author="Nick Maxwell" w:date="2023-06-30T09:19:00Z">
        <w:r w:rsidR="004E4428" w:rsidDel="00A33BB4">
          <w:rPr>
            <w:rFonts w:ascii="Times New Roman" w:hAnsi="Times New Roman" w:cs="Times New Roman"/>
            <w:sz w:val="24"/>
            <w:szCs w:val="24"/>
          </w:rPr>
          <w:delText>for</w:delText>
        </w:r>
      </w:del>
      <w:r w:rsidR="004E4428">
        <w:rPr>
          <w:rFonts w:ascii="Times New Roman" w:hAnsi="Times New Roman" w:cs="Times New Roman"/>
          <w:sz w:val="24"/>
          <w:szCs w:val="24"/>
        </w:rPr>
        <w:t xml:space="preserve"> participants making JOLs </w:t>
      </w:r>
      <w:del w:id="43" w:author="Nick Maxwell" w:date="2023-06-30T09:19:00Z">
        <w:r w:rsidR="004E4428" w:rsidDel="00A33BB4">
          <w:rPr>
            <w:rFonts w:ascii="Times New Roman" w:hAnsi="Times New Roman" w:cs="Times New Roman"/>
            <w:sz w:val="24"/>
            <w:szCs w:val="24"/>
          </w:rPr>
          <w:delText>to</w:delText>
        </w:r>
        <w:r w:rsidR="004D1857" w:rsidDel="00A33BB4">
          <w:rPr>
            <w:rFonts w:ascii="Times New Roman" w:hAnsi="Times New Roman" w:cs="Times New Roman"/>
            <w:sz w:val="24"/>
            <w:szCs w:val="24"/>
          </w:rPr>
          <w:delText xml:space="preserve"> </w:delText>
        </w:r>
      </w:del>
      <w:ins w:id="44" w:author="Nick Maxwell" w:date="2023-06-30T09:19:00Z">
        <w:r w:rsidR="00A33BB4">
          <w:rPr>
            <w:rFonts w:ascii="Times New Roman" w:hAnsi="Times New Roman" w:cs="Times New Roman"/>
            <w:sz w:val="24"/>
            <w:szCs w:val="24"/>
          </w:rPr>
          <w:t xml:space="preserve">and </w:t>
        </w:r>
      </w:ins>
      <w:r w:rsidR="004D1857">
        <w:rPr>
          <w:rFonts w:ascii="Times New Roman" w:hAnsi="Times New Roman" w:cs="Times New Roman"/>
          <w:sz w:val="24"/>
          <w:szCs w:val="24"/>
        </w:rPr>
        <w:t>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del w:id="45" w:author="Nick Maxwell" w:date="2023-06-23T15:29:00Z">
        <w:r w:rsidR="00F90F61" w:rsidDel="00F53EAC">
          <w:rPr>
            <w:rFonts w:ascii="Times New Roman" w:hAnsi="Times New Roman" w:cs="Times New Roman"/>
            <w:sz w:val="24"/>
            <w:szCs w:val="24"/>
          </w:rPr>
          <w:delText xml:space="preserve">assessing </w:delText>
        </w:r>
      </w:del>
      <w:ins w:id="46" w:author="Nick Maxwell" w:date="2023-06-23T15:29:00Z">
        <w:r w:rsidR="00F53EAC">
          <w:rPr>
            <w:rFonts w:ascii="Times New Roman" w:hAnsi="Times New Roman" w:cs="Times New Roman"/>
            <w:sz w:val="24"/>
            <w:szCs w:val="24"/>
          </w:rPr>
          <w:t xml:space="preserve">influencing </w:t>
        </w:r>
      </w:ins>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50FD33FA"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867305">
        <w:rPr>
          <w:rFonts w:ascii="Times New Roman" w:hAnsi="Times New Roman" w:cs="Times New Roman"/>
          <w:sz w:val="24"/>
          <w:szCs w:val="24"/>
        </w:rPr>
        <w:t xml:space="preserve">results in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B4004">
        <w:rPr>
          <w:rFonts w:ascii="Times New Roman" w:hAnsi="Times New Roman" w:cs="Times New Roman"/>
          <w:sz w:val="24"/>
          <w:szCs w:val="24"/>
        </w:rPr>
        <w:t xml:space="preserve"> while not being reactive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ins w:id="47" w:author="Nick Maxwell" w:date="2023-06-29T10:49:00Z">
        <w:r w:rsidR="00F8555B">
          <w:rPr>
            <w:rFonts w:ascii="Times New Roman" w:hAnsi="Times New Roman" w:cs="Times New Roman"/>
            <w:sz w:val="24"/>
            <w:szCs w:val="24"/>
          </w:rPr>
          <w:t xml:space="preserve">Rivers, Janes, &amp; </w:t>
        </w:r>
        <w:proofErr w:type="spellStart"/>
        <w:r w:rsidR="00F8555B">
          <w:rPr>
            <w:rFonts w:ascii="Times New Roman" w:hAnsi="Times New Roman" w:cs="Times New Roman"/>
            <w:sz w:val="24"/>
            <w:szCs w:val="24"/>
          </w:rPr>
          <w:t>Dunlosky</w:t>
        </w:r>
        <w:proofErr w:type="spellEnd"/>
        <w:r w:rsidR="00F8555B">
          <w:rPr>
            <w:rFonts w:ascii="Times New Roman" w:hAnsi="Times New Roman" w:cs="Times New Roman"/>
            <w:sz w:val="24"/>
            <w:szCs w:val="24"/>
          </w:rPr>
          <w:t xml:space="preserve">, 2021; </w:t>
        </w:r>
      </w:ins>
      <w:r w:rsidR="00CD634C">
        <w:rPr>
          <w:rFonts w:ascii="Times New Roman" w:hAnsi="Times New Roman" w:cs="Times New Roman"/>
          <w:sz w:val="24"/>
          <w:szCs w:val="24"/>
        </w:rPr>
        <w:t>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xml:space="preserve">.; but see Mitchum, Kelly, &amp; Fox, </w:t>
      </w:r>
      <w:commentRangeStart w:id="48"/>
      <w:commentRangeStart w:id="49"/>
      <w:r w:rsidR="00AB4004">
        <w:rPr>
          <w:rFonts w:ascii="Times New Roman" w:hAnsi="Times New Roman" w:cs="Times New Roman"/>
          <w:sz w:val="24"/>
          <w:szCs w:val="24"/>
        </w:rPr>
        <w:t>2016</w:t>
      </w:r>
      <w:commentRangeEnd w:id="48"/>
      <w:r w:rsidR="008410E2">
        <w:rPr>
          <w:rStyle w:val="CommentReference"/>
        </w:rPr>
        <w:commentReference w:id="48"/>
      </w:r>
      <w:commentRangeEnd w:id="49"/>
      <w:r w:rsidR="00E977F8">
        <w:rPr>
          <w:rStyle w:val="CommentReference"/>
        </w:rPr>
        <w:commentReference w:id="49"/>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ins w:id="50" w:author="Maxwell, Nicholas [2]" w:date="2023-06-28T14:38:00Z">
        <w:r w:rsidR="003C46C9">
          <w:rPr>
            <w:rFonts w:ascii="Times New Roman" w:hAnsi="Times New Roman" w:cs="Times New Roman"/>
            <w:sz w:val="24"/>
            <w:szCs w:val="24"/>
          </w:rPr>
          <w:t xml:space="preserve"> et al. </w:t>
        </w:r>
      </w:ins>
      <w:del w:id="51" w:author="Maxwell, Nicholas [2]" w:date="2023-06-28T14:38:00Z">
        <w:r w:rsidR="002E08CB" w:rsidDel="003C46C9">
          <w:rPr>
            <w:rFonts w:ascii="Times New Roman" w:hAnsi="Times New Roman" w:cs="Times New Roman"/>
            <w:sz w:val="24"/>
            <w:szCs w:val="24"/>
          </w:rPr>
          <w:delText xml:space="preserve">, Birney, and Walker </w:delText>
        </w:r>
      </w:del>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31EFA091"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w:t>
      </w:r>
      <w:r w:rsidR="00BF5274">
        <w:rPr>
          <w:rFonts w:ascii="Times New Roman" w:hAnsi="Times New Roman" w:cs="Times New Roman"/>
          <w:sz w:val="24"/>
          <w:szCs w:val="24"/>
        </w:rPr>
        <w:lastRenderedPageBreak/>
        <w:t>JOLs, participants use intrinsic properties of the stimuli as indicators of future recall ability (i.e.,</w:t>
      </w:r>
      <w:ins w:id="52" w:author="Nick Maxwell" w:date="2023-06-28T09:33:00Z">
        <w:r w:rsidR="00013F71">
          <w:rPr>
            <w:rFonts w:ascii="Times New Roman" w:hAnsi="Times New Roman" w:cs="Times New Roman"/>
            <w:sz w:val="24"/>
            <w:szCs w:val="24"/>
          </w:rPr>
          <w:t xml:space="preserve"> </w:t>
        </w:r>
      </w:ins>
      <w:del w:id="53" w:author="Nick Maxwell" w:date="2023-06-28T09:33:00Z">
        <w:r w:rsidR="00BF5274" w:rsidDel="00013F71">
          <w:rPr>
            <w:rFonts w:ascii="Times New Roman" w:hAnsi="Times New Roman" w:cs="Times New Roman"/>
            <w:sz w:val="24"/>
            <w:szCs w:val="24"/>
          </w:rPr>
          <w:delText xml:space="preserve"> </w:delText>
        </w:r>
        <w:r w:rsidR="00874E6C" w:rsidDel="00013F71">
          <w:rPr>
            <w:rFonts w:ascii="Times New Roman" w:hAnsi="Times New Roman" w:cs="Times New Roman"/>
            <w:sz w:val="24"/>
            <w:szCs w:val="24"/>
          </w:rPr>
          <w:delText xml:space="preserve">a </w:delText>
        </w:r>
      </w:del>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del w:id="54" w:author="Nick Maxwell" w:date="2023-06-28T09:33:00Z">
        <w:r w:rsidR="00724F13" w:rsidDel="00013F71">
          <w:rPr>
            <w:rFonts w:ascii="Times New Roman" w:hAnsi="Times New Roman" w:cs="Times New Roman"/>
            <w:sz w:val="24"/>
            <w:szCs w:val="24"/>
          </w:rPr>
          <w:delText>Because</w:delText>
        </w:r>
        <w:r w:rsidR="003D302B" w:rsidDel="00013F71">
          <w:rPr>
            <w:rFonts w:ascii="Times New Roman" w:hAnsi="Times New Roman" w:cs="Times New Roman"/>
            <w:sz w:val="24"/>
            <w:szCs w:val="24"/>
          </w:rPr>
          <w:delText xml:space="preserve"> </w:delText>
        </w:r>
      </w:del>
      <w:ins w:id="55" w:author="Nick Maxwell" w:date="2023-06-28T09:33:00Z">
        <w:r w:rsidR="00013F71">
          <w:rPr>
            <w:rFonts w:ascii="Times New Roman" w:hAnsi="Times New Roman" w:cs="Times New Roman"/>
            <w:sz w:val="24"/>
            <w:szCs w:val="24"/>
          </w:rPr>
          <w:t xml:space="preserve">However, because </w:t>
        </w:r>
      </w:ins>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ins w:id="56" w:author="Nick Maxwell" w:date="2023-06-23T17:05:00Z">
        <w:r w:rsidR="00097B6F">
          <w:rPr>
            <w:rFonts w:ascii="Times New Roman" w:hAnsi="Times New Roman" w:cs="Times New Roman"/>
            <w:sz w:val="24"/>
            <w:szCs w:val="24"/>
          </w:rPr>
          <w:t>perceptible</w:t>
        </w:r>
      </w:ins>
      <w:del w:id="57" w:author="Nick Maxwell" w:date="2023-06-23T17:05:00Z">
        <w:r w:rsidR="002F2A32" w:rsidDel="00097B6F">
          <w:rPr>
            <w:rFonts w:ascii="Times New Roman" w:hAnsi="Times New Roman" w:cs="Times New Roman"/>
            <w:sz w:val="24"/>
            <w:szCs w:val="24"/>
          </w:rPr>
          <w:delText>inherent</w:delText>
        </w:r>
      </w:del>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w:t>
      </w:r>
      <w:del w:id="58" w:author="Nick Maxwell" w:date="2023-06-28T09:34:00Z">
        <w:r w:rsidR="00BF5274" w:rsidDel="00013F71">
          <w:rPr>
            <w:rFonts w:ascii="Times New Roman" w:hAnsi="Times New Roman" w:cs="Times New Roman"/>
            <w:sz w:val="24"/>
            <w:szCs w:val="24"/>
          </w:rPr>
          <w:delText xml:space="preserve">cue-strengthening </w:delText>
        </w:r>
        <w:r w:rsidR="00874E6C" w:rsidDel="00013F71">
          <w:rPr>
            <w:rFonts w:ascii="Times New Roman" w:hAnsi="Times New Roman" w:cs="Times New Roman"/>
            <w:sz w:val="24"/>
            <w:szCs w:val="24"/>
          </w:rPr>
          <w:delText>does not occur</w:delText>
        </w:r>
      </w:del>
      <w:ins w:id="59" w:author="Nick Maxwell" w:date="2023-06-28T09:36:00Z">
        <w:r w:rsidR="00A4349F">
          <w:rPr>
            <w:rFonts w:ascii="Times New Roman" w:hAnsi="Times New Roman" w:cs="Times New Roman"/>
            <w:sz w:val="24"/>
            <w:szCs w:val="24"/>
          </w:rPr>
          <w:t xml:space="preserve">these </w:t>
        </w:r>
      </w:ins>
      <w:ins w:id="60" w:author="Nick Maxwell" w:date="2023-06-28T09:34:00Z">
        <w:r w:rsidR="00013F71">
          <w:rPr>
            <w:rFonts w:ascii="Times New Roman" w:hAnsi="Times New Roman" w:cs="Times New Roman"/>
            <w:sz w:val="24"/>
            <w:szCs w:val="24"/>
          </w:rPr>
          <w:t>cues cannot be strengthened</w:t>
        </w:r>
      </w:ins>
      <w:r w:rsidR="00874E6C">
        <w:rPr>
          <w:rFonts w:ascii="Times New Roman" w:hAnsi="Times New Roman" w:cs="Times New Roman"/>
          <w:sz w:val="24"/>
          <w:szCs w:val="24"/>
        </w:rPr>
        <w:t xml:space="preserve">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ins w:id="61" w:author="Nick Maxwell" w:date="2023-06-28T09:36:00Z">
        <w:r w:rsidR="00A4349F">
          <w:rPr>
            <w:rFonts w:ascii="Times New Roman" w:hAnsi="Times New Roman" w:cs="Times New Roman"/>
            <w:sz w:val="24"/>
            <w:szCs w:val="24"/>
          </w:rPr>
          <w:t xml:space="preserve">Thus, cue-strengthening would be expected to occur on related but not unrelated cue-target pairs. </w:t>
        </w:r>
      </w:ins>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del w:id="62" w:author="Nick Maxwell" w:date="2023-06-23T17:03:00Z">
        <w:r w:rsidR="00A62412" w:rsidDel="001F48FF">
          <w:rPr>
            <w:rFonts w:ascii="Times New Roman" w:hAnsi="Times New Roman" w:cs="Times New Roman"/>
            <w:sz w:val="24"/>
            <w:szCs w:val="24"/>
          </w:rPr>
          <w:delText xml:space="preserve">containing </w:delText>
        </w:r>
      </w:del>
      <w:ins w:id="63" w:author="Nick Maxwell" w:date="2023-06-23T17:03:00Z">
        <w:r w:rsidR="001F48FF">
          <w:rPr>
            <w:rFonts w:ascii="Times New Roman" w:hAnsi="Times New Roman" w:cs="Times New Roman"/>
            <w:sz w:val="24"/>
            <w:szCs w:val="24"/>
          </w:rPr>
          <w:t xml:space="preserve">contain </w:t>
        </w:r>
      </w:ins>
      <w:ins w:id="64" w:author="Nick Maxwell" w:date="2023-06-23T17:04:00Z">
        <w:r w:rsidR="001F48FF">
          <w:rPr>
            <w:rFonts w:ascii="Times New Roman" w:hAnsi="Times New Roman" w:cs="Times New Roman"/>
            <w:sz w:val="24"/>
            <w:szCs w:val="24"/>
          </w:rPr>
          <w:t xml:space="preserve">visible </w:t>
        </w:r>
      </w:ins>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ins w:id="65" w:author="Nick Maxwell" w:date="2023-06-23T17:03:00Z">
        <w:r w:rsidR="001F48FF">
          <w:rPr>
            <w:rFonts w:ascii="Times New Roman" w:hAnsi="Times New Roman" w:cs="Times New Roman"/>
            <w:sz w:val="24"/>
            <w:szCs w:val="24"/>
          </w:rPr>
          <w:t xml:space="preserve"> </w:t>
        </w:r>
      </w:ins>
      <w:ins w:id="66" w:author="Nick Maxwell" w:date="2023-06-23T17:04:00Z">
        <w:r w:rsidR="001F48FF">
          <w:rPr>
            <w:rFonts w:ascii="Times New Roman" w:hAnsi="Times New Roman" w:cs="Times New Roman"/>
            <w:sz w:val="24"/>
            <w:szCs w:val="24"/>
          </w:rPr>
          <w:t>and when the</w:t>
        </w:r>
      </w:ins>
      <w:del w:id="67" w:author="Nick Maxwell" w:date="2023-06-23T17:03:00Z">
        <w:r w:rsidR="00A62412" w:rsidDel="001F48FF">
          <w:rPr>
            <w:rFonts w:ascii="Times New Roman" w:hAnsi="Times New Roman" w:cs="Times New Roman"/>
            <w:sz w:val="24"/>
            <w:szCs w:val="24"/>
          </w:rPr>
          <w:delText xml:space="preserve"> </w:delText>
        </w:r>
        <w:r w:rsidR="00A058E0" w:rsidDel="001F48FF">
          <w:rPr>
            <w:rFonts w:ascii="Times New Roman" w:hAnsi="Times New Roman" w:cs="Times New Roman"/>
            <w:sz w:val="24"/>
            <w:szCs w:val="24"/>
          </w:rPr>
          <w:delText xml:space="preserve">cuesta </w:delText>
        </w:r>
      </w:del>
      <w:del w:id="68" w:author="Nick Maxwell" w:date="2023-06-23T17:04:00Z">
        <w:r w:rsidR="00A058E0" w:rsidDel="001F48FF">
          <w:rPr>
            <w:rFonts w:ascii="Times New Roman" w:hAnsi="Times New Roman" w:cs="Times New Roman"/>
            <w:sz w:val="24"/>
            <w:szCs w:val="24"/>
          </w:rPr>
          <w:delText>the</w:delText>
        </w:r>
      </w:del>
      <w:r w:rsidR="00A058E0">
        <w:rPr>
          <w:rFonts w:ascii="Times New Roman" w:hAnsi="Times New Roman" w:cs="Times New Roman"/>
          <w:sz w:val="24"/>
          <w:szCs w:val="24"/>
        </w:rPr>
        <w:t xml:space="preserve"> test type used is sensitive to these cues</w:t>
      </w:r>
      <w:ins w:id="69" w:author="Nick Maxwell" w:date="2023-06-28T09:37:00Z">
        <w:r w:rsidR="00A4349F">
          <w:rPr>
            <w:rFonts w:ascii="Times New Roman" w:hAnsi="Times New Roman" w:cs="Times New Roman"/>
            <w:sz w:val="24"/>
            <w:szCs w:val="24"/>
          </w:rPr>
          <w:t>.</w:t>
        </w:r>
      </w:ins>
      <w:del w:id="70" w:author="Nick Maxwell" w:date="2023-06-28T09:37:00Z">
        <w:r w:rsidR="00724F13" w:rsidDel="00A4349F">
          <w:rPr>
            <w:rFonts w:ascii="Times New Roman" w:hAnsi="Times New Roman" w:cs="Times New Roman"/>
            <w:sz w:val="24"/>
            <w:szCs w:val="24"/>
          </w:rPr>
          <w:delText>.</w:delText>
        </w:r>
      </w:del>
    </w:p>
    <w:p w14:paraId="54F0D87F" w14:textId="0D664D18"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ins w:id="71" w:author="Nick Maxwell" w:date="2023-06-23T16:11:00Z">
        <w:r w:rsidR="00B14DB1">
          <w:rPr>
            <w:rFonts w:ascii="Times New Roman" w:hAnsi="Times New Roman" w:cs="Times New Roman"/>
            <w:sz w:val="24"/>
            <w:szCs w:val="24"/>
          </w:rPr>
          <w:t>the</w:t>
        </w:r>
      </w:ins>
      <w:del w:id="72" w:author="Nick Maxwell" w:date="2023-06-23T16:11:00Z">
        <w:r w:rsidR="00A058E0" w:rsidDel="00B14DB1">
          <w:rPr>
            <w:rFonts w:ascii="Times New Roman" w:hAnsi="Times New Roman" w:cs="Times New Roman"/>
            <w:sz w:val="24"/>
            <w:szCs w:val="24"/>
          </w:rPr>
          <w:delText>a</w:delText>
        </w:r>
      </w:del>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ins w:id="73" w:author="Nick Maxwell" w:date="2023-06-28T09:38:00Z">
        <w:r w:rsidR="00074B97">
          <w:rPr>
            <w:rFonts w:ascii="Times New Roman" w:hAnsi="Times New Roman" w:cs="Times New Roman"/>
            <w:sz w:val="24"/>
            <w:szCs w:val="24"/>
          </w:rPr>
          <w:t xml:space="preserve"> when testing occurs via cued-recall</w:t>
        </w:r>
      </w:ins>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ins w:id="74" w:author="Nick Maxwell" w:date="2023-06-29T10:49:00Z">
        <w:r w:rsidR="00F8555B">
          <w:rPr>
            <w:rFonts w:ascii="Times New Roman" w:hAnsi="Times New Roman" w:cs="Times New Roman"/>
            <w:sz w:val="24"/>
            <w:szCs w:val="24"/>
          </w:rPr>
          <w:t xml:space="preserve"> et al.</w:t>
        </w:r>
      </w:ins>
      <w:del w:id="75" w:author="Nick Maxwell" w:date="2023-06-29T10:49:00Z">
        <w:r w:rsidR="00382A94" w:rsidRPr="00023A22" w:rsidDel="00F8555B">
          <w:rPr>
            <w:rFonts w:ascii="Times New Roman" w:hAnsi="Times New Roman" w:cs="Times New Roman"/>
            <w:sz w:val="24"/>
            <w:szCs w:val="24"/>
          </w:rPr>
          <w:delText>, Janes, &amp; Dunlosky</w:delText>
        </w:r>
      </w:del>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ins w:id="76" w:author="Nick Maxwell" w:date="2023-06-28T09:38:00Z">
        <w:r w:rsidR="00074B97">
          <w:rPr>
            <w:rFonts w:ascii="Times New Roman" w:hAnsi="Times New Roman" w:cs="Times New Roman"/>
            <w:sz w:val="24"/>
            <w:szCs w:val="24"/>
          </w:rPr>
          <w:t xml:space="preserve">perceptible </w:t>
        </w:r>
      </w:ins>
      <w:del w:id="77" w:author="Nick Maxwell" w:date="2023-06-28T09:38:00Z">
        <w:r w:rsidR="00F661B7" w:rsidDel="00074B97">
          <w:rPr>
            <w:rFonts w:ascii="Times New Roman" w:hAnsi="Times New Roman" w:cs="Times New Roman"/>
            <w:sz w:val="24"/>
            <w:szCs w:val="24"/>
          </w:rPr>
          <w:delText xml:space="preserve">the </w:delText>
        </w:r>
      </w:del>
      <w:r w:rsidR="00B23E73">
        <w:rPr>
          <w:rFonts w:ascii="Times New Roman" w:hAnsi="Times New Roman" w:cs="Times New Roman"/>
          <w:sz w:val="24"/>
          <w:szCs w:val="24"/>
        </w:rPr>
        <w:t>cues</w:t>
      </w:r>
      <w:ins w:id="78" w:author="Nick Maxwell" w:date="2023-06-28T09:38:00Z">
        <w:r w:rsidR="00074B97">
          <w:rPr>
            <w:rFonts w:ascii="Times New Roman" w:hAnsi="Times New Roman" w:cs="Times New Roman"/>
            <w:sz w:val="24"/>
            <w:szCs w:val="24"/>
          </w:rPr>
          <w:t xml:space="preserve"> that are</w:t>
        </w:r>
      </w:ins>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lastRenderedPageBreak/>
        <w:t>Cue-Strengthening and Relational Encoding</w:t>
      </w:r>
    </w:p>
    <w:p w14:paraId="7D8EF1C1" w14:textId="01EA7334"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ins w:id="79" w:author="Nick Maxwell" w:date="2023-06-23T16:12:00Z">
        <w:r w:rsidR="00B14DB1">
          <w:rPr>
            <w:rFonts w:ascii="Times New Roman" w:hAnsi="Times New Roman" w:cs="Times New Roman"/>
            <w:sz w:val="24"/>
            <w:szCs w:val="24"/>
          </w:rPr>
          <w:t xml:space="preserve"> cue-target</w:t>
        </w:r>
      </w:ins>
      <w:r w:rsidR="00126C92">
        <w:rPr>
          <w:rFonts w:ascii="Times New Roman" w:hAnsi="Times New Roman" w:cs="Times New Roman"/>
          <w:sz w:val="24"/>
          <w:szCs w:val="24"/>
        </w:rPr>
        <w:t xml:space="preserve"> pairs contain several intrinsic cues, relatedness is typically the most salient</w:t>
      </w:r>
      <w:ins w:id="80" w:author="Nick Maxwell" w:date="2023-06-23T17:08:00Z">
        <w:r w:rsidR="00097B6F">
          <w:rPr>
            <w:rFonts w:ascii="Times New Roman" w:hAnsi="Times New Roman" w:cs="Times New Roman"/>
            <w:sz w:val="24"/>
            <w:szCs w:val="24"/>
          </w:rPr>
          <w:t xml:space="preserve">. Thus, relatedness </w:t>
        </w:r>
      </w:ins>
      <w:del w:id="81" w:author="Nick Maxwell" w:date="2023-06-23T17:08:00Z">
        <w:r w:rsidR="00126C92" w:rsidDel="00097B6F">
          <w:rPr>
            <w:rFonts w:ascii="Times New Roman" w:hAnsi="Times New Roman" w:cs="Times New Roman"/>
            <w:sz w:val="24"/>
            <w:szCs w:val="24"/>
          </w:rPr>
          <w:delText xml:space="preserve">, </w:delText>
        </w:r>
      </w:del>
      <w:ins w:id="82" w:author="Nick Maxwell" w:date="2023-06-23T17:08:00Z">
        <w:r w:rsidR="00097B6F">
          <w:rPr>
            <w:rFonts w:ascii="Times New Roman" w:hAnsi="Times New Roman" w:cs="Times New Roman"/>
            <w:sz w:val="24"/>
            <w:szCs w:val="24"/>
          </w:rPr>
          <w:t xml:space="preserve">is easily perceived at encoding, </w:t>
        </w:r>
      </w:ins>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del w:id="83" w:author="Nick Maxwell" w:date="2023-06-23T17:08:00Z">
        <w:r w:rsidR="00686C80" w:rsidDel="00097B6F">
          <w:rPr>
            <w:rFonts w:ascii="Times New Roman" w:hAnsi="Times New Roman" w:cs="Times New Roman"/>
            <w:sz w:val="24"/>
            <w:szCs w:val="24"/>
          </w:rPr>
          <w:delText>when pairs are</w:delText>
        </w:r>
      </w:del>
      <w:ins w:id="84" w:author="Nick Maxwell" w:date="2023-06-23T17:08:00Z">
        <w:r w:rsidR="00097B6F">
          <w:rPr>
            <w:rFonts w:ascii="Times New Roman" w:hAnsi="Times New Roman" w:cs="Times New Roman"/>
            <w:sz w:val="24"/>
            <w:szCs w:val="24"/>
          </w:rPr>
          <w:t>for</w:t>
        </w:r>
      </w:ins>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ins w:id="85" w:author="Nick Maxwell" w:date="2023-06-23T16:13:00Z">
        <w:r w:rsidR="00B14DB1">
          <w:rPr>
            <w:rFonts w:ascii="Times New Roman" w:hAnsi="Times New Roman" w:cs="Times New Roman"/>
            <w:sz w:val="24"/>
            <w:szCs w:val="24"/>
          </w:rPr>
          <w:t>s</w:t>
        </w:r>
      </w:ins>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del w:id="86" w:author="Nick Maxwell" w:date="2023-06-25T12:27:00Z">
        <w:r w:rsidR="00AF69F1" w:rsidDel="00F35D7C">
          <w:rPr>
            <w:rFonts w:ascii="Times New Roman" w:hAnsi="Times New Roman" w:cs="Times New Roman"/>
            <w:sz w:val="24"/>
            <w:szCs w:val="24"/>
          </w:rPr>
          <w:delText>can be used</w:delText>
        </w:r>
      </w:del>
      <w:ins w:id="87" w:author="Nick Maxwell" w:date="2023-06-25T12:27:00Z">
        <w:r w:rsidR="00F35D7C">
          <w:rPr>
            <w:rFonts w:ascii="Times New Roman" w:hAnsi="Times New Roman" w:cs="Times New Roman"/>
            <w:sz w:val="24"/>
            <w:szCs w:val="24"/>
          </w:rPr>
          <w:t>participants use</w:t>
        </w:r>
      </w:ins>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ins w:id="88" w:author="Nick Maxwell" w:date="2023-06-23T17:09:00Z">
        <w:r w:rsidR="00097B6F">
          <w:rPr>
            <w:rFonts w:ascii="Times New Roman" w:hAnsi="Times New Roman" w:cs="Times New Roman"/>
            <w:sz w:val="24"/>
            <w:szCs w:val="24"/>
          </w:rPr>
          <w:t xml:space="preserve">As a </w:t>
        </w:r>
        <w:del w:id="89" w:author="Maxwell, Nicholas [2]" w:date="2023-06-29T13:11:00Z">
          <w:r w:rsidR="00097B6F" w:rsidDel="001D1C3F">
            <w:rPr>
              <w:rFonts w:ascii="Times New Roman" w:hAnsi="Times New Roman" w:cs="Times New Roman"/>
              <w:sz w:val="24"/>
              <w:szCs w:val="24"/>
            </w:rPr>
            <w:delText>result</w:delText>
          </w:r>
        </w:del>
      </w:ins>
      <w:ins w:id="90" w:author="Maxwell, Nicholas [2]" w:date="2023-06-29T13:11:00Z">
        <w:r w:rsidR="001D1C3F">
          <w:rPr>
            <w:rFonts w:ascii="Times New Roman" w:hAnsi="Times New Roman" w:cs="Times New Roman"/>
            <w:sz w:val="24"/>
            <w:szCs w:val="24"/>
          </w:rPr>
          <w:t>result,</w:t>
        </w:r>
      </w:ins>
      <w:del w:id="91" w:author="Nick Maxwell" w:date="2023-06-23T17:09:00Z">
        <w:r w:rsidR="00AC1AB7" w:rsidDel="00097B6F">
          <w:rPr>
            <w:rFonts w:ascii="Times New Roman" w:hAnsi="Times New Roman" w:cs="Times New Roman"/>
            <w:sz w:val="24"/>
            <w:szCs w:val="24"/>
          </w:rPr>
          <w:delText>Thus</w:delText>
        </w:r>
      </w:del>
      <w:del w:id="92" w:author="Maxwell, Nicholas [2]" w:date="2023-06-29T13:11:00Z">
        <w:r w:rsidR="0063460C" w:rsidDel="001D1C3F">
          <w:rPr>
            <w:rFonts w:ascii="Times New Roman" w:hAnsi="Times New Roman" w:cs="Times New Roman"/>
            <w:sz w:val="24"/>
            <w:szCs w:val="24"/>
          </w:rPr>
          <w:delText>,</w:delText>
        </w:r>
      </w:del>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ins w:id="93" w:author="Nick Maxwell" w:date="2023-06-23T17:09:00Z">
        <w:r w:rsidR="00097B6F">
          <w:rPr>
            <w:rFonts w:ascii="Times New Roman" w:hAnsi="Times New Roman" w:cs="Times New Roman"/>
            <w:sz w:val="24"/>
            <w:szCs w:val="24"/>
          </w:rPr>
          <w:t xml:space="preserve"> </w:t>
        </w:r>
      </w:ins>
      <w:del w:id="94" w:author="Nick Maxwell" w:date="2023-06-23T17:09:00Z">
        <w:r w:rsidR="00540D9C" w:rsidDel="00097B6F">
          <w:rPr>
            <w:rFonts w:ascii="Times New Roman" w:hAnsi="Times New Roman" w:cs="Times New Roman"/>
            <w:sz w:val="24"/>
            <w:szCs w:val="24"/>
          </w:rPr>
          <w:delText xml:space="preserve"> </w:delText>
        </w:r>
      </w:del>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29DE71C2"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ins w:id="95" w:author="Nick Maxwell" w:date="2023-06-26T14:54:00Z">
        <w:r w:rsidR="007901D1">
          <w:rPr>
            <w:rFonts w:ascii="Times New Roman" w:hAnsi="Times New Roman" w:cs="Times New Roman"/>
            <w:sz w:val="24"/>
            <w:szCs w:val="24"/>
          </w:rPr>
          <w:t xml:space="preserve"> by comparing recall for participants making JOLs to</w:t>
        </w:r>
      </w:ins>
      <w:ins w:id="96" w:author="Nick Maxwell" w:date="2023-06-26T14:55:00Z">
        <w:r w:rsidR="007901D1">
          <w:rPr>
            <w:rFonts w:ascii="Times New Roman" w:hAnsi="Times New Roman" w:cs="Times New Roman"/>
            <w:sz w:val="24"/>
            <w:szCs w:val="24"/>
          </w:rPr>
          <w:t xml:space="preserve"> three other encoding groups:</w:t>
        </w:r>
      </w:ins>
      <w:ins w:id="97" w:author="Nick Maxwell" w:date="2023-06-26T14:54:00Z">
        <w:r w:rsidR="007901D1">
          <w:rPr>
            <w:rFonts w:ascii="Times New Roman" w:hAnsi="Times New Roman" w:cs="Times New Roman"/>
            <w:sz w:val="24"/>
            <w:szCs w:val="24"/>
          </w:rPr>
          <w:t xml:space="preserve"> </w:t>
        </w:r>
      </w:ins>
      <w:ins w:id="98" w:author="Nick Maxwell" w:date="2023-06-26T14:55:00Z">
        <w:r w:rsidR="007901D1">
          <w:rPr>
            <w:rFonts w:ascii="Times New Roman" w:hAnsi="Times New Roman" w:cs="Times New Roman"/>
            <w:sz w:val="24"/>
            <w:szCs w:val="24"/>
          </w:rPr>
          <w:t>A no-JOL control group, a</w:t>
        </w:r>
      </w:ins>
      <w:ins w:id="99" w:author="Nick Maxwell" w:date="2023-06-26T14:56:00Z">
        <w:r w:rsidR="007901D1">
          <w:rPr>
            <w:rFonts w:ascii="Times New Roman" w:hAnsi="Times New Roman" w:cs="Times New Roman"/>
            <w:sz w:val="24"/>
            <w:szCs w:val="24"/>
          </w:rPr>
          <w:t xml:space="preserve"> separate group of participants completing a</w:t>
        </w:r>
      </w:ins>
      <w:ins w:id="100" w:author="Nick Maxwell" w:date="2023-06-26T14:55:00Z">
        <w:r w:rsidR="007901D1">
          <w:rPr>
            <w:rFonts w:ascii="Times New Roman" w:hAnsi="Times New Roman" w:cs="Times New Roman"/>
            <w:sz w:val="24"/>
            <w:szCs w:val="24"/>
          </w:rPr>
          <w:t xml:space="preserve"> shallow-vowel counting </w:t>
        </w:r>
      </w:ins>
      <w:ins w:id="101" w:author="Nick Maxwell" w:date="2023-06-26T14:56:00Z">
        <w:r w:rsidR="007901D1">
          <w:rPr>
            <w:rFonts w:ascii="Times New Roman" w:hAnsi="Times New Roman" w:cs="Times New Roman"/>
            <w:sz w:val="24"/>
            <w:szCs w:val="24"/>
          </w:rPr>
          <w:t xml:space="preserve">task, and a third group who completed a relational encoding task. </w:t>
        </w:r>
      </w:ins>
      <w:ins w:id="102" w:author="Nick Maxwell" w:date="2023-06-26T15:00:00Z">
        <w:r w:rsidR="007901D1">
          <w:rPr>
            <w:rFonts w:ascii="Times New Roman" w:hAnsi="Times New Roman" w:cs="Times New Roman"/>
            <w:sz w:val="24"/>
            <w:szCs w:val="24"/>
          </w:rPr>
          <w:t>For participants in the JOL group, p</w:t>
        </w:r>
      </w:ins>
      <w:del w:id="103" w:author="Nick Maxwell" w:date="2023-06-26T14:59:00Z">
        <w:r w:rsidR="00126C92"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 xml:space="preserve">using </w:delText>
        </w:r>
        <w:r w:rsidR="00A8434A" w:rsidDel="007901D1">
          <w:rPr>
            <w:rFonts w:ascii="Times New Roman" w:hAnsi="Times New Roman" w:cs="Times New Roman"/>
            <w:sz w:val="24"/>
            <w:szCs w:val="24"/>
          </w:rPr>
          <w:delText xml:space="preserve">three types of paired associates (forward, backward, and symmetrical pairs) and unrelated pairs </w:delText>
        </w:r>
        <w:r w:rsidR="00C43C7E" w:rsidDel="007901D1">
          <w:rPr>
            <w:rFonts w:ascii="Times New Roman" w:hAnsi="Times New Roman" w:cs="Times New Roman"/>
            <w:sz w:val="24"/>
            <w:szCs w:val="24"/>
          </w:rPr>
          <w:delText xml:space="preserve">by </w:delText>
        </w:r>
        <w:r w:rsidR="00406B32" w:rsidDel="007901D1">
          <w:rPr>
            <w:rFonts w:ascii="Times New Roman" w:hAnsi="Times New Roman" w:cs="Times New Roman"/>
            <w:sz w:val="24"/>
            <w:szCs w:val="24"/>
          </w:rPr>
          <w:delText xml:space="preserve">comparing </w:delText>
        </w:r>
        <w:r w:rsidR="004E499E" w:rsidDel="007901D1">
          <w:rPr>
            <w:rFonts w:ascii="Times New Roman" w:hAnsi="Times New Roman" w:cs="Times New Roman"/>
            <w:sz w:val="24"/>
            <w:szCs w:val="24"/>
          </w:rPr>
          <w:delText>JOL</w:delText>
        </w:r>
        <w:r w:rsidR="00126C92" w:rsidDel="007901D1">
          <w:rPr>
            <w:rFonts w:ascii="Times New Roman" w:hAnsi="Times New Roman" w:cs="Times New Roman"/>
            <w:sz w:val="24"/>
            <w:szCs w:val="24"/>
          </w:rPr>
          <w:delText xml:space="preserve">s </w:delText>
        </w:r>
        <w:r w:rsidR="008B27CD" w:rsidDel="007901D1">
          <w:rPr>
            <w:rFonts w:ascii="Times New Roman" w:hAnsi="Times New Roman" w:cs="Times New Roman"/>
            <w:sz w:val="24"/>
            <w:szCs w:val="24"/>
          </w:rPr>
          <w:delText>with</w:delText>
        </w:r>
        <w:r w:rsidR="00126C92"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 xml:space="preserve">two additional </w:delText>
        </w:r>
        <w:r w:rsidR="00AC32AE" w:rsidDel="007901D1">
          <w:rPr>
            <w:rFonts w:ascii="Times New Roman" w:hAnsi="Times New Roman" w:cs="Times New Roman"/>
            <w:sz w:val="24"/>
            <w:szCs w:val="24"/>
          </w:rPr>
          <w:delText>judgment</w:delText>
        </w:r>
        <w:r w:rsidR="004E499E" w:rsidDel="007901D1">
          <w:rPr>
            <w:rFonts w:ascii="Times New Roman" w:hAnsi="Times New Roman" w:cs="Times New Roman"/>
            <w:sz w:val="24"/>
            <w:szCs w:val="24"/>
          </w:rPr>
          <w:delText xml:space="preserve"> tasks</w:delText>
        </w:r>
        <w:r w:rsidR="00AC32AE" w:rsidDel="007901D1">
          <w:rPr>
            <w:rFonts w:ascii="Times New Roman" w:hAnsi="Times New Roman" w:cs="Times New Roman"/>
            <w:sz w:val="24"/>
            <w:szCs w:val="24"/>
          </w:rPr>
          <w:delText xml:space="preserve">—judgments of associative memory (JAMs; </w:delText>
        </w:r>
        <w:r w:rsidR="00AC32AE" w:rsidRPr="005A4B2E" w:rsidDel="007901D1">
          <w:rPr>
            <w:rFonts w:ascii="Times New Roman" w:hAnsi="Times New Roman" w:cs="Times New Roman"/>
            <w:sz w:val="24"/>
            <w:szCs w:val="24"/>
          </w:rPr>
          <w:delText>Maki, 2007;</w:delText>
        </w:r>
        <w:r w:rsidR="00AC32AE" w:rsidDel="007901D1">
          <w:rPr>
            <w:rFonts w:ascii="Times New Roman" w:hAnsi="Times New Roman" w:cs="Times New Roman"/>
            <w:sz w:val="24"/>
            <w:szCs w:val="24"/>
          </w:rPr>
          <w:delText xml:space="preserve"> </w:delText>
        </w:r>
        <w:r w:rsidR="00CB54B1" w:rsidDel="007901D1">
          <w:rPr>
            <w:rFonts w:ascii="Times New Roman" w:hAnsi="Times New Roman" w:cs="Times New Roman"/>
            <w:sz w:val="24"/>
            <w:szCs w:val="24"/>
          </w:rPr>
          <w:delText>Valentine</w:delText>
        </w:r>
        <w:r w:rsidR="00AC32AE" w:rsidDel="007901D1">
          <w:rPr>
            <w:rFonts w:ascii="Times New Roman" w:hAnsi="Times New Roman" w:cs="Times New Roman"/>
            <w:sz w:val="24"/>
            <w:szCs w:val="24"/>
          </w:rPr>
          <w:delText xml:space="preserve"> &amp; Buchanan, </w:delText>
        </w:r>
        <w:r w:rsidR="00CB54B1" w:rsidDel="007901D1">
          <w:rPr>
            <w:rFonts w:ascii="Times New Roman" w:hAnsi="Times New Roman" w:cs="Times New Roman"/>
            <w:sz w:val="24"/>
            <w:szCs w:val="24"/>
          </w:rPr>
          <w:delText>2013</w:delText>
        </w:r>
        <w:r w:rsidR="00AC32AE" w:rsidDel="007901D1">
          <w:rPr>
            <w:rFonts w:ascii="Times New Roman" w:hAnsi="Times New Roman" w:cs="Times New Roman"/>
            <w:sz w:val="24"/>
            <w:szCs w:val="24"/>
          </w:rPr>
          <w:delText>) and frequency of co-occurrence judgments—</w:delText>
        </w:r>
        <w:r w:rsidR="003A7793" w:rsidDel="007901D1">
          <w:rPr>
            <w:rFonts w:ascii="Times New Roman" w:hAnsi="Times New Roman" w:cs="Times New Roman"/>
            <w:sz w:val="24"/>
            <w:szCs w:val="24"/>
          </w:rPr>
          <w:delText>each of which</w:delText>
        </w:r>
        <w:r w:rsidR="00AC32AE"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similarly emphasized cue-target relation</w:delText>
        </w:r>
        <w:r w:rsidR="00AC32AE" w:rsidDel="007901D1">
          <w:rPr>
            <w:rFonts w:ascii="Times New Roman" w:hAnsi="Times New Roman" w:cs="Times New Roman"/>
            <w:sz w:val="24"/>
            <w:szCs w:val="24"/>
          </w:rPr>
          <w:delText>s while removing the metacognitive component associated with JOLs (i.e., neither judgment required making a memory prediction)</w:delText>
        </w:r>
        <w:r w:rsidR="006B3C6A"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P</w:delText>
        </w:r>
      </w:del>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ins w:id="104" w:author="Nick Maxwell" w:date="2023-06-26T15:00:00Z">
        <w:r w:rsidR="007901D1">
          <w:rPr>
            <w:rFonts w:ascii="Times New Roman" w:hAnsi="Times New Roman" w:cs="Times New Roman"/>
            <w:sz w:val="24"/>
            <w:szCs w:val="24"/>
          </w:rPr>
          <w:t xml:space="preserve">. </w:t>
        </w:r>
      </w:ins>
      <w:del w:id="105" w:author="Nick Maxwell" w:date="2023-06-26T15:00:00Z">
        <w:r w:rsidR="003843DC" w:rsidDel="007901D1">
          <w:rPr>
            <w:rFonts w:ascii="Times New Roman" w:hAnsi="Times New Roman" w:cs="Times New Roman"/>
            <w:sz w:val="24"/>
            <w:szCs w:val="24"/>
          </w:rPr>
          <w:delText xml:space="preserve">, and </w:delText>
        </w:r>
      </w:del>
      <w:ins w:id="106" w:author="Nick Maxwell" w:date="2023-06-26T15:00:00Z">
        <w:r w:rsidR="007901D1">
          <w:rPr>
            <w:rFonts w:ascii="Times New Roman" w:hAnsi="Times New Roman" w:cs="Times New Roman"/>
            <w:sz w:val="24"/>
            <w:szCs w:val="24"/>
          </w:rPr>
          <w:t>I</w:t>
        </w:r>
      </w:ins>
      <w:del w:id="107" w:author="Nick Maxwell" w:date="2023-06-26T15:00:00Z">
        <w:r w:rsidR="003843DC" w:rsidDel="007901D1">
          <w:rPr>
            <w:rFonts w:ascii="Times New Roman" w:hAnsi="Times New Roman" w:cs="Times New Roman"/>
            <w:sz w:val="24"/>
            <w:szCs w:val="24"/>
          </w:rPr>
          <w:delText>i</w:delText>
        </w:r>
      </w:del>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ins w:id="108" w:author="Nick Maxwell" w:date="2023-06-26T15:01:00Z">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xml:space="preserve">, though unrelated pairs similarly benefitted </w:t>
        </w:r>
      </w:ins>
      <w:ins w:id="109" w:author="Maxwell, Nicholas [2]" w:date="2023-06-28T13:25:00Z">
        <w:r w:rsidR="00E359FE">
          <w:rPr>
            <w:rFonts w:ascii="Times New Roman" w:hAnsi="Times New Roman" w:cs="Times New Roman"/>
            <w:sz w:val="24"/>
            <w:szCs w:val="24"/>
          </w:rPr>
          <w:t xml:space="preserve">from explicit relational </w:t>
        </w:r>
        <w:r w:rsidR="00E359FE">
          <w:rPr>
            <w:rFonts w:ascii="Times New Roman" w:hAnsi="Times New Roman" w:cs="Times New Roman"/>
            <w:sz w:val="24"/>
            <w:szCs w:val="24"/>
          </w:rPr>
          <w:lastRenderedPageBreak/>
          <w:t xml:space="preserve">encoding </w:t>
        </w:r>
      </w:ins>
      <w:ins w:id="110" w:author="Nick Maxwell" w:date="2023-06-26T15:01:00Z">
        <w:r w:rsidR="001D4132">
          <w:rPr>
            <w:rFonts w:ascii="Times New Roman" w:hAnsi="Times New Roman" w:cs="Times New Roman"/>
            <w:sz w:val="24"/>
            <w:szCs w:val="24"/>
          </w:rPr>
          <w:t xml:space="preserve">as participants in this group were instructed to </w:t>
        </w:r>
        <w:del w:id="111" w:author="Maxwell, Nicholas [2]" w:date="2023-06-28T13:25:00Z">
          <w:r w:rsidR="001D4132" w:rsidDel="00C717C9">
            <w:rPr>
              <w:rFonts w:ascii="Times New Roman" w:hAnsi="Times New Roman" w:cs="Times New Roman"/>
              <w:sz w:val="24"/>
              <w:szCs w:val="24"/>
            </w:rPr>
            <w:delText xml:space="preserve">apply </w:delText>
          </w:r>
          <w:r w:rsidR="001D4132" w:rsidDel="00E359FE">
            <w:rPr>
              <w:rFonts w:ascii="Times New Roman" w:hAnsi="Times New Roman" w:cs="Times New Roman"/>
              <w:sz w:val="24"/>
              <w:szCs w:val="24"/>
            </w:rPr>
            <w:delText>relational encoding</w:delText>
          </w:r>
          <w:r w:rsidR="001D4132" w:rsidDel="00C717C9">
            <w:rPr>
              <w:rFonts w:ascii="Times New Roman" w:hAnsi="Times New Roman" w:cs="Times New Roman"/>
              <w:sz w:val="24"/>
              <w:szCs w:val="24"/>
            </w:rPr>
            <w:delText xml:space="preserve"> to all</w:delText>
          </w:r>
        </w:del>
      </w:ins>
      <w:ins w:id="112" w:author="Nick Maxwell" w:date="2023-06-26T15:02:00Z">
        <w:del w:id="113" w:author="Maxwell, Nicholas [2]" w:date="2023-06-28T13:25:00Z">
          <w:r w:rsidR="001D4132" w:rsidDel="00C717C9">
            <w:rPr>
              <w:rFonts w:ascii="Times New Roman" w:hAnsi="Times New Roman" w:cs="Times New Roman"/>
              <w:sz w:val="24"/>
              <w:szCs w:val="24"/>
            </w:rPr>
            <w:delText xml:space="preserve"> pair types</w:delText>
          </w:r>
        </w:del>
      </w:ins>
      <w:ins w:id="114" w:author="Maxwell, Nicholas [2]" w:date="2023-06-28T13:25:00Z">
        <w:r w:rsidR="00C717C9">
          <w:rPr>
            <w:rFonts w:ascii="Times New Roman" w:hAnsi="Times New Roman" w:cs="Times New Roman"/>
            <w:sz w:val="24"/>
            <w:szCs w:val="24"/>
          </w:rPr>
          <w:t>encode all pair types via this strategy</w:t>
        </w:r>
      </w:ins>
      <w:ins w:id="115" w:author="Nick Maxwell" w:date="2023-06-26T15:02:00Z">
        <w:r w:rsidR="001D4132">
          <w:rPr>
            <w:rFonts w:ascii="Times New Roman" w:hAnsi="Times New Roman" w:cs="Times New Roman"/>
            <w:sz w:val="24"/>
            <w:szCs w:val="24"/>
          </w:rPr>
          <w:t xml:space="preserve">. </w:t>
        </w:r>
      </w:ins>
      <w:del w:id="116" w:author="Nick Maxwell" w:date="2023-06-26T15:00:00Z">
        <w:r w:rsidR="006B3C6A" w:rsidDel="007901D1">
          <w:rPr>
            <w:rFonts w:ascii="Times New Roman" w:hAnsi="Times New Roman" w:cs="Times New Roman"/>
            <w:sz w:val="24"/>
            <w:szCs w:val="24"/>
          </w:rPr>
          <w:delText xml:space="preserve">JOLs, </w:delText>
        </w:r>
        <w:r w:rsidR="00AC32AE" w:rsidDel="007901D1">
          <w:rPr>
            <w:rFonts w:ascii="Times New Roman" w:hAnsi="Times New Roman" w:cs="Times New Roman"/>
            <w:sz w:val="24"/>
            <w:szCs w:val="24"/>
          </w:rPr>
          <w:delText xml:space="preserve">JAMs and frequency judgments each produced reactivity patterns mirroring JOLs (i.e., positive reactivity on related pairs, no reactivity on unrelated pairs; </w:delText>
        </w:r>
        <w:r w:rsidR="00AC32AE" w:rsidRPr="00AC32AE" w:rsidDel="007901D1">
          <w:rPr>
            <w:rFonts w:ascii="Times New Roman" w:hAnsi="Times New Roman" w:cs="Times New Roman"/>
            <w:sz w:val="24"/>
            <w:szCs w:val="24"/>
          </w:rPr>
          <w:delText>e.g., Janes et al., 2018; Soderstrom et al., 2015</w:delText>
        </w:r>
        <w:r w:rsidR="00AC32AE" w:rsidDel="007901D1">
          <w:rPr>
            <w:rFonts w:ascii="Times New Roman" w:hAnsi="Times New Roman" w:cs="Times New Roman"/>
            <w:sz w:val="24"/>
            <w:szCs w:val="24"/>
          </w:rPr>
          <w:delText>)</w:delText>
        </w:r>
        <w:r w:rsidR="003843DC" w:rsidDel="007901D1">
          <w:rPr>
            <w:rFonts w:ascii="Times New Roman" w:hAnsi="Times New Roman" w:cs="Times New Roman"/>
            <w:sz w:val="24"/>
            <w:szCs w:val="24"/>
          </w:rPr>
          <w:delText>.</w:delText>
        </w:r>
        <w:r w:rsidR="00AC32AE" w:rsidRPr="00AC32AE" w:rsidDel="007901D1">
          <w:rPr>
            <w:rFonts w:ascii="Times New Roman" w:hAnsi="Times New Roman" w:cs="Times New Roman"/>
            <w:sz w:val="24"/>
            <w:szCs w:val="24"/>
          </w:rPr>
          <w:delText xml:space="preserve"> </w:delText>
        </w:r>
      </w:del>
      <w:del w:id="117" w:author="Maxwell, Nicholas [2]" w:date="2023-06-28T13:24:00Z">
        <w:r w:rsidR="003843DC" w:rsidDel="00E359FE">
          <w:rPr>
            <w:rFonts w:ascii="Times New Roman" w:hAnsi="Times New Roman" w:cs="Times New Roman"/>
            <w:sz w:val="24"/>
            <w:szCs w:val="24"/>
          </w:rPr>
          <w:delText>T</w:delText>
        </w:r>
      </w:del>
      <w:ins w:id="118" w:author="Maxwell, Nicholas [2]" w:date="2023-06-28T13:26:00Z">
        <w:r w:rsidR="00C717C9">
          <w:rPr>
            <w:rFonts w:ascii="Times New Roman" w:hAnsi="Times New Roman" w:cs="Times New Roman"/>
            <w:sz w:val="24"/>
            <w:szCs w:val="24"/>
          </w:rPr>
          <w:t>T</w:t>
        </w:r>
      </w:ins>
      <w:r w:rsidR="003843DC">
        <w:rPr>
          <w:rFonts w:ascii="Times New Roman" w:hAnsi="Times New Roman" w:cs="Times New Roman"/>
          <w:sz w:val="24"/>
          <w:szCs w:val="24"/>
        </w:rPr>
        <w:t>he</w:t>
      </w:r>
      <w:ins w:id="119" w:author="Maxwell, Nicholas [2]" w:date="2023-06-28T13:26:00Z">
        <w:r w:rsidR="00C717C9">
          <w:rPr>
            <w:rFonts w:ascii="Times New Roman" w:hAnsi="Times New Roman" w:cs="Times New Roman"/>
            <w:sz w:val="24"/>
            <w:szCs w:val="24"/>
          </w:rPr>
          <w:t xml:space="preserve"> finding </w:t>
        </w:r>
        <w:del w:id="120" w:author="Nick Maxwell" w:date="2023-06-29T16:12:00Z">
          <w:r w:rsidR="00C717C9" w:rsidDel="00DC7CAD">
            <w:rPr>
              <w:rFonts w:ascii="Times New Roman" w:hAnsi="Times New Roman" w:cs="Times New Roman"/>
              <w:sz w:val="24"/>
              <w:szCs w:val="24"/>
            </w:rPr>
            <w:delText>that</w:delText>
          </w:r>
        </w:del>
      </w:ins>
      <w:ins w:id="121" w:author="Nick Maxwell" w:date="2023-06-29T16:12:00Z">
        <w:r w:rsidR="00DC7CAD">
          <w:rPr>
            <w:rFonts w:ascii="Times New Roman" w:hAnsi="Times New Roman" w:cs="Times New Roman"/>
            <w:sz w:val="24"/>
            <w:szCs w:val="24"/>
          </w:rPr>
          <w:t>that the</w:t>
        </w:r>
      </w:ins>
      <w:ins w:id="122" w:author="Maxwell, Nicholas [2]" w:date="2023-06-28T13:26:00Z">
        <w:r w:rsidR="00C717C9">
          <w:rPr>
            <w:rFonts w:ascii="Times New Roman" w:hAnsi="Times New Roman" w:cs="Times New Roman"/>
            <w:sz w:val="24"/>
            <w:szCs w:val="24"/>
          </w:rPr>
          <w:t xml:space="preserve"> </w:t>
        </w:r>
        <w:del w:id="123" w:author="Nick Maxwell" w:date="2023-06-29T16:12:00Z">
          <w:r w:rsidR="00C717C9" w:rsidDel="00DC7CAD">
            <w:rPr>
              <w:rFonts w:ascii="Times New Roman" w:hAnsi="Times New Roman" w:cs="Times New Roman"/>
              <w:sz w:val="24"/>
              <w:szCs w:val="24"/>
            </w:rPr>
            <w:delText>making</w:delText>
          </w:r>
        </w:del>
      </w:ins>
      <w:ins w:id="124" w:author="Nick Maxwell" w:date="2023-06-29T16:12:00Z">
        <w:r w:rsidR="00DC7CAD">
          <w:rPr>
            <w:rFonts w:ascii="Times New Roman" w:hAnsi="Times New Roman" w:cs="Times New Roman"/>
            <w:sz w:val="24"/>
            <w:szCs w:val="24"/>
          </w:rPr>
          <w:t>memorial benefits of</w:t>
        </w:r>
      </w:ins>
      <w:ins w:id="125" w:author="Maxwell, Nicholas [2]" w:date="2023-06-28T13:26:00Z">
        <w:r w:rsidR="00C717C9">
          <w:rPr>
            <w:rFonts w:ascii="Times New Roman" w:hAnsi="Times New Roman" w:cs="Times New Roman"/>
            <w:sz w:val="24"/>
            <w:szCs w:val="24"/>
          </w:rPr>
          <w:t xml:space="preserve"> JOLs approximated </w:t>
        </w:r>
        <w:del w:id="126" w:author="Nick Maxwell" w:date="2023-06-29T16:12:00Z">
          <w:r w:rsidR="00C717C9" w:rsidDel="00DC7CAD">
            <w:rPr>
              <w:rFonts w:ascii="Times New Roman" w:hAnsi="Times New Roman" w:cs="Times New Roman"/>
              <w:sz w:val="24"/>
              <w:szCs w:val="24"/>
            </w:rPr>
            <w:delText xml:space="preserve">the memorial </w:delText>
          </w:r>
        </w:del>
        <w:r w:rsidR="00C717C9">
          <w:rPr>
            <w:rFonts w:ascii="Times New Roman" w:hAnsi="Times New Roman" w:cs="Times New Roman"/>
            <w:sz w:val="24"/>
            <w:szCs w:val="24"/>
          </w:rPr>
          <w:t xml:space="preserve">benefits </w:t>
        </w:r>
      </w:ins>
      <w:ins w:id="127" w:author="Nick Maxwell" w:date="2023-06-29T16:12:00Z">
        <w:r w:rsidR="00DC7CAD">
          <w:rPr>
            <w:rFonts w:ascii="Times New Roman" w:hAnsi="Times New Roman" w:cs="Times New Roman"/>
            <w:sz w:val="24"/>
            <w:szCs w:val="24"/>
          </w:rPr>
          <w:t>from</w:t>
        </w:r>
      </w:ins>
      <w:ins w:id="128" w:author="Maxwell, Nicholas [2]" w:date="2023-06-28T13:26:00Z">
        <w:del w:id="129" w:author="Nick Maxwell" w:date="2023-06-29T16:12:00Z">
          <w:r w:rsidR="00C717C9" w:rsidDel="00DC7CAD">
            <w:rPr>
              <w:rFonts w:ascii="Times New Roman" w:hAnsi="Times New Roman" w:cs="Times New Roman"/>
              <w:sz w:val="24"/>
              <w:szCs w:val="24"/>
            </w:rPr>
            <w:delText>of</w:delText>
          </w:r>
        </w:del>
        <w:r w:rsidR="00C717C9">
          <w:rPr>
            <w:rFonts w:ascii="Times New Roman" w:hAnsi="Times New Roman" w:cs="Times New Roman"/>
            <w:sz w:val="24"/>
            <w:szCs w:val="24"/>
          </w:rPr>
          <w:t xml:space="preserve"> relational</w:t>
        </w:r>
      </w:ins>
      <w:del w:id="130" w:author="Maxwell, Nicholas [2]" w:date="2023-06-28T13:26:00Z">
        <w:r w:rsidR="003843DC" w:rsidDel="00C717C9">
          <w:rPr>
            <w:rFonts w:ascii="Times New Roman" w:hAnsi="Times New Roman" w:cs="Times New Roman"/>
            <w:sz w:val="24"/>
            <w:szCs w:val="24"/>
          </w:rPr>
          <w:delText>se</w:delText>
        </w:r>
      </w:del>
      <w:r w:rsidR="003843DC">
        <w:rPr>
          <w:rFonts w:ascii="Times New Roman" w:hAnsi="Times New Roman" w:cs="Times New Roman"/>
          <w:sz w:val="24"/>
          <w:szCs w:val="24"/>
        </w:rPr>
        <w:t xml:space="preserve"> </w:t>
      </w:r>
      <w:del w:id="131" w:author="Maxwell, Nicholas [2]" w:date="2023-06-28T13:26:00Z">
        <w:r w:rsidR="003843DC" w:rsidDel="00C717C9">
          <w:rPr>
            <w:rFonts w:ascii="Times New Roman" w:hAnsi="Times New Roman" w:cs="Times New Roman"/>
            <w:sz w:val="24"/>
            <w:szCs w:val="24"/>
          </w:rPr>
          <w:delText xml:space="preserve">findings </w:delText>
        </w:r>
      </w:del>
      <w:ins w:id="132" w:author="Maxwell, Nicholas [2]" w:date="2023-06-28T13:26:00Z">
        <w:r w:rsidR="00C717C9">
          <w:rPr>
            <w:rFonts w:ascii="Times New Roman" w:hAnsi="Times New Roman" w:cs="Times New Roman"/>
            <w:sz w:val="24"/>
            <w:szCs w:val="24"/>
          </w:rPr>
          <w:t xml:space="preserve">encoding </w:t>
        </w:r>
      </w:ins>
      <w:r w:rsidR="003843DC">
        <w:rPr>
          <w:rFonts w:ascii="Times New Roman" w:hAnsi="Times New Roman" w:cs="Times New Roman"/>
          <w:sz w:val="24"/>
          <w:szCs w:val="24"/>
        </w:rPr>
        <w:t>suggest</w:t>
      </w:r>
      <w:ins w:id="133" w:author="Maxwell, Nicholas [2]" w:date="2023-06-28T13:26:00Z">
        <w:r w:rsidR="00C717C9">
          <w:rPr>
            <w:rFonts w:ascii="Times New Roman" w:hAnsi="Times New Roman" w:cs="Times New Roman"/>
            <w:sz w:val="24"/>
            <w:szCs w:val="24"/>
          </w:rPr>
          <w:t>s</w:t>
        </w:r>
      </w:ins>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w:t>
      </w:r>
      <w:del w:id="134" w:author="Maxwell, Nicholas [2]" w:date="2023-06-28T13:27:00Z">
        <w:r w:rsidR="004769A8" w:rsidDel="00C717C9">
          <w:rPr>
            <w:rFonts w:ascii="Times New Roman" w:hAnsi="Times New Roman" w:cs="Times New Roman"/>
            <w:sz w:val="24"/>
            <w:szCs w:val="24"/>
          </w:rPr>
          <w:delText>s</w:delText>
        </w:r>
      </w:del>
      <w:del w:id="135" w:author="Maxwell, Nicholas [2]" w:date="2023-06-28T13:26:00Z">
        <w:r w:rsidR="004769A8" w:rsidDel="00C717C9">
          <w:rPr>
            <w:rFonts w:ascii="Times New Roman" w:hAnsi="Times New Roman" w:cs="Times New Roman"/>
            <w:sz w:val="24"/>
            <w:szCs w:val="24"/>
          </w:rPr>
          <w:delText xml:space="preserve">electively </w:delText>
        </w:r>
      </w:del>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w:t>
      </w:r>
      <w:del w:id="136" w:author="Nick Maxwell" w:date="2023-06-29T16:13:00Z">
        <w:r w:rsidR="00AC32AE" w:rsidDel="00DC7CAD">
          <w:rPr>
            <w:rFonts w:ascii="Times New Roman" w:hAnsi="Times New Roman" w:cs="Times New Roman"/>
            <w:sz w:val="24"/>
            <w:szCs w:val="24"/>
          </w:rPr>
          <w:delText xml:space="preserve">cue-target relations </w:delText>
        </w:r>
        <w:r w:rsidR="004769A8" w:rsidDel="00DC7CAD">
          <w:rPr>
            <w:rFonts w:ascii="Times New Roman" w:hAnsi="Times New Roman" w:cs="Times New Roman"/>
            <w:sz w:val="24"/>
            <w:szCs w:val="24"/>
          </w:rPr>
          <w:delText>based on their preexisting</w:delText>
        </w:r>
      </w:del>
      <w:ins w:id="137" w:author="Nick Maxwell" w:date="2023-06-29T16:13:00Z">
        <w:r w:rsidR="00DC7CAD">
          <w:rPr>
            <w:rFonts w:ascii="Times New Roman" w:hAnsi="Times New Roman" w:cs="Times New Roman"/>
            <w:sz w:val="24"/>
            <w:szCs w:val="24"/>
          </w:rPr>
          <w:t>cue-target</w:t>
        </w:r>
      </w:ins>
      <w:r w:rsidR="004769A8">
        <w:rPr>
          <w:rFonts w:ascii="Times New Roman" w:hAnsi="Times New Roman" w:cs="Times New Roman"/>
          <w:sz w:val="24"/>
          <w:szCs w:val="24"/>
        </w:rPr>
        <w:t xml:space="preserve"> relations</w:t>
      </w:r>
      <w:ins w:id="138" w:author="Maxwell, Nicholas [2]" w:date="2023-06-28T13:27:00Z">
        <w:r w:rsidR="00C717C9">
          <w:rPr>
            <w:rFonts w:ascii="Times New Roman" w:hAnsi="Times New Roman" w:cs="Times New Roman"/>
            <w:sz w:val="24"/>
            <w:szCs w:val="24"/>
          </w:rPr>
          <w:t>. However, the lack</w:t>
        </w:r>
      </w:ins>
      <w:del w:id="139" w:author="Maxwell, Nicholas [2]" w:date="2023-06-28T13:27:00Z">
        <w:r w:rsidR="003843DC" w:rsidDel="00C717C9">
          <w:rPr>
            <w:rFonts w:ascii="Times New Roman" w:hAnsi="Times New Roman" w:cs="Times New Roman"/>
            <w:sz w:val="24"/>
            <w:szCs w:val="24"/>
          </w:rPr>
          <w:delText>,</w:delText>
        </w:r>
      </w:del>
      <w:r w:rsidR="003843DC">
        <w:rPr>
          <w:rFonts w:ascii="Times New Roman" w:hAnsi="Times New Roman" w:cs="Times New Roman"/>
          <w:sz w:val="24"/>
          <w:szCs w:val="24"/>
        </w:rPr>
        <w:t xml:space="preserve"> </w:t>
      </w:r>
      <w:ins w:id="140" w:author="Maxwell, Nicholas [2]" w:date="2023-06-28T13:27:00Z">
        <w:r w:rsidR="00C717C9">
          <w:rPr>
            <w:rFonts w:ascii="Times New Roman" w:hAnsi="Times New Roman" w:cs="Times New Roman"/>
            <w:sz w:val="24"/>
            <w:szCs w:val="24"/>
          </w:rPr>
          <w:t>of positive reactivity on unrelated pairs suggests that these benefits are dependent on pre-existing cue-target relations</w:t>
        </w:r>
      </w:ins>
      <w:del w:id="141" w:author="Maxwell, Nicholas [2]" w:date="2023-06-28T13:28:00Z">
        <w:r w:rsidR="003843DC" w:rsidDel="00C717C9">
          <w:rPr>
            <w:rFonts w:ascii="Times New Roman" w:hAnsi="Times New Roman" w:cs="Times New Roman"/>
            <w:sz w:val="24"/>
            <w:szCs w:val="24"/>
          </w:rPr>
          <w:delText xml:space="preserve">benefiting memory for related but </w:delText>
        </w:r>
        <w:r w:rsidR="004769A8" w:rsidDel="00C717C9">
          <w:rPr>
            <w:rFonts w:ascii="Times New Roman" w:hAnsi="Times New Roman" w:cs="Times New Roman"/>
            <w:sz w:val="24"/>
            <w:szCs w:val="24"/>
          </w:rPr>
          <w:delText>not unrelated pairs</w:delText>
        </w:r>
      </w:del>
      <w:r w:rsidR="004769A8">
        <w:rPr>
          <w:rFonts w:ascii="Times New Roman" w:hAnsi="Times New Roman" w:cs="Times New Roman"/>
          <w:sz w:val="24"/>
          <w:szCs w:val="24"/>
        </w:rPr>
        <w:t>.</w:t>
      </w:r>
      <w:ins w:id="142" w:author="Nick Maxwell" w:date="2023-06-26T15:07:00Z">
        <w:r w:rsidR="001D4132">
          <w:rPr>
            <w:rFonts w:ascii="Times New Roman" w:hAnsi="Times New Roman" w:cs="Times New Roman"/>
            <w:sz w:val="24"/>
            <w:szCs w:val="24"/>
          </w:rPr>
          <w:t xml:space="preserve"> </w:t>
        </w:r>
      </w:ins>
      <w:ins w:id="143" w:author="Maxwell, Nicholas [2]" w:date="2023-06-28T13:28:00Z">
        <w:r w:rsidR="00C717C9">
          <w:rPr>
            <w:rFonts w:ascii="Times New Roman" w:hAnsi="Times New Roman" w:cs="Times New Roman"/>
            <w:sz w:val="24"/>
            <w:szCs w:val="24"/>
          </w:rPr>
          <w:t xml:space="preserve">As such, </w:t>
        </w:r>
      </w:ins>
      <w:del w:id="144" w:author="Nick Maxwell" w:date="2023-06-26T15:07:00Z">
        <w:r w:rsidR="004769A8" w:rsidDel="001D4132">
          <w:rPr>
            <w:rFonts w:ascii="Times New Roman" w:hAnsi="Times New Roman" w:cs="Times New Roman"/>
            <w:sz w:val="24"/>
            <w:szCs w:val="24"/>
          </w:rPr>
          <w:delText xml:space="preserve"> </w:delText>
        </w:r>
        <w:commentRangeStart w:id="145"/>
        <w:commentRangeStart w:id="146"/>
        <w:r w:rsidR="004769A8" w:rsidDel="001D4132">
          <w:rPr>
            <w:rFonts w:ascii="Times New Roman" w:hAnsi="Times New Roman" w:cs="Times New Roman"/>
            <w:sz w:val="24"/>
            <w:szCs w:val="24"/>
          </w:rPr>
          <w:delText>Consistent with this account,</w:delText>
        </w:r>
        <w:r w:rsidR="004735FB" w:rsidDel="001D4132">
          <w:rPr>
            <w:rFonts w:ascii="Times New Roman" w:hAnsi="Times New Roman" w:cs="Times New Roman"/>
            <w:sz w:val="24"/>
            <w:szCs w:val="24"/>
          </w:rPr>
          <w:delText xml:space="preserve"> ratings </w:delText>
        </w:r>
        <w:r w:rsidR="004769A8" w:rsidDel="001D4132">
          <w:rPr>
            <w:rFonts w:ascii="Times New Roman" w:hAnsi="Times New Roman" w:cs="Times New Roman"/>
            <w:sz w:val="24"/>
            <w:szCs w:val="24"/>
          </w:rPr>
          <w:delText xml:space="preserve">for JAMs and frequency judgments </w:delText>
        </w:r>
        <w:r w:rsidR="004735FB" w:rsidDel="001D4132">
          <w:rPr>
            <w:rFonts w:ascii="Times New Roman" w:hAnsi="Times New Roman" w:cs="Times New Roman"/>
            <w:sz w:val="24"/>
            <w:szCs w:val="24"/>
          </w:rPr>
          <w:delText>were moderately-to-strongly correlated with JOLs on related and unrelated pairs (</w:delText>
        </w:r>
        <w:r w:rsidR="004735FB" w:rsidRPr="004735FB" w:rsidDel="001D4132">
          <w:rPr>
            <w:rFonts w:ascii="Times New Roman" w:hAnsi="Times New Roman" w:cs="Times New Roman"/>
            <w:i/>
            <w:iCs/>
            <w:sz w:val="24"/>
            <w:szCs w:val="24"/>
          </w:rPr>
          <w:delText>r</w:delText>
        </w:r>
        <w:r w:rsidR="004735FB" w:rsidDel="001D4132">
          <w:rPr>
            <w:rFonts w:ascii="Times New Roman" w:hAnsi="Times New Roman" w:cs="Times New Roman"/>
            <w:sz w:val="24"/>
            <w:szCs w:val="24"/>
          </w:rPr>
          <w:delText xml:space="preserve">s ≥ .70 and .41, respectively), </w:delText>
        </w:r>
        <w:r w:rsidR="004769A8" w:rsidDel="001D4132">
          <w:rPr>
            <w:rFonts w:ascii="Times New Roman" w:hAnsi="Times New Roman" w:cs="Times New Roman"/>
            <w:sz w:val="24"/>
            <w:szCs w:val="24"/>
          </w:rPr>
          <w:delText>suggesting that participants in each group based their judgment on similar cues</w:delText>
        </w:r>
        <w:r w:rsidR="004735FB" w:rsidDel="001D4132">
          <w:rPr>
            <w:rFonts w:ascii="Times New Roman" w:hAnsi="Times New Roman" w:cs="Times New Roman"/>
            <w:sz w:val="24"/>
            <w:szCs w:val="24"/>
          </w:rPr>
          <w:delText xml:space="preserve">. </w:delText>
        </w:r>
        <w:commentRangeEnd w:id="145"/>
        <w:r w:rsidR="00020939" w:rsidDel="001D4132">
          <w:rPr>
            <w:rStyle w:val="CommentReference"/>
          </w:rPr>
          <w:commentReference w:id="145"/>
        </w:r>
        <w:commentRangeEnd w:id="146"/>
        <w:r w:rsidR="00312B53" w:rsidDel="001D4132">
          <w:rPr>
            <w:rStyle w:val="CommentReference"/>
          </w:rPr>
          <w:commentReference w:id="146"/>
        </w:r>
        <w:r w:rsidR="00AC32AE" w:rsidDel="001D4132">
          <w:rPr>
            <w:rFonts w:ascii="Times New Roman" w:hAnsi="Times New Roman" w:cs="Times New Roman"/>
            <w:sz w:val="24"/>
            <w:szCs w:val="24"/>
          </w:rPr>
          <w:delText xml:space="preserve"> </w:delText>
        </w:r>
      </w:del>
      <w:ins w:id="147" w:author="Maxwell, Nicholas [2]" w:date="2023-06-28T13:28:00Z">
        <w:r w:rsidR="00C717C9">
          <w:rPr>
            <w:rFonts w:ascii="Times New Roman" w:hAnsi="Times New Roman" w:cs="Times New Roman"/>
            <w:sz w:val="24"/>
            <w:szCs w:val="24"/>
          </w:rPr>
          <w:t>t</w:t>
        </w:r>
      </w:ins>
      <w:del w:id="148" w:author="Maxwell, Nicholas [2]" w:date="2023-06-28T13:28:00Z">
        <w:r w:rsidR="00020939" w:rsidDel="00C717C9">
          <w:rPr>
            <w:rFonts w:ascii="Times New Roman" w:hAnsi="Times New Roman" w:cs="Times New Roman"/>
            <w:sz w:val="24"/>
            <w:szCs w:val="24"/>
          </w:rPr>
          <w:delText>T</w:delText>
        </w:r>
      </w:del>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ins w:id="149" w:author="Maxwell, Nicholas [2]" w:date="2023-06-28T13:28:00Z">
        <w:r w:rsidR="00C717C9">
          <w:rPr>
            <w:rFonts w:ascii="Times New Roman" w:hAnsi="Times New Roman" w:cs="Times New Roman"/>
            <w:sz w:val="24"/>
            <w:szCs w:val="24"/>
          </w:rPr>
          <w:t xml:space="preserve">use </w:t>
        </w:r>
      </w:ins>
      <w:del w:id="150" w:author="Maxwell, Nicholas [2]" w:date="2023-06-28T13:28:00Z">
        <w:r w:rsidR="00020939" w:rsidDel="00C717C9">
          <w:rPr>
            <w:rFonts w:ascii="Times New Roman" w:hAnsi="Times New Roman" w:cs="Times New Roman"/>
            <w:sz w:val="24"/>
            <w:szCs w:val="24"/>
          </w:rPr>
          <w:delText xml:space="preserve">implementation </w:delText>
        </w:r>
      </w:del>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w:t>
      </w:r>
      <w:del w:id="151" w:author="Maxwell, Nicholas [2]" w:date="2023-06-28T13:28:00Z">
        <w:r w:rsidR="00AC32AE" w:rsidDel="00C717C9">
          <w:rPr>
            <w:rFonts w:ascii="Times New Roman" w:hAnsi="Times New Roman" w:cs="Times New Roman"/>
            <w:sz w:val="24"/>
            <w:szCs w:val="24"/>
          </w:rPr>
          <w:delText xml:space="preserve">are asked to </w:delText>
        </w:r>
      </w:del>
      <w:r w:rsidR="00AC32AE">
        <w:rPr>
          <w:rFonts w:ascii="Times New Roman" w:hAnsi="Times New Roman" w:cs="Times New Roman"/>
          <w:sz w:val="24"/>
          <w:szCs w:val="24"/>
        </w:rPr>
        <w:t>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xml:space="preserve">, </w:t>
      </w:r>
      <w:del w:id="152" w:author="Nick Maxwell" w:date="2023-06-30T09:24:00Z">
        <w:r w:rsidR="00626CE5" w:rsidDel="00D72555">
          <w:rPr>
            <w:rFonts w:ascii="Times New Roman" w:hAnsi="Times New Roman" w:cs="Times New Roman"/>
            <w:sz w:val="24"/>
            <w:szCs w:val="24"/>
          </w:rPr>
          <w:delText>they receive no memorial benefit</w:delText>
        </w:r>
      </w:del>
      <w:ins w:id="153" w:author="Nick Maxwell" w:date="2023-06-30T09:24:00Z">
        <w:r w:rsidR="00D72555">
          <w:rPr>
            <w:rFonts w:ascii="Times New Roman" w:hAnsi="Times New Roman" w:cs="Times New Roman"/>
            <w:sz w:val="24"/>
            <w:szCs w:val="24"/>
          </w:rPr>
          <w:t>memory benefits do not extend to this pair type</w:t>
        </w:r>
      </w:ins>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del w:id="154" w:author="Maxwell, Nicholas [2]" w:date="2023-06-28T13:28:00Z">
        <w:r w:rsidR="004769A8" w:rsidDel="00C717C9">
          <w:rPr>
            <w:rFonts w:ascii="Times New Roman" w:hAnsi="Times New Roman" w:cs="Times New Roman"/>
            <w:sz w:val="24"/>
            <w:szCs w:val="24"/>
          </w:rPr>
          <w:delText xml:space="preserve">only </w:delText>
        </w:r>
      </w:del>
      <w:ins w:id="155" w:author="Maxwell, Nicholas [2]" w:date="2023-06-28T13:28:00Z">
        <w:r w:rsidR="00C717C9">
          <w:rPr>
            <w:rFonts w:ascii="Times New Roman" w:hAnsi="Times New Roman" w:cs="Times New Roman"/>
            <w:sz w:val="24"/>
            <w:szCs w:val="24"/>
          </w:rPr>
          <w:t xml:space="preserve">selectively </w:t>
        </w:r>
      </w:ins>
      <w:del w:id="156" w:author="Nick Maxwell" w:date="2023-06-30T09:24:00Z">
        <w:r w:rsidR="004769A8" w:rsidDel="00D72555">
          <w:rPr>
            <w:rFonts w:ascii="Times New Roman" w:hAnsi="Times New Roman" w:cs="Times New Roman"/>
            <w:sz w:val="24"/>
            <w:szCs w:val="24"/>
          </w:rPr>
          <w:delText xml:space="preserve">benefits </w:delText>
        </w:r>
      </w:del>
      <w:ins w:id="157" w:author="Nick Maxwell" w:date="2023-06-30T09:24:00Z">
        <w:r w:rsidR="00D72555">
          <w:rPr>
            <w:rFonts w:ascii="Times New Roman" w:hAnsi="Times New Roman" w:cs="Times New Roman"/>
            <w:sz w:val="24"/>
            <w:szCs w:val="24"/>
          </w:rPr>
          <w:t xml:space="preserve">improves memory for </w:t>
        </w:r>
      </w:ins>
      <w:r w:rsidR="004769A8">
        <w:rPr>
          <w:rFonts w:ascii="Times New Roman" w:hAnsi="Times New Roman" w:cs="Times New Roman"/>
          <w:sz w:val="24"/>
          <w:szCs w:val="24"/>
        </w:rPr>
        <w:t>related</w:t>
      </w:r>
      <w:ins w:id="158" w:author="Maxwell, Nicholas [2]" w:date="2023-06-28T13:29:00Z">
        <w:r w:rsidR="00C717C9">
          <w:rPr>
            <w:rFonts w:ascii="Times New Roman" w:hAnsi="Times New Roman" w:cs="Times New Roman"/>
            <w:sz w:val="24"/>
            <w:szCs w:val="24"/>
          </w:rPr>
          <w:t xml:space="preserve"> but not unrelated</w:t>
        </w:r>
      </w:ins>
      <w:r w:rsidR="004769A8">
        <w:rPr>
          <w:rFonts w:ascii="Times New Roman" w:hAnsi="Times New Roman" w:cs="Times New Roman"/>
          <w:sz w:val="24"/>
          <w:szCs w:val="24"/>
        </w:rPr>
        <w:t xml:space="preserve"> </w:t>
      </w:r>
      <w:commentRangeStart w:id="159"/>
      <w:r w:rsidR="004769A8">
        <w:rPr>
          <w:rFonts w:ascii="Times New Roman" w:hAnsi="Times New Roman" w:cs="Times New Roman"/>
          <w:sz w:val="24"/>
          <w:szCs w:val="24"/>
        </w:rPr>
        <w:t>cue-target pairs.</w:t>
      </w:r>
      <w:commentRangeEnd w:id="159"/>
      <w:r w:rsidR="001107A2">
        <w:rPr>
          <w:rStyle w:val="CommentReference"/>
        </w:rPr>
        <w:commentReference w:id="159"/>
      </w:r>
    </w:p>
    <w:p w14:paraId="53B13CDB" w14:textId="65BD2C66"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w:t>
      </w:r>
      <w:del w:id="160" w:author="Nick Maxwell" w:date="2023-06-26T15:32:00Z">
        <w:r w:rsidR="008D1B8B" w:rsidDel="006B245D">
          <w:rPr>
            <w:rFonts w:ascii="Times New Roman" w:hAnsi="Times New Roman" w:cs="Times New Roman"/>
            <w:sz w:val="24"/>
            <w:szCs w:val="24"/>
          </w:rPr>
          <w:delText xml:space="preserve">occurs </w:delText>
        </w:r>
        <w:r w:rsidR="00855AA6" w:rsidDel="006B245D">
          <w:rPr>
            <w:rFonts w:ascii="Times New Roman" w:hAnsi="Times New Roman" w:cs="Times New Roman"/>
            <w:sz w:val="24"/>
            <w:szCs w:val="24"/>
          </w:rPr>
          <w:delText>via</w:delText>
        </w:r>
      </w:del>
      <w:ins w:id="161" w:author="Nick Maxwell" w:date="2023-06-26T15:32:00Z">
        <w:r w:rsidR="006B245D">
          <w:rPr>
            <w:rFonts w:ascii="Times New Roman" w:hAnsi="Times New Roman" w:cs="Times New Roman"/>
            <w:sz w:val="24"/>
            <w:szCs w:val="24"/>
          </w:rPr>
          <w:t>reflects</w:t>
        </w:r>
      </w:ins>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del w:id="162" w:author="Nick Maxwell" w:date="2023-06-30T09:29:00Z">
        <w:r w:rsidR="00540D9C" w:rsidDel="00385AFF">
          <w:rPr>
            <w:rFonts w:ascii="Times New Roman" w:hAnsi="Times New Roman" w:cs="Times New Roman"/>
            <w:sz w:val="24"/>
            <w:szCs w:val="24"/>
          </w:rPr>
          <w:delText>relative to</w:delText>
        </w:r>
      </w:del>
      <w:ins w:id="163" w:author="Nick Maxwell" w:date="2023-06-30T09:29:00Z">
        <w:r w:rsidR="00385AFF">
          <w:rPr>
            <w:rFonts w:ascii="Times New Roman" w:hAnsi="Times New Roman" w:cs="Times New Roman"/>
            <w:sz w:val="24"/>
            <w:szCs w:val="24"/>
          </w:rPr>
          <w:t>versus</w:t>
        </w:r>
      </w:ins>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lastRenderedPageBreak/>
        <w:t>The Present Study</w:t>
      </w:r>
    </w:p>
    <w:p w14:paraId="11EEE22D" w14:textId="7152D805"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w:t>
      </w:r>
      <w:commentRangeStart w:id="164"/>
      <w:commentRangeStart w:id="165"/>
      <w:r w:rsidR="00177277">
        <w:rPr>
          <w:rFonts w:ascii="Times New Roman" w:hAnsi="Times New Roman" w:cs="Times New Roman"/>
          <w:sz w:val="24"/>
          <w:szCs w:val="24"/>
        </w:rPr>
        <w:t xml:space="preserve">Maxwell &amp; Huff, </w:t>
      </w:r>
      <w:del w:id="166" w:author="Nick Maxwell" w:date="2023-06-23T16:25:00Z">
        <w:r w:rsidR="00177277" w:rsidDel="00312B53">
          <w:rPr>
            <w:rFonts w:ascii="Times New Roman" w:hAnsi="Times New Roman" w:cs="Times New Roman"/>
            <w:sz w:val="24"/>
            <w:szCs w:val="24"/>
          </w:rPr>
          <w:delText>in press</w:delText>
        </w:r>
        <w:commentRangeEnd w:id="164"/>
        <w:r w:rsidR="00F02AF5" w:rsidDel="00312B53">
          <w:rPr>
            <w:rStyle w:val="CommentReference"/>
          </w:rPr>
          <w:commentReference w:id="164"/>
        </w:r>
        <w:commentRangeEnd w:id="165"/>
        <w:r w:rsidR="00E977F8" w:rsidDel="00312B53">
          <w:rPr>
            <w:rStyle w:val="CommentReference"/>
          </w:rPr>
          <w:commentReference w:id="165"/>
        </w:r>
      </w:del>
      <w:ins w:id="167"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w:t>
      </w:r>
      <w:ins w:id="168" w:author="Nick Maxwell" w:date="2023-06-26T15:35:00Z">
        <w:r w:rsidR="006B245D">
          <w:rPr>
            <w:rFonts w:ascii="Times New Roman" w:hAnsi="Times New Roman" w:cs="Times New Roman"/>
            <w:sz w:val="24"/>
            <w:szCs w:val="24"/>
          </w:rPr>
          <w:t xml:space="preserve">pure </w:t>
        </w:r>
      </w:ins>
      <w:r w:rsidR="00177277">
        <w:rPr>
          <w:rFonts w:ascii="Times New Roman" w:hAnsi="Times New Roman" w:cs="Times New Roman"/>
          <w:sz w:val="24"/>
          <w:szCs w:val="24"/>
        </w:rPr>
        <w:t xml:space="preserve">cue-strengthening account therefore predicts that JOLs would produce no benefit on this pair type. </w:t>
      </w:r>
      <w:commentRangeStart w:id="169"/>
      <w:commentRangeStart w:id="170"/>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del w:id="171" w:author="Nick Maxwell" w:date="2023-06-23T16:25:00Z">
        <w:r w:rsidR="00177277" w:rsidDel="00312B53">
          <w:rPr>
            <w:rFonts w:ascii="Times New Roman" w:hAnsi="Times New Roman" w:cs="Times New Roman"/>
            <w:sz w:val="24"/>
            <w:szCs w:val="24"/>
          </w:rPr>
          <w:delText>in press</w:delText>
        </w:r>
      </w:del>
      <w:ins w:id="172"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ins w:id="173" w:author="Nick Maxwell" w:date="2023-06-26T15:35:00Z">
        <w:r w:rsidR="006B245D">
          <w:rPr>
            <w:rFonts w:ascii="Times New Roman" w:hAnsi="Times New Roman" w:cs="Times New Roman"/>
            <w:sz w:val="24"/>
            <w:szCs w:val="24"/>
          </w:rPr>
          <w:t xml:space="preserve">similarly </w:t>
        </w:r>
      </w:ins>
      <w:r w:rsidR="00177277">
        <w:rPr>
          <w:rFonts w:ascii="Times New Roman" w:hAnsi="Times New Roman" w:cs="Times New Roman"/>
          <w:sz w:val="24"/>
          <w:szCs w:val="24"/>
        </w:rPr>
        <w:t xml:space="preserve">emphasized cue-target relations (Maxwell &amp; Huff, 2022) and various list constructions (i.e., mixed vs. pure lists, Maxwell &amp; Huff, </w:t>
      </w:r>
      <w:del w:id="174" w:author="Nick Maxwell" w:date="2023-06-23T16:25:00Z">
        <w:r w:rsidR="00177277" w:rsidDel="00312B53">
          <w:rPr>
            <w:rFonts w:ascii="Times New Roman" w:hAnsi="Times New Roman" w:cs="Times New Roman"/>
            <w:sz w:val="24"/>
            <w:szCs w:val="24"/>
          </w:rPr>
          <w:delText>in press</w:delText>
        </w:r>
      </w:del>
      <w:ins w:id="175"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w:t>
      </w:r>
      <w:r w:rsidR="007B6EC5">
        <w:rPr>
          <w:rFonts w:ascii="Times New Roman" w:hAnsi="Times New Roman" w:cs="Times New Roman"/>
          <w:sz w:val="24"/>
          <w:szCs w:val="24"/>
        </w:rPr>
        <w:t xml:space="preserve"> </w:t>
      </w:r>
      <w:commentRangeEnd w:id="169"/>
      <w:r w:rsidR="00F02AF5">
        <w:rPr>
          <w:rStyle w:val="CommentReference"/>
        </w:rPr>
        <w:commentReference w:id="169"/>
      </w:r>
      <w:commentRangeEnd w:id="170"/>
      <w:r w:rsidR="00575011">
        <w:rPr>
          <w:rStyle w:val="CommentReference"/>
        </w:rPr>
        <w:commentReference w:id="170"/>
      </w:r>
      <w:r w:rsidR="007B6EC5">
        <w:rPr>
          <w:rFonts w:ascii="Times New Roman" w:hAnsi="Times New Roman" w:cs="Times New Roman"/>
          <w:sz w:val="24"/>
          <w:szCs w:val="24"/>
        </w:rPr>
        <w:t xml:space="preserve">Thus, the observation of positive reactivity on backward associates suggests that JOL reactivity may </w:t>
      </w:r>
      <w:ins w:id="176" w:author="Nick Maxwell" w:date="2023-06-26T15:36:00Z">
        <w:r w:rsidR="006B245D">
          <w:rPr>
            <w:rFonts w:ascii="Times New Roman" w:hAnsi="Times New Roman" w:cs="Times New Roman"/>
            <w:sz w:val="24"/>
            <w:szCs w:val="24"/>
          </w:rPr>
          <w:t xml:space="preserve">also </w:t>
        </w:r>
      </w:ins>
      <w:del w:id="177" w:author="Nick Maxwell" w:date="2023-06-26T15:36:00Z">
        <w:r w:rsidR="007B6EC5" w:rsidDel="006B245D">
          <w:rPr>
            <w:rFonts w:ascii="Times New Roman" w:hAnsi="Times New Roman" w:cs="Times New Roman"/>
            <w:sz w:val="24"/>
            <w:szCs w:val="24"/>
          </w:rPr>
          <w:delText xml:space="preserve">instead </w:delText>
        </w:r>
      </w:del>
      <w:r w:rsidR="007B6EC5">
        <w:rPr>
          <w:rFonts w:ascii="Times New Roman" w:hAnsi="Times New Roman" w:cs="Times New Roman"/>
          <w:sz w:val="24"/>
          <w:szCs w:val="24"/>
        </w:rPr>
        <w:t xml:space="preserve">reflect the strengthening of implicit cue-target relations </w:t>
      </w:r>
      <w:r w:rsidR="00D7097C">
        <w:rPr>
          <w:rFonts w:ascii="Times New Roman" w:hAnsi="Times New Roman" w:cs="Times New Roman"/>
          <w:sz w:val="24"/>
          <w:szCs w:val="24"/>
        </w:rPr>
        <w:t>versus</w:t>
      </w:r>
      <w:ins w:id="178" w:author="Nick Maxwell" w:date="2023-06-26T15:42:00Z">
        <w:r w:rsidR="004253C4">
          <w:rPr>
            <w:rFonts w:ascii="Times New Roman" w:hAnsi="Times New Roman" w:cs="Times New Roman"/>
            <w:sz w:val="24"/>
            <w:szCs w:val="24"/>
          </w:rPr>
          <w:t xml:space="preserve"> JOLs</w:t>
        </w:r>
      </w:ins>
      <w:r w:rsidR="007B6EC5">
        <w:rPr>
          <w:rFonts w:ascii="Times New Roman" w:hAnsi="Times New Roman" w:cs="Times New Roman"/>
          <w:sz w:val="24"/>
          <w:szCs w:val="24"/>
        </w:rPr>
        <w:t xml:space="preserve"> </w:t>
      </w:r>
      <w:ins w:id="179" w:author="Nick Maxwell" w:date="2023-06-26T15:36:00Z">
        <w:r w:rsidR="006B245D">
          <w:rPr>
            <w:rFonts w:ascii="Times New Roman" w:hAnsi="Times New Roman" w:cs="Times New Roman"/>
            <w:sz w:val="24"/>
            <w:szCs w:val="24"/>
          </w:rPr>
          <w:t xml:space="preserve">only </w:t>
        </w:r>
      </w:ins>
      <w:r w:rsidR="007B6EC5">
        <w:rPr>
          <w:rFonts w:ascii="Times New Roman" w:hAnsi="Times New Roman" w:cs="Times New Roman"/>
          <w:sz w:val="24"/>
          <w:szCs w:val="24"/>
        </w:rPr>
        <w:t>explicit relatedness cues as posited by the cue-strengthening account.</w:t>
      </w:r>
    </w:p>
    <w:p w14:paraId="285FE598" w14:textId="3696B036"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del w:id="180" w:author="Maxwell, Nicholas [2]" w:date="2023-06-28T13:33:00Z">
        <w:r w:rsidDel="00DF106C">
          <w:rPr>
            <w:rFonts w:ascii="Times New Roman" w:hAnsi="Times New Roman" w:cs="Times New Roman"/>
            <w:sz w:val="24"/>
            <w:szCs w:val="24"/>
          </w:rPr>
          <w:delText xml:space="preserve">pairs </w:delText>
        </w:r>
      </w:del>
      <w:ins w:id="181" w:author="Maxwell, Nicholas [2]" w:date="2023-06-28T13:33:00Z">
        <w:r w:rsidR="00DF106C">
          <w:rPr>
            <w:rFonts w:ascii="Times New Roman" w:hAnsi="Times New Roman" w:cs="Times New Roman"/>
            <w:sz w:val="24"/>
            <w:szCs w:val="24"/>
          </w:rPr>
          <w:t xml:space="preserve">associates </w:t>
        </w:r>
      </w:ins>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del w:id="182" w:author="Maxwell, Nicholas [2]" w:date="2023-06-28T13:33:00Z">
        <w:r w:rsidR="00B4030D" w:rsidDel="00DF106C">
          <w:rPr>
            <w:rFonts w:ascii="Times New Roman" w:hAnsi="Times New Roman" w:cs="Times New Roman"/>
            <w:sz w:val="24"/>
            <w:szCs w:val="24"/>
          </w:rPr>
          <w:delText>provide a</w:delText>
        </w:r>
        <w:r w:rsidR="00852D94" w:rsidDel="00DF106C">
          <w:rPr>
            <w:rFonts w:ascii="Times New Roman" w:hAnsi="Times New Roman" w:cs="Times New Roman"/>
            <w:sz w:val="24"/>
            <w:szCs w:val="24"/>
          </w:rPr>
          <w:delText xml:space="preserve"> </w:delText>
        </w:r>
      </w:del>
      <w:r w:rsidR="00852D94">
        <w:rPr>
          <w:rFonts w:ascii="Times New Roman" w:hAnsi="Times New Roman" w:cs="Times New Roman"/>
          <w:sz w:val="24"/>
          <w:szCs w:val="24"/>
        </w:rPr>
        <w:t xml:space="preserve">test </w:t>
      </w:r>
      <w:del w:id="183" w:author="Maxwell, Nicholas [2]" w:date="2023-06-28T13:33:00Z">
        <w:r w:rsidR="00B4030D" w:rsidDel="00DF106C">
          <w:rPr>
            <w:rFonts w:ascii="Times New Roman" w:hAnsi="Times New Roman" w:cs="Times New Roman"/>
            <w:sz w:val="24"/>
            <w:szCs w:val="24"/>
          </w:rPr>
          <w:delText xml:space="preserve">of </w:delText>
        </w:r>
      </w:del>
      <w:r w:rsidR="00852D94">
        <w:rPr>
          <w:rFonts w:ascii="Times New Roman" w:hAnsi="Times New Roman" w:cs="Times New Roman"/>
          <w:sz w:val="24"/>
          <w:szCs w:val="24"/>
        </w:rPr>
        <w:t xml:space="preserve">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ins w:id="184" w:author="Nick Maxwell" w:date="2023-06-26T15:19:00Z">
        <w:r w:rsidR="00133FAE">
          <w:rPr>
            <w:rFonts w:ascii="Times New Roman" w:hAnsi="Times New Roman" w:cs="Times New Roman"/>
            <w:sz w:val="24"/>
            <w:szCs w:val="24"/>
          </w:rPr>
          <w:lastRenderedPageBreak/>
          <w:t xml:space="preserve">solely </w:t>
        </w:r>
      </w:ins>
      <w:r w:rsidR="00852D94">
        <w:rPr>
          <w:rFonts w:ascii="Times New Roman" w:hAnsi="Times New Roman" w:cs="Times New Roman"/>
          <w:sz w:val="24"/>
          <w:szCs w:val="24"/>
        </w:rPr>
        <w:t>upon</w:t>
      </w:r>
      <w:ins w:id="185" w:author="Nick Maxwell" w:date="2023-06-28T09:42:00Z">
        <w:r w:rsidR="00074B97">
          <w:rPr>
            <w:rFonts w:ascii="Times New Roman" w:hAnsi="Times New Roman" w:cs="Times New Roman"/>
            <w:sz w:val="24"/>
            <w:szCs w:val="24"/>
          </w:rPr>
          <w:t xml:space="preserve"> the availability of</w:t>
        </w:r>
      </w:ins>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ins w:id="186" w:author="Maxwell, Nicholas [2]" w:date="2023-06-28T13:34:00Z">
        <w:r w:rsidR="000E6C54">
          <w:rPr>
            <w:rFonts w:ascii="Times New Roman" w:hAnsi="Times New Roman" w:cs="Times New Roman"/>
            <w:sz w:val="24"/>
            <w:szCs w:val="24"/>
          </w:rPr>
          <w:t xml:space="preserve">(i.e., cue-strengthening) </w:t>
        </w:r>
      </w:ins>
      <w:r w:rsidR="00852D94">
        <w:rPr>
          <w:rFonts w:ascii="Times New Roman" w:hAnsi="Times New Roman" w:cs="Times New Roman"/>
          <w:sz w:val="24"/>
          <w:szCs w:val="24"/>
        </w:rPr>
        <w:t xml:space="preserve">or if the </w:t>
      </w:r>
      <w:del w:id="187" w:author="Maxwell, Nicholas [2]" w:date="2023-06-28T13:36:00Z">
        <w:r w:rsidR="00852D94" w:rsidDel="00B20661">
          <w:rPr>
            <w:rFonts w:ascii="Times New Roman" w:hAnsi="Times New Roman" w:cs="Times New Roman"/>
            <w:sz w:val="24"/>
            <w:szCs w:val="24"/>
          </w:rPr>
          <w:delText xml:space="preserve">mere </w:delText>
        </w:r>
      </w:del>
      <w:r w:rsidR="00852D94">
        <w:rPr>
          <w:rFonts w:ascii="Times New Roman" w:hAnsi="Times New Roman" w:cs="Times New Roman"/>
          <w:sz w:val="24"/>
          <w:szCs w:val="24"/>
        </w:rPr>
        <w:t xml:space="preserve">presence of cue-target relations </w:t>
      </w:r>
      <w:ins w:id="188" w:author="Maxwell, Nicholas [2]" w:date="2023-06-28T13:35:00Z">
        <w:r w:rsidR="000E6C54">
          <w:rPr>
            <w:rFonts w:ascii="Times New Roman" w:hAnsi="Times New Roman" w:cs="Times New Roman"/>
            <w:sz w:val="24"/>
            <w:szCs w:val="24"/>
          </w:rPr>
          <w:t xml:space="preserve">via indirect associations </w:t>
        </w:r>
      </w:ins>
      <w:del w:id="189" w:author="Maxwell, Nicholas [2]" w:date="2023-06-28T13:36:00Z">
        <w:r w:rsidR="00852D94" w:rsidDel="00B20661">
          <w:rPr>
            <w:rFonts w:ascii="Times New Roman" w:hAnsi="Times New Roman" w:cs="Times New Roman"/>
            <w:sz w:val="24"/>
            <w:szCs w:val="24"/>
          </w:rPr>
          <w:delText>is sufficient</w:delText>
        </w:r>
      </w:del>
      <w:ins w:id="190" w:author="Maxwell, Nicholas [2]" w:date="2023-06-28T13:36:00Z">
        <w:r w:rsidR="00B20661">
          <w:rPr>
            <w:rFonts w:ascii="Times New Roman" w:hAnsi="Times New Roman" w:cs="Times New Roman"/>
            <w:sz w:val="24"/>
            <w:szCs w:val="24"/>
          </w:rPr>
          <w:t>can similarly</w:t>
        </w:r>
      </w:ins>
      <w:del w:id="191" w:author="Maxwell, Nicholas [2]" w:date="2023-06-28T13:36:00Z">
        <w:r w:rsidR="00852D94" w:rsidDel="00B20661">
          <w:rPr>
            <w:rFonts w:ascii="Times New Roman" w:hAnsi="Times New Roman" w:cs="Times New Roman"/>
            <w:sz w:val="24"/>
            <w:szCs w:val="24"/>
          </w:rPr>
          <w:delText xml:space="preserve"> to</w:delText>
        </w:r>
      </w:del>
      <w:r w:rsidR="00852D94">
        <w:rPr>
          <w:rFonts w:ascii="Times New Roman" w:hAnsi="Times New Roman" w:cs="Times New Roman"/>
          <w:sz w:val="24"/>
          <w:szCs w:val="24"/>
        </w:rPr>
        <w:t xml:space="preserve"> facilitate memory</w:t>
      </w:r>
      <w:ins w:id="192" w:author="Maxwell, Nicholas [2]" w:date="2023-06-28T13:34:00Z">
        <w:r w:rsidR="000E6C54">
          <w:rPr>
            <w:rFonts w:ascii="Times New Roman" w:hAnsi="Times New Roman" w:cs="Times New Roman"/>
            <w:sz w:val="24"/>
            <w:szCs w:val="24"/>
          </w:rPr>
          <w:t xml:space="preserve"> (i.e., relational encoding)</w:t>
        </w:r>
      </w:ins>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ins w:id="193" w:author="Nick Maxwell" w:date="2023-06-26T15:20:00Z">
        <w:r w:rsidR="00133FAE">
          <w:rPr>
            <w:rFonts w:ascii="Times New Roman" w:hAnsi="Times New Roman" w:cs="Times New Roman"/>
            <w:sz w:val="24"/>
            <w:szCs w:val="24"/>
          </w:rPr>
          <w:t>To test this possibility, t</w:t>
        </w:r>
      </w:ins>
      <w:del w:id="194" w:author="Nick Maxwell" w:date="2023-06-26T15:20:00Z">
        <w:r w:rsidR="00D7097C" w:rsidDel="00133FAE">
          <w:rPr>
            <w:rFonts w:ascii="Times New Roman" w:hAnsi="Times New Roman" w:cs="Times New Roman"/>
            <w:sz w:val="24"/>
            <w:szCs w:val="24"/>
          </w:rPr>
          <w:delText>T</w:delText>
        </w:r>
      </w:del>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del w:id="195" w:author="Nick Maxwell" w:date="2023-06-26T15:20:00Z">
        <w:r w:rsidDel="00133FAE">
          <w:rPr>
            <w:rFonts w:ascii="Times New Roman" w:hAnsi="Times New Roman" w:cs="Times New Roman"/>
            <w:sz w:val="24"/>
            <w:szCs w:val="24"/>
          </w:rPr>
          <w:delText xml:space="preserve">tested </w:delText>
        </w:r>
      </w:del>
      <w:ins w:id="196" w:author="Nick Maxwell" w:date="2023-06-26T15:20:00Z">
        <w:r w:rsidR="00133FAE">
          <w:rPr>
            <w:rFonts w:ascii="Times New Roman" w:hAnsi="Times New Roman" w:cs="Times New Roman"/>
            <w:sz w:val="24"/>
            <w:szCs w:val="24"/>
          </w:rPr>
          <w:t xml:space="preserve">assessed </w:t>
        </w:r>
      </w:ins>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w:t>
      </w:r>
      <w:del w:id="197" w:author="Nick Maxwell" w:date="2023-06-30T09:31:00Z">
        <w:r w:rsidR="00CB28B2" w:rsidDel="00100786">
          <w:rPr>
            <w:rFonts w:ascii="Times New Roman" w:hAnsi="Times New Roman" w:cs="Times New Roman"/>
            <w:sz w:val="24"/>
            <w:szCs w:val="24"/>
          </w:rPr>
          <w:delText xml:space="preserve">traditional </w:delText>
        </w:r>
      </w:del>
      <w:r w:rsidR="00CB28B2">
        <w:rPr>
          <w:rFonts w:ascii="Times New Roman" w:hAnsi="Times New Roman" w:cs="Times New Roman"/>
          <w:sz w:val="24"/>
          <w:szCs w:val="24"/>
        </w:rPr>
        <w:t xml:space="preserve">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ins w:id="198" w:author="Maxwell, Nicholas [2]" w:date="2023-06-28T14:20:00Z">
        <w:r w:rsidR="002B1B4A">
          <w:rPr>
            <w:rFonts w:ascii="Times New Roman" w:hAnsi="Times New Roman" w:cs="Times New Roman"/>
            <w:sz w:val="24"/>
            <w:szCs w:val="24"/>
          </w:rPr>
          <w:t>As</w:t>
        </w:r>
      </w:ins>
      <w:ins w:id="199" w:author="Maxwell, Nicholas [2]" w:date="2023-06-28T14:21:00Z">
        <w:r w:rsidR="002B1B4A">
          <w:rPr>
            <w:rFonts w:ascii="Times New Roman" w:hAnsi="Times New Roman" w:cs="Times New Roman"/>
            <w:sz w:val="24"/>
            <w:szCs w:val="24"/>
          </w:rPr>
          <w:t xml:space="preserve"> a result, this pair type lacks intrinsic relatedness cues</w:t>
        </w:r>
      </w:ins>
      <w:ins w:id="200" w:author="Nick Maxwell" w:date="2023-06-30T09:31:00Z">
        <w:r w:rsidR="00100786">
          <w:rPr>
            <w:rFonts w:ascii="Times New Roman" w:hAnsi="Times New Roman" w:cs="Times New Roman"/>
            <w:sz w:val="24"/>
            <w:szCs w:val="24"/>
          </w:rPr>
          <w:t>,</w:t>
        </w:r>
      </w:ins>
      <w:ins w:id="201" w:author="Maxwell, Nicholas [2]" w:date="2023-06-28T14:28:00Z">
        <w:r w:rsidR="00C9066C">
          <w:rPr>
            <w:rFonts w:ascii="Times New Roman" w:hAnsi="Times New Roman" w:cs="Times New Roman"/>
            <w:sz w:val="24"/>
            <w:szCs w:val="24"/>
          </w:rPr>
          <w:t xml:space="preserve"> making </w:t>
        </w:r>
      </w:ins>
      <w:ins w:id="202" w:author="Maxwell, Nicholas [2]" w:date="2023-06-28T14:21:00Z">
        <w:r w:rsidR="002B1B4A">
          <w:rPr>
            <w:rFonts w:ascii="Times New Roman" w:hAnsi="Times New Roman" w:cs="Times New Roman"/>
            <w:sz w:val="24"/>
            <w:szCs w:val="24"/>
          </w:rPr>
          <w:t xml:space="preserve">mediated </w:t>
        </w:r>
      </w:ins>
      <w:ins w:id="203" w:author="Maxwell, Nicholas [2]" w:date="2023-06-28T14:26:00Z">
        <w:r w:rsidR="002B1B4A">
          <w:rPr>
            <w:rFonts w:ascii="Times New Roman" w:hAnsi="Times New Roman" w:cs="Times New Roman"/>
            <w:sz w:val="24"/>
            <w:szCs w:val="24"/>
          </w:rPr>
          <w:t>associates</w:t>
        </w:r>
      </w:ins>
      <w:ins w:id="204" w:author="Maxwell, Nicholas [2]" w:date="2023-06-28T14:21:00Z">
        <w:r w:rsidR="002B1B4A">
          <w:rPr>
            <w:rFonts w:ascii="Times New Roman" w:hAnsi="Times New Roman" w:cs="Times New Roman"/>
            <w:sz w:val="24"/>
            <w:szCs w:val="24"/>
          </w:rPr>
          <w:t xml:space="preserve"> appear unrelated at encoding. </w:t>
        </w:r>
      </w:ins>
      <w:del w:id="205" w:author="Maxwell, Nicholas [2]" w:date="2023-06-28T14:21:00Z">
        <w:r w:rsidR="00EA15C2" w:rsidDel="002B1B4A">
          <w:rPr>
            <w:rFonts w:ascii="Times New Roman" w:hAnsi="Times New Roman" w:cs="Times New Roman"/>
            <w:sz w:val="24"/>
            <w:szCs w:val="24"/>
          </w:rPr>
          <w:delText>Instead</w:delText>
        </w:r>
      </w:del>
      <w:ins w:id="206" w:author="Maxwell, Nicholas [2]" w:date="2023-06-28T14:21:00Z">
        <w:r w:rsidR="002B1B4A">
          <w:rPr>
            <w:rFonts w:ascii="Times New Roman" w:hAnsi="Times New Roman" w:cs="Times New Roman"/>
            <w:sz w:val="24"/>
            <w:szCs w:val="24"/>
          </w:rPr>
          <w:t xml:space="preserve">However, </w:t>
        </w:r>
      </w:ins>
      <w:ins w:id="207" w:author="Maxwell, Nicholas [2]" w:date="2023-06-28T14:27:00Z">
        <w:r w:rsidR="002B1B4A">
          <w:rPr>
            <w:rFonts w:ascii="Times New Roman" w:hAnsi="Times New Roman" w:cs="Times New Roman"/>
            <w:sz w:val="24"/>
            <w:szCs w:val="24"/>
          </w:rPr>
          <w:t>though</w:t>
        </w:r>
      </w:ins>
      <w:ins w:id="208" w:author="Maxwell, Nicholas [2]" w:date="2023-06-28T14:21:00Z">
        <w:r w:rsidR="002B1B4A">
          <w:rPr>
            <w:rFonts w:ascii="Times New Roman" w:hAnsi="Times New Roman" w:cs="Times New Roman"/>
            <w:sz w:val="24"/>
            <w:szCs w:val="24"/>
          </w:rPr>
          <w:t xml:space="preserve"> mediated associates lack </w:t>
        </w:r>
      </w:ins>
      <w:ins w:id="209" w:author="Maxwell, Nicholas [2]" w:date="2023-06-28T14:22:00Z">
        <w:r w:rsidR="002B1B4A">
          <w:rPr>
            <w:rFonts w:ascii="Times New Roman" w:hAnsi="Times New Roman" w:cs="Times New Roman"/>
            <w:sz w:val="24"/>
            <w:szCs w:val="24"/>
          </w:rPr>
          <w:t>intrinsic relatedness cues</w:t>
        </w:r>
      </w:ins>
      <w:r w:rsidR="00EA15C2">
        <w:rPr>
          <w:rFonts w:ascii="Times New Roman" w:hAnsi="Times New Roman" w:cs="Times New Roman"/>
          <w:sz w:val="24"/>
          <w:szCs w:val="24"/>
        </w:rPr>
        <w:t xml:space="preserve">, </w:t>
      </w:r>
      <w:del w:id="210" w:author="Maxwell, Nicholas [2]" w:date="2023-06-28T14:22:00Z">
        <w:r w:rsidR="0018284B" w:rsidDel="002B1B4A">
          <w:rPr>
            <w:rFonts w:ascii="Times New Roman" w:hAnsi="Times New Roman" w:cs="Times New Roman"/>
            <w:sz w:val="24"/>
            <w:szCs w:val="24"/>
          </w:rPr>
          <w:delText>this type of cue-target relation</w:delText>
        </w:r>
      </w:del>
      <w:ins w:id="211" w:author="Maxwell, Nicholas [2]" w:date="2023-06-28T14:22:00Z">
        <w:r w:rsidR="002B1B4A">
          <w:rPr>
            <w:rFonts w:ascii="Times New Roman" w:hAnsi="Times New Roman" w:cs="Times New Roman"/>
            <w:sz w:val="24"/>
            <w:szCs w:val="24"/>
          </w:rPr>
          <w:t>the cue and target</w:t>
        </w:r>
      </w:ins>
      <w:r w:rsidR="0018284B">
        <w:rPr>
          <w:rFonts w:ascii="Times New Roman" w:hAnsi="Times New Roman" w:cs="Times New Roman"/>
          <w:sz w:val="24"/>
          <w:szCs w:val="24"/>
        </w:rPr>
        <w:t xml:space="preserve"> </w:t>
      </w:r>
      <w:del w:id="212" w:author="Maxwell, Nicholas [2]" w:date="2023-06-28T14:23:00Z">
        <w:r w:rsidR="0018284B" w:rsidDel="002B1B4A">
          <w:rPr>
            <w:rFonts w:ascii="Times New Roman" w:hAnsi="Times New Roman" w:cs="Times New Roman"/>
            <w:sz w:val="24"/>
            <w:szCs w:val="24"/>
          </w:rPr>
          <w:delText>reflects</w:delText>
        </w:r>
        <w:r w:rsidR="00BC24AE" w:rsidDel="002B1B4A">
          <w:rPr>
            <w:rFonts w:ascii="Times New Roman" w:hAnsi="Times New Roman" w:cs="Times New Roman"/>
            <w:sz w:val="24"/>
            <w:szCs w:val="24"/>
          </w:rPr>
          <w:delText xml:space="preserve"> an</w:delText>
        </w:r>
        <w:r w:rsidR="00EA15C2" w:rsidDel="002B1B4A">
          <w:rPr>
            <w:rFonts w:ascii="Times New Roman" w:hAnsi="Times New Roman" w:cs="Times New Roman"/>
            <w:sz w:val="24"/>
            <w:szCs w:val="24"/>
          </w:rPr>
          <w:delText xml:space="preserve"> indirect </w:delText>
        </w:r>
      </w:del>
      <w:del w:id="213" w:author="Maxwell, Nicholas [2]" w:date="2023-06-28T14:22:00Z">
        <w:r w:rsidR="00F769C1" w:rsidDel="002B1B4A">
          <w:rPr>
            <w:rFonts w:ascii="Times New Roman" w:hAnsi="Times New Roman" w:cs="Times New Roman"/>
            <w:sz w:val="24"/>
            <w:szCs w:val="24"/>
          </w:rPr>
          <w:delText>relationship</w:delText>
        </w:r>
        <w:r w:rsidR="004758EF" w:rsidDel="002B1B4A">
          <w:rPr>
            <w:rFonts w:ascii="Times New Roman" w:hAnsi="Times New Roman" w:cs="Times New Roman"/>
            <w:sz w:val="24"/>
            <w:szCs w:val="24"/>
          </w:rPr>
          <w:delText xml:space="preserve"> between concepts</w:delText>
        </w:r>
      </w:del>
      <w:del w:id="214" w:author="Maxwell, Nicholas [2]" w:date="2023-06-28T14:23:00Z">
        <w:r w:rsidR="00EA15C2" w:rsidDel="002B1B4A">
          <w:rPr>
            <w:rFonts w:ascii="Times New Roman" w:hAnsi="Times New Roman" w:cs="Times New Roman"/>
            <w:sz w:val="24"/>
            <w:szCs w:val="24"/>
          </w:rPr>
          <w:delText xml:space="preserve">, </w:delText>
        </w:r>
        <w:r w:rsidR="004447C4" w:rsidDel="002B1B4A">
          <w:rPr>
            <w:rFonts w:ascii="Times New Roman" w:hAnsi="Times New Roman" w:cs="Times New Roman"/>
            <w:sz w:val="24"/>
            <w:szCs w:val="24"/>
          </w:rPr>
          <w:delText>as</w:delText>
        </w:r>
        <w:r w:rsidR="004758EF" w:rsidDel="002B1B4A">
          <w:rPr>
            <w:rFonts w:ascii="Times New Roman" w:hAnsi="Times New Roman" w:cs="Times New Roman"/>
            <w:sz w:val="24"/>
            <w:szCs w:val="24"/>
          </w:rPr>
          <w:delText xml:space="preserve"> paired</w:delText>
        </w:r>
        <w:r w:rsidR="00F769C1" w:rsidDel="002B1B4A">
          <w:rPr>
            <w:rFonts w:ascii="Times New Roman" w:hAnsi="Times New Roman" w:cs="Times New Roman"/>
            <w:sz w:val="24"/>
            <w:szCs w:val="24"/>
          </w:rPr>
          <w:delText xml:space="preserve"> </w:delText>
        </w:r>
        <w:r w:rsidR="004758EF" w:rsidDel="002B1B4A">
          <w:rPr>
            <w:rFonts w:ascii="Times New Roman" w:hAnsi="Times New Roman" w:cs="Times New Roman"/>
            <w:sz w:val="24"/>
            <w:szCs w:val="24"/>
          </w:rPr>
          <w:delText>items</w:delText>
        </w:r>
        <w:r w:rsidR="00F769C1" w:rsidDel="002B1B4A">
          <w:rPr>
            <w:rFonts w:ascii="Times New Roman" w:hAnsi="Times New Roman" w:cs="Times New Roman"/>
            <w:sz w:val="24"/>
            <w:szCs w:val="24"/>
          </w:rPr>
          <w:delText xml:space="preserve"> </w:delText>
        </w:r>
        <w:r w:rsidR="00DB640D" w:rsidDel="002B1B4A">
          <w:rPr>
            <w:rFonts w:ascii="Times New Roman" w:hAnsi="Times New Roman" w:cs="Times New Roman"/>
            <w:sz w:val="24"/>
            <w:szCs w:val="24"/>
          </w:rPr>
          <w:delText>are directly unrelated yet are</w:delText>
        </w:r>
      </w:del>
      <w:ins w:id="215" w:author="Maxwell, Nicholas [2]" w:date="2023-06-28T14:23:00Z">
        <w:r w:rsidR="002B1B4A">
          <w:rPr>
            <w:rFonts w:ascii="Times New Roman" w:hAnsi="Times New Roman" w:cs="Times New Roman"/>
            <w:sz w:val="24"/>
            <w:szCs w:val="24"/>
          </w:rPr>
          <w:t>are indirectly</w:t>
        </w:r>
      </w:ins>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del w:id="216" w:author="Maxwell, Nicholas [2]" w:date="2023-06-28T14:24:00Z">
        <w:r w:rsidR="00C10D69" w:rsidDel="002B1B4A">
          <w:rPr>
            <w:rFonts w:ascii="Times New Roman" w:hAnsi="Times New Roman" w:cs="Times New Roman"/>
            <w:sz w:val="24"/>
            <w:szCs w:val="24"/>
          </w:rPr>
          <w:delText xml:space="preserve">When </w:delText>
        </w:r>
      </w:del>
      <w:ins w:id="217" w:author="Maxwell, Nicholas [2]" w:date="2023-06-28T14:28:00Z">
        <w:r w:rsidR="00C9066C">
          <w:rPr>
            <w:rFonts w:ascii="Times New Roman" w:hAnsi="Times New Roman" w:cs="Times New Roman"/>
            <w:sz w:val="24"/>
            <w:szCs w:val="24"/>
          </w:rPr>
          <w:t>As a result</w:t>
        </w:r>
      </w:ins>
      <w:ins w:id="218" w:author="Maxwell, Nicholas [2]" w:date="2023-06-28T14:24:00Z">
        <w:r w:rsidR="002B1B4A">
          <w:rPr>
            <w:rFonts w:ascii="Times New Roman" w:hAnsi="Times New Roman" w:cs="Times New Roman"/>
            <w:sz w:val="24"/>
            <w:szCs w:val="24"/>
          </w:rPr>
          <w:t xml:space="preserve">, when </w:t>
        </w:r>
      </w:ins>
      <w:r w:rsidR="00C10D69">
        <w:rPr>
          <w:rFonts w:ascii="Times New Roman" w:hAnsi="Times New Roman" w:cs="Times New Roman"/>
          <w:sz w:val="24"/>
          <w:szCs w:val="24"/>
        </w:rPr>
        <w:t xml:space="preserve">participants encounter </w:t>
      </w:r>
      <w:del w:id="219" w:author="Maxwell, Nicholas [2]" w:date="2023-06-28T14:24:00Z">
        <w:r w:rsidR="00C10D69" w:rsidDel="002B1B4A">
          <w:rPr>
            <w:rFonts w:ascii="Times New Roman" w:hAnsi="Times New Roman" w:cs="Times New Roman"/>
            <w:sz w:val="24"/>
            <w:szCs w:val="24"/>
          </w:rPr>
          <w:delText>mediated associate</w:delText>
        </w:r>
      </w:del>
      <w:ins w:id="220" w:author="Maxwell, Nicholas [2]" w:date="2023-06-28T14:27:00Z">
        <w:del w:id="221" w:author="Nick Maxwell" w:date="2023-06-30T09:32:00Z">
          <w:r w:rsidR="00C9066C" w:rsidDel="00100786">
            <w:rPr>
              <w:rFonts w:ascii="Times New Roman" w:hAnsi="Times New Roman" w:cs="Times New Roman"/>
              <w:sz w:val="24"/>
              <w:szCs w:val="24"/>
            </w:rPr>
            <w:delText>this pair type</w:delText>
          </w:r>
        </w:del>
      </w:ins>
      <w:ins w:id="222" w:author="Nick Maxwell" w:date="2023-06-30T09:32:00Z">
        <w:r w:rsidR="00100786">
          <w:rPr>
            <w:rFonts w:ascii="Times New Roman" w:hAnsi="Times New Roman" w:cs="Times New Roman"/>
            <w:sz w:val="24"/>
            <w:szCs w:val="24"/>
          </w:rPr>
          <w:t>mediated associates</w:t>
        </w:r>
      </w:ins>
      <w:ins w:id="223" w:author="Maxwell, Nicholas [2]" w:date="2023-06-28T14:27:00Z">
        <w:r w:rsidR="00C9066C">
          <w:rPr>
            <w:rFonts w:ascii="Times New Roman" w:hAnsi="Times New Roman" w:cs="Times New Roman"/>
            <w:sz w:val="24"/>
            <w:szCs w:val="24"/>
          </w:rPr>
          <w:t xml:space="preserve"> </w:t>
        </w:r>
      </w:ins>
      <w:del w:id="224" w:author="Maxwell, Nicholas [2]" w:date="2023-06-28T14:24:00Z">
        <w:r w:rsidR="00C10D69" w:rsidDel="002B1B4A">
          <w:rPr>
            <w:rFonts w:ascii="Times New Roman" w:hAnsi="Times New Roman" w:cs="Times New Roman"/>
            <w:sz w:val="24"/>
            <w:szCs w:val="24"/>
          </w:rPr>
          <w:delText>s</w:delText>
        </w:r>
      </w:del>
      <w:ins w:id="225" w:author="Maxwell, Nicholas [2]" w:date="2023-06-28T14:24:00Z">
        <w:r w:rsidR="002B1B4A">
          <w:rPr>
            <w:rFonts w:ascii="Times New Roman" w:hAnsi="Times New Roman" w:cs="Times New Roman"/>
            <w:sz w:val="24"/>
            <w:szCs w:val="24"/>
          </w:rPr>
          <w:t>at encoding</w:t>
        </w:r>
      </w:ins>
      <w:r w:rsidR="00C428E4">
        <w:rPr>
          <w:rFonts w:ascii="Times New Roman" w:hAnsi="Times New Roman" w:cs="Times New Roman"/>
          <w:sz w:val="24"/>
          <w:szCs w:val="24"/>
        </w:rPr>
        <w:t xml:space="preserve">, </w:t>
      </w:r>
      <w:r w:rsidR="00C10D69">
        <w:rPr>
          <w:rFonts w:ascii="Times New Roman" w:hAnsi="Times New Roman" w:cs="Times New Roman"/>
          <w:sz w:val="24"/>
          <w:szCs w:val="24"/>
        </w:rPr>
        <w:t>the non-presented mediator would be expected to</w:t>
      </w:r>
      <w:del w:id="226" w:author="Maxwell, Nicholas [2]" w:date="2023-06-28T14:28:00Z">
        <w:r w:rsidR="00C10D69" w:rsidDel="00C9066C">
          <w:rPr>
            <w:rFonts w:ascii="Times New Roman" w:hAnsi="Times New Roman" w:cs="Times New Roman"/>
            <w:sz w:val="24"/>
            <w:szCs w:val="24"/>
          </w:rPr>
          <w:delText xml:space="preserve"> be</w:delText>
        </w:r>
      </w:del>
      <w:r w:rsidR="00C10D69">
        <w:rPr>
          <w:rFonts w:ascii="Times New Roman" w:hAnsi="Times New Roman" w:cs="Times New Roman"/>
          <w:sz w:val="24"/>
          <w:szCs w:val="24"/>
        </w:rPr>
        <w:t xml:space="preserve"> activate</w:t>
      </w:r>
      <w:del w:id="227" w:author="Maxwell, Nicholas [2]" w:date="2023-06-28T14:28:00Z">
        <w:r w:rsidR="00C10D69" w:rsidDel="00C9066C">
          <w:rPr>
            <w:rFonts w:ascii="Times New Roman" w:hAnsi="Times New Roman" w:cs="Times New Roman"/>
            <w:sz w:val="24"/>
            <w:szCs w:val="24"/>
          </w:rPr>
          <w:delText>d</w:delText>
        </w:r>
      </w:del>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ins w:id="228" w:author="Nick Maxwell" w:date="2023-06-23T16:30:00Z">
        <w:r w:rsidR="00E40EC1">
          <w:rPr>
            <w:rFonts w:ascii="Times New Roman" w:hAnsi="Times New Roman" w:cs="Times New Roman"/>
            <w:sz w:val="24"/>
            <w:szCs w:val="24"/>
          </w:rPr>
          <w:t xml:space="preserve">Thus, </w:t>
        </w:r>
        <w:moveToRangeStart w:id="229" w:author="Nick Maxwell" w:date="2023-06-23T16:30:00Z" w:name="move138430267"/>
        <w:r w:rsidR="00E40EC1" w:rsidRPr="00E40EC1">
          <w:rPr>
            <w:rFonts w:ascii="Times New Roman" w:hAnsi="Times New Roman" w:cs="Times New Roman"/>
            <w:sz w:val="24"/>
            <w:szCs w:val="24"/>
          </w:rPr>
          <w:t xml:space="preserve">if JOL reactivity </w:t>
        </w:r>
      </w:ins>
      <w:ins w:id="230" w:author="Nick Maxwell" w:date="2023-06-23T16:31:00Z">
        <w:r w:rsidR="00E40EC1">
          <w:rPr>
            <w:rFonts w:ascii="Times New Roman" w:hAnsi="Times New Roman" w:cs="Times New Roman"/>
            <w:sz w:val="24"/>
            <w:szCs w:val="24"/>
          </w:rPr>
          <w:t xml:space="preserve">only </w:t>
        </w:r>
      </w:ins>
      <w:ins w:id="231" w:author="Nick Maxwell" w:date="2023-06-23T16:30:00Z">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w:t>
        </w:r>
      </w:ins>
      <w:ins w:id="232" w:author="Nick Maxwell" w:date="2023-06-30T09:32:00Z">
        <w:r w:rsidR="00100786">
          <w:rPr>
            <w:rFonts w:ascii="Times New Roman" w:hAnsi="Times New Roman" w:cs="Times New Roman"/>
            <w:sz w:val="24"/>
            <w:szCs w:val="24"/>
          </w:rPr>
          <w:t>mediated associates</w:t>
        </w:r>
      </w:ins>
      <w:ins w:id="233" w:author="Nick Maxwell" w:date="2023-06-23T16:30:00Z">
        <w:r w:rsidR="00E40EC1" w:rsidRPr="00E40EC1">
          <w:rPr>
            <w:rFonts w:ascii="Times New Roman" w:hAnsi="Times New Roman" w:cs="Times New Roman"/>
            <w:sz w:val="24"/>
            <w:szCs w:val="24"/>
          </w:rPr>
          <w:t xml:space="preserve">. </w:t>
        </w:r>
      </w:ins>
      <w:moveToRangeEnd w:id="229"/>
      <w:del w:id="234" w:author="Nick Maxwell" w:date="2023-06-23T16:30:00Z">
        <w:r w:rsidR="00555940" w:rsidDel="00E40EC1">
          <w:rPr>
            <w:rFonts w:ascii="Times New Roman" w:hAnsi="Times New Roman" w:cs="Times New Roman"/>
            <w:sz w:val="24"/>
            <w:szCs w:val="24"/>
          </w:rPr>
          <w:delText>Thus, if JOL</w:delText>
        </w:r>
      </w:del>
      <w:del w:id="235" w:author="Nick Maxwell" w:date="2023-06-23T16:29:00Z">
        <w:r w:rsidR="00555940" w:rsidDel="00E40EC1">
          <w:rPr>
            <w:rFonts w:ascii="Times New Roman" w:hAnsi="Times New Roman" w:cs="Times New Roman"/>
            <w:sz w:val="24"/>
            <w:szCs w:val="24"/>
          </w:rPr>
          <w:delText>s</w:delText>
        </w:r>
        <w:r w:rsidR="00C347F7" w:rsidDel="00E40EC1">
          <w:rPr>
            <w:rFonts w:ascii="Times New Roman" w:hAnsi="Times New Roman" w:cs="Times New Roman"/>
            <w:sz w:val="24"/>
            <w:szCs w:val="24"/>
          </w:rPr>
          <w:delText xml:space="preserve"> </w:delText>
        </w:r>
      </w:del>
      <w:del w:id="236" w:author="Nick Maxwell" w:date="2023-06-23T16:30:00Z">
        <w:r w:rsidR="00555940" w:rsidDel="00E40EC1">
          <w:rPr>
            <w:rFonts w:ascii="Times New Roman" w:hAnsi="Times New Roman" w:cs="Times New Roman"/>
            <w:sz w:val="24"/>
            <w:szCs w:val="24"/>
          </w:rPr>
          <w:delText xml:space="preserve">strengthen pre-existing cue-target </w:delText>
        </w:r>
        <w:r w:rsidR="00C10D69" w:rsidDel="00E40EC1">
          <w:rPr>
            <w:rFonts w:ascii="Times New Roman" w:hAnsi="Times New Roman" w:cs="Times New Roman"/>
            <w:sz w:val="24"/>
            <w:szCs w:val="24"/>
          </w:rPr>
          <w:delText xml:space="preserve">associations via relational </w:delText>
        </w:r>
        <w:r w:rsidR="00075ABA" w:rsidDel="00E40EC1">
          <w:rPr>
            <w:rFonts w:ascii="Times New Roman" w:hAnsi="Times New Roman" w:cs="Times New Roman"/>
            <w:sz w:val="24"/>
            <w:szCs w:val="24"/>
          </w:rPr>
          <w:delText>processing</w:delText>
        </w:r>
        <w:r w:rsidR="00BC3CDB" w:rsidDel="00E40EC1">
          <w:rPr>
            <w:rFonts w:ascii="Times New Roman" w:hAnsi="Times New Roman" w:cs="Times New Roman"/>
            <w:sz w:val="24"/>
            <w:szCs w:val="24"/>
          </w:rPr>
          <w:delText>,</w:delText>
        </w:r>
        <w:r w:rsidR="00555940" w:rsidDel="00E40EC1">
          <w:rPr>
            <w:rFonts w:ascii="Times New Roman" w:hAnsi="Times New Roman" w:cs="Times New Roman"/>
            <w:sz w:val="24"/>
            <w:szCs w:val="24"/>
          </w:rPr>
          <w:delText xml:space="preserve"> </w:delText>
        </w:r>
        <w:r w:rsidR="00C347F7" w:rsidDel="00E40EC1">
          <w:rPr>
            <w:rFonts w:ascii="Times New Roman" w:hAnsi="Times New Roman" w:cs="Times New Roman"/>
            <w:sz w:val="24"/>
            <w:szCs w:val="24"/>
          </w:rPr>
          <w:delText xml:space="preserve">positive reactivity would be expected </w:delText>
        </w:r>
        <w:r w:rsidR="005820FB" w:rsidDel="00E40EC1">
          <w:rPr>
            <w:rFonts w:ascii="Times New Roman" w:hAnsi="Times New Roman" w:cs="Times New Roman"/>
            <w:sz w:val="24"/>
            <w:szCs w:val="24"/>
          </w:rPr>
          <w:delText xml:space="preserve">to occur </w:delText>
        </w:r>
        <w:r w:rsidR="00C347F7" w:rsidDel="00E40EC1">
          <w:rPr>
            <w:rFonts w:ascii="Times New Roman" w:hAnsi="Times New Roman" w:cs="Times New Roman"/>
            <w:sz w:val="24"/>
            <w:szCs w:val="24"/>
          </w:rPr>
          <w:delText xml:space="preserve">on </w:delText>
        </w:r>
        <w:r w:rsidR="00555940" w:rsidDel="00E40EC1">
          <w:rPr>
            <w:rFonts w:ascii="Times New Roman" w:hAnsi="Times New Roman" w:cs="Times New Roman"/>
            <w:sz w:val="24"/>
            <w:szCs w:val="24"/>
          </w:rPr>
          <w:delText xml:space="preserve">mediated </w:delText>
        </w:r>
        <w:r w:rsidR="001965F1" w:rsidDel="00E40EC1">
          <w:rPr>
            <w:rFonts w:ascii="Times New Roman" w:hAnsi="Times New Roman" w:cs="Times New Roman"/>
            <w:sz w:val="24"/>
            <w:szCs w:val="24"/>
          </w:rPr>
          <w:delText>associates</w:delText>
        </w:r>
        <w:r w:rsidR="00BC3CDB" w:rsidDel="00E40EC1">
          <w:rPr>
            <w:rFonts w:ascii="Times New Roman" w:hAnsi="Times New Roman" w:cs="Times New Roman"/>
            <w:sz w:val="24"/>
            <w:szCs w:val="24"/>
          </w:rPr>
          <w:delText xml:space="preserve">. </w:delText>
        </w:r>
      </w:del>
      <w:r w:rsidR="00555940">
        <w:rPr>
          <w:rFonts w:ascii="Times New Roman" w:hAnsi="Times New Roman" w:cs="Times New Roman"/>
          <w:sz w:val="24"/>
          <w:szCs w:val="24"/>
        </w:rPr>
        <w:t xml:space="preserve">However, </w:t>
      </w:r>
      <w:ins w:id="237" w:author="Nick Maxwell" w:date="2023-06-23T16:30:00Z">
        <w:r w:rsidR="00E40EC1">
          <w:rPr>
            <w:rFonts w:ascii="Times New Roman" w:hAnsi="Times New Roman" w:cs="Times New Roman"/>
            <w:sz w:val="24"/>
            <w:szCs w:val="24"/>
          </w:rPr>
          <w:t xml:space="preserve">if JOLs also strengthen pre-existing cue-target associations via relational processing, positive reactivity would be expected to occur on </w:t>
        </w:r>
      </w:ins>
      <w:ins w:id="238" w:author="Nick Maxwell" w:date="2023-06-30T09:33:00Z">
        <w:r w:rsidR="00100786">
          <w:rPr>
            <w:rFonts w:ascii="Times New Roman" w:hAnsi="Times New Roman" w:cs="Times New Roman"/>
            <w:sz w:val="24"/>
            <w:szCs w:val="24"/>
          </w:rPr>
          <w:t>this pair type</w:t>
        </w:r>
      </w:ins>
      <w:ins w:id="239" w:author="Nick Maxwell" w:date="2023-06-23T16:30:00Z">
        <w:r w:rsidR="00E40EC1">
          <w:rPr>
            <w:rFonts w:ascii="Times New Roman" w:hAnsi="Times New Roman" w:cs="Times New Roman"/>
            <w:sz w:val="24"/>
            <w:szCs w:val="24"/>
          </w:rPr>
          <w:t xml:space="preserve">. </w:t>
        </w:r>
      </w:ins>
      <w:moveFromRangeStart w:id="240" w:author="Nick Maxwell" w:date="2023-06-23T16:30:00Z" w:name="move138430267"/>
      <w:moveFrom w:id="241" w:author="Nick Maxwell" w:date="2023-06-23T16:30:00Z">
        <w:del w:id="242" w:author="Maxwell, Nicholas [2]" w:date="2023-06-28T14:29:00Z">
          <w:r w:rsidR="00555940" w:rsidDel="00C9066C">
            <w:rPr>
              <w:rFonts w:ascii="Times New Roman" w:hAnsi="Times New Roman" w:cs="Times New Roman"/>
              <w:sz w:val="24"/>
              <w:szCs w:val="24"/>
            </w:rPr>
            <w:delText>if JOL reactivity</w:delText>
          </w:r>
          <w:r w:rsidR="001965F1" w:rsidDel="00C9066C">
            <w:rPr>
              <w:rFonts w:ascii="Times New Roman" w:hAnsi="Times New Roman" w:cs="Times New Roman"/>
              <w:sz w:val="24"/>
              <w:szCs w:val="24"/>
            </w:rPr>
            <w:delText xml:space="preserve"> </w:delText>
          </w:r>
          <w:r w:rsidR="00584DCC" w:rsidDel="00C9066C">
            <w:rPr>
              <w:rFonts w:ascii="Times New Roman" w:hAnsi="Times New Roman" w:cs="Times New Roman"/>
              <w:sz w:val="24"/>
              <w:szCs w:val="24"/>
            </w:rPr>
            <w:delText xml:space="preserve">instead </w:delText>
          </w:r>
          <w:r w:rsidR="001965F1" w:rsidDel="00C9066C">
            <w:rPr>
              <w:rFonts w:ascii="Times New Roman" w:hAnsi="Times New Roman" w:cs="Times New Roman"/>
              <w:sz w:val="24"/>
              <w:szCs w:val="24"/>
            </w:rPr>
            <w:delText>requires that</w:delText>
          </w:r>
          <w:r w:rsidR="00555940" w:rsidDel="00C9066C">
            <w:rPr>
              <w:rFonts w:ascii="Times New Roman" w:hAnsi="Times New Roman" w:cs="Times New Roman"/>
              <w:sz w:val="24"/>
              <w:szCs w:val="24"/>
            </w:rPr>
            <w:delText xml:space="preserve"> intrinsic relatedness cues </w:delText>
          </w:r>
          <w:r w:rsidR="001965F1" w:rsidDel="00C9066C">
            <w:rPr>
              <w:rFonts w:ascii="Times New Roman" w:hAnsi="Times New Roman" w:cs="Times New Roman"/>
              <w:sz w:val="24"/>
              <w:szCs w:val="24"/>
            </w:rPr>
            <w:delText>are</w:delText>
          </w:r>
          <w:r w:rsidR="00555940" w:rsidDel="00C9066C">
            <w:rPr>
              <w:rFonts w:ascii="Times New Roman" w:hAnsi="Times New Roman" w:cs="Times New Roman"/>
              <w:sz w:val="24"/>
              <w:szCs w:val="24"/>
            </w:rPr>
            <w:delText xml:space="preserve"> </w:delText>
          </w:r>
          <w:r w:rsidR="001965F1" w:rsidDel="00C9066C">
            <w:rPr>
              <w:rFonts w:ascii="Times New Roman" w:hAnsi="Times New Roman" w:cs="Times New Roman"/>
              <w:sz w:val="24"/>
              <w:szCs w:val="24"/>
            </w:rPr>
            <w:delText>perceptible</w:delText>
          </w:r>
          <w:r w:rsidR="00555940" w:rsidDel="00C9066C">
            <w:rPr>
              <w:rFonts w:ascii="Times New Roman" w:hAnsi="Times New Roman" w:cs="Times New Roman"/>
              <w:sz w:val="24"/>
              <w:szCs w:val="24"/>
            </w:rPr>
            <w:delText xml:space="preserve"> at encoding</w:delText>
          </w:r>
          <w:r w:rsidR="00BC3CDB" w:rsidDel="00C9066C">
            <w:rPr>
              <w:rFonts w:ascii="Times New Roman" w:hAnsi="Times New Roman" w:cs="Times New Roman"/>
              <w:sz w:val="24"/>
              <w:szCs w:val="24"/>
            </w:rPr>
            <w:delText xml:space="preserve"> (i.e., cue-strengthening)</w:delText>
          </w:r>
          <w:r w:rsidR="00555940" w:rsidDel="00C9066C">
            <w:rPr>
              <w:rFonts w:ascii="Times New Roman" w:hAnsi="Times New Roman" w:cs="Times New Roman"/>
              <w:sz w:val="24"/>
              <w:szCs w:val="24"/>
            </w:rPr>
            <w:delText>, no reactivity would be expected to occur</w:delText>
          </w:r>
          <w:r w:rsidR="0018284B" w:rsidDel="00C9066C">
            <w:rPr>
              <w:rFonts w:ascii="Times New Roman" w:hAnsi="Times New Roman" w:cs="Times New Roman"/>
              <w:sz w:val="24"/>
              <w:szCs w:val="24"/>
            </w:rPr>
            <w:delText xml:space="preserve"> on this pair type</w:delText>
          </w:r>
          <w:r w:rsidR="00555940" w:rsidDel="00C9066C">
            <w:rPr>
              <w:rFonts w:ascii="Times New Roman" w:hAnsi="Times New Roman" w:cs="Times New Roman"/>
              <w:sz w:val="24"/>
              <w:szCs w:val="24"/>
            </w:rPr>
            <w:delText xml:space="preserve">. </w:delText>
          </w:r>
        </w:del>
      </w:moveFrom>
      <w:moveFromRangeEnd w:id="240"/>
      <w:del w:id="243" w:author="Maxwell, Nicholas [2]" w:date="2023-06-28T14:29:00Z">
        <w:r w:rsidR="00555940" w:rsidRPr="008D294E" w:rsidDel="00C9066C">
          <w:rPr>
            <w:rFonts w:ascii="Times New Roman" w:hAnsi="Times New Roman" w:cs="Times New Roman"/>
            <w:sz w:val="24"/>
            <w:szCs w:val="24"/>
          </w:rPr>
          <w:delText>Thus</w:delText>
        </w:r>
      </w:del>
      <w:ins w:id="244" w:author="Maxwell, Nicholas [2]" w:date="2023-06-28T14:29:00Z">
        <w:del w:id="245" w:author="Nick Maxwell" w:date="2023-06-23T16:30:00Z">
          <w:r w:rsidR="00C9066C" w:rsidDel="00E40EC1">
            <w:rPr>
              <w:rFonts w:ascii="Times New Roman" w:hAnsi="Times New Roman" w:cs="Times New Roman"/>
              <w:sz w:val="24"/>
              <w:szCs w:val="24"/>
            </w:rPr>
            <w:delText xml:space="preserve">if JOL reactivity instead requires that intrinsic relatedness cues are perceptible at encoding (i.e., cue-strengthening), no reactivity would be expected to occur on this pair type. </w:delText>
          </w:r>
        </w:del>
        <w:r w:rsidR="00C9066C" w:rsidRPr="008D294E">
          <w:rPr>
            <w:rFonts w:ascii="Times New Roman" w:hAnsi="Times New Roman" w:cs="Times New Roman"/>
            <w:sz w:val="24"/>
            <w:szCs w:val="24"/>
          </w:rPr>
          <w:t>Th</w:t>
        </w:r>
        <w:r w:rsidR="00C9066C">
          <w:rPr>
            <w:rFonts w:ascii="Times New Roman" w:hAnsi="Times New Roman" w:cs="Times New Roman"/>
            <w:sz w:val="24"/>
            <w:szCs w:val="24"/>
          </w:rPr>
          <w:t>erefore</w:t>
        </w:r>
      </w:ins>
      <w:r w:rsidR="00555940" w:rsidRPr="008D294E">
        <w:rPr>
          <w:rFonts w:ascii="Times New Roman" w:hAnsi="Times New Roman" w:cs="Times New Roman"/>
          <w:sz w:val="24"/>
          <w:szCs w:val="24"/>
        </w:rPr>
        <w:t xml:space="preserve">, by comparing forward and mediated </w:t>
      </w:r>
      <w:del w:id="246" w:author="Nick Maxwell" w:date="2023-06-23T16:34:00Z">
        <w:r w:rsidR="00555940" w:rsidRPr="008D294E" w:rsidDel="00756D5F">
          <w:rPr>
            <w:rFonts w:ascii="Times New Roman" w:hAnsi="Times New Roman" w:cs="Times New Roman"/>
            <w:sz w:val="24"/>
            <w:szCs w:val="24"/>
          </w:rPr>
          <w:delText>pairs</w:delText>
        </w:r>
      </w:del>
      <w:ins w:id="247" w:author="Nick Maxwell" w:date="2023-06-23T16:34:00Z">
        <w:r w:rsidR="00756D5F">
          <w:rPr>
            <w:rFonts w:ascii="Times New Roman" w:hAnsi="Times New Roman" w:cs="Times New Roman"/>
            <w:sz w:val="24"/>
            <w:szCs w:val="24"/>
          </w:rPr>
          <w:t>associates</w:t>
        </w:r>
      </w:ins>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w:t>
      </w:r>
      <w:del w:id="248" w:author="Maxwell, Nicholas [2]" w:date="2023-06-28T13:39:00Z">
        <w:r w:rsidR="00555940" w:rsidRPr="008D294E" w:rsidDel="00E8383A">
          <w:rPr>
            <w:rFonts w:ascii="Times New Roman" w:hAnsi="Times New Roman" w:cs="Times New Roman"/>
            <w:sz w:val="24"/>
            <w:szCs w:val="24"/>
          </w:rPr>
          <w:delText xml:space="preserve">a </w:delText>
        </w:r>
      </w:del>
      <w:r w:rsidR="00555940" w:rsidRPr="008D294E">
        <w:rPr>
          <w:rFonts w:ascii="Times New Roman" w:hAnsi="Times New Roman" w:cs="Times New Roman"/>
          <w:sz w:val="24"/>
          <w:szCs w:val="24"/>
        </w:rPr>
        <w:t>stronger test</w:t>
      </w:r>
      <w:ins w:id="249" w:author="Maxwell, Nicholas [2]" w:date="2023-06-28T13:39: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w:t>
      </w:r>
      <w:ins w:id="250" w:author="Maxwell, Nicholas [2]" w:date="2023-06-28T13:39:00Z">
        <w:r w:rsidR="00E8383A">
          <w:rPr>
            <w:rFonts w:ascii="Times New Roman" w:hAnsi="Times New Roman" w:cs="Times New Roman"/>
            <w:sz w:val="24"/>
            <w:szCs w:val="24"/>
          </w:rPr>
          <w:t xml:space="preserve"> both</w:t>
        </w:r>
      </w:ins>
      <w:r w:rsidR="00555940" w:rsidRPr="008D294E">
        <w:rPr>
          <w:rFonts w:ascii="Times New Roman" w:hAnsi="Times New Roman" w:cs="Times New Roman"/>
          <w:sz w:val="24"/>
          <w:szCs w:val="24"/>
        </w:rPr>
        <w:t xml:space="preserve"> the</w:t>
      </w:r>
      <w:ins w:id="251" w:author="Maxwell, Nicholas [2]" w:date="2023-06-28T13:39:00Z">
        <w:r w:rsidR="00E8383A">
          <w:rPr>
            <w:rFonts w:ascii="Times New Roman" w:hAnsi="Times New Roman" w:cs="Times New Roman"/>
            <w:sz w:val="24"/>
            <w:szCs w:val="24"/>
          </w:rPr>
          <w:t xml:space="preserve"> cue-st</w:t>
        </w:r>
      </w:ins>
      <w:ins w:id="252" w:author="Maxwell, Nicholas [2]" w:date="2023-06-28T13:40:00Z">
        <w:r w:rsidR="00E8383A">
          <w:rPr>
            <w:rFonts w:ascii="Times New Roman" w:hAnsi="Times New Roman" w:cs="Times New Roman"/>
            <w:sz w:val="24"/>
            <w:szCs w:val="24"/>
          </w:rPr>
          <w:t>rengthening and</w:t>
        </w:r>
      </w:ins>
      <w:r w:rsidR="00555940" w:rsidRPr="008D294E">
        <w:rPr>
          <w:rFonts w:ascii="Times New Roman" w:hAnsi="Times New Roman" w:cs="Times New Roman"/>
          <w:sz w:val="24"/>
          <w:szCs w:val="24"/>
        </w:rPr>
        <w:t xml:space="preserv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w:t>
      </w:r>
      <w:ins w:id="253" w:author="Maxwell, Nicholas [2]" w:date="2023-06-28T13:40: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 </w:t>
      </w:r>
      <w:commentRangeStart w:id="254"/>
      <w:r w:rsidR="00555940" w:rsidRPr="008D294E">
        <w:rPr>
          <w:rFonts w:ascii="Times New Roman" w:hAnsi="Times New Roman" w:cs="Times New Roman"/>
          <w:sz w:val="24"/>
          <w:szCs w:val="24"/>
        </w:rPr>
        <w:t xml:space="preserve">JOL </w:t>
      </w:r>
      <w:commentRangeStart w:id="255"/>
      <w:commentRangeStart w:id="256"/>
      <w:r w:rsidR="00555940" w:rsidRPr="008D294E">
        <w:rPr>
          <w:rFonts w:ascii="Times New Roman" w:hAnsi="Times New Roman" w:cs="Times New Roman"/>
          <w:sz w:val="24"/>
          <w:szCs w:val="24"/>
        </w:rPr>
        <w:t>reactivity</w:t>
      </w:r>
      <w:commentRangeEnd w:id="255"/>
      <w:r w:rsidR="00075ABA">
        <w:rPr>
          <w:rStyle w:val="CommentReference"/>
        </w:rPr>
        <w:commentReference w:id="255"/>
      </w:r>
      <w:commentRangeEnd w:id="256"/>
      <w:r w:rsidR="00575011">
        <w:rPr>
          <w:rStyle w:val="CommentReference"/>
        </w:rPr>
        <w:commentReference w:id="256"/>
      </w:r>
      <w:r w:rsidR="00555940" w:rsidRPr="008D294E">
        <w:rPr>
          <w:rFonts w:ascii="Times New Roman" w:hAnsi="Times New Roman" w:cs="Times New Roman"/>
          <w:sz w:val="24"/>
          <w:szCs w:val="24"/>
        </w:rPr>
        <w:t>.</w:t>
      </w:r>
      <w:commentRangeEnd w:id="254"/>
      <w:r w:rsidR="00C9066C">
        <w:rPr>
          <w:rStyle w:val="CommentReference"/>
        </w:rPr>
        <w:commentReference w:id="254"/>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5F23B708"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del w:id="257" w:author="Maxwell, Nicholas [2]" w:date="2023-06-28T13:40:00Z">
        <w:r w:rsidR="0002544B" w:rsidDel="00E8383A">
          <w:rPr>
            <w:rFonts w:ascii="Times New Roman" w:hAnsi="Times New Roman" w:cs="Times New Roman"/>
            <w:sz w:val="24"/>
            <w:szCs w:val="24"/>
          </w:rPr>
          <w:delText>relational</w:delText>
        </w:r>
        <w:r w:rsidR="00151A88" w:rsidDel="00E8383A">
          <w:rPr>
            <w:rFonts w:ascii="Times New Roman" w:hAnsi="Times New Roman" w:cs="Times New Roman"/>
            <w:sz w:val="24"/>
            <w:szCs w:val="24"/>
          </w:rPr>
          <w:delText xml:space="preserve"> and </w:delText>
        </w:r>
      </w:del>
      <w:r w:rsidR="00151A88">
        <w:rPr>
          <w:rFonts w:ascii="Times New Roman" w:hAnsi="Times New Roman" w:cs="Times New Roman"/>
          <w:sz w:val="24"/>
          <w:szCs w:val="24"/>
        </w:rPr>
        <w:t>cue-strengthening</w:t>
      </w:r>
      <w:r w:rsidR="00DA36EA">
        <w:rPr>
          <w:rFonts w:ascii="Times New Roman" w:hAnsi="Times New Roman" w:cs="Times New Roman"/>
          <w:sz w:val="24"/>
          <w:szCs w:val="24"/>
        </w:rPr>
        <w:t xml:space="preserve"> </w:t>
      </w:r>
      <w:ins w:id="258" w:author="Maxwell, Nicholas [2]" w:date="2023-06-28T13:40:00Z">
        <w:r w:rsidR="00E8383A">
          <w:rPr>
            <w:rFonts w:ascii="Times New Roman" w:hAnsi="Times New Roman" w:cs="Times New Roman"/>
            <w:sz w:val="24"/>
            <w:szCs w:val="24"/>
          </w:rPr>
          <w:t xml:space="preserve">and relational </w:t>
        </w:r>
      </w:ins>
      <w:r w:rsidR="00DA36EA">
        <w:rPr>
          <w:rFonts w:ascii="Times New Roman" w:hAnsi="Times New Roman" w:cs="Times New Roman"/>
          <w:sz w:val="24"/>
          <w:szCs w:val="24"/>
        </w:rPr>
        <w:t>account</w:t>
      </w:r>
      <w:ins w:id="259" w:author="Maxwell, Nicholas [2]" w:date="2023-06-28T13:40:00Z">
        <w:r w:rsidR="00E8383A">
          <w:rPr>
            <w:rFonts w:ascii="Times New Roman" w:hAnsi="Times New Roman" w:cs="Times New Roman"/>
            <w:sz w:val="24"/>
            <w:szCs w:val="24"/>
          </w:rPr>
          <w:t>s</w:t>
        </w:r>
      </w:ins>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lastRenderedPageBreak/>
        <w:t xml:space="preserve">providing </w:t>
      </w:r>
      <w:r w:rsidR="00D615D0">
        <w:rPr>
          <w:rFonts w:ascii="Times New Roman" w:hAnsi="Times New Roman" w:cs="Times New Roman"/>
          <w:sz w:val="24"/>
          <w:szCs w:val="24"/>
        </w:rPr>
        <w:t xml:space="preserve">JOLs should produce positive reactivity, but only on related pairs. For 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The cue-strengthening account, however,</w:t>
      </w:r>
      <w:ins w:id="260" w:author="Maxwell, Nicholas [2]" w:date="2023-06-28T13:42:00Z">
        <w:r w:rsidR="00972CC7">
          <w:rPr>
            <w:rFonts w:ascii="Times New Roman" w:hAnsi="Times New Roman" w:cs="Times New Roman"/>
            <w:sz w:val="24"/>
            <w:szCs w:val="24"/>
          </w:rPr>
          <w:t xml:space="preserve"> </w:t>
        </w:r>
      </w:ins>
      <w:del w:id="261" w:author="Maxwell, Nicholas [2]" w:date="2023-06-28T13:46:00Z">
        <w:r w:rsidR="00D615D0" w:rsidDel="004D0D95">
          <w:rPr>
            <w:rFonts w:ascii="Times New Roman" w:hAnsi="Times New Roman" w:cs="Times New Roman"/>
            <w:sz w:val="24"/>
            <w:szCs w:val="24"/>
          </w:rPr>
          <w:delText xml:space="preserve"> </w:delText>
        </w:r>
      </w:del>
      <w:r w:rsidR="00D615D0">
        <w:rPr>
          <w:rFonts w:ascii="Times New Roman" w:hAnsi="Times New Roman" w:cs="Times New Roman"/>
          <w:sz w:val="24"/>
          <w:szCs w:val="24"/>
        </w:rPr>
        <w:t xml:space="preserve">predicts </w:t>
      </w:r>
      <w:del w:id="262" w:author="Maxwell, Nicholas [2]" w:date="2023-06-28T13:46:00Z">
        <w:r w:rsidR="00CD1913" w:rsidDel="004D0D95">
          <w:rPr>
            <w:rFonts w:ascii="Times New Roman" w:hAnsi="Times New Roman" w:cs="Times New Roman"/>
            <w:sz w:val="24"/>
            <w:szCs w:val="24"/>
          </w:rPr>
          <w:delText xml:space="preserve">a memory improvement on forward </w:delText>
        </w:r>
        <w:r w:rsidR="0091035F" w:rsidDel="004D0D95">
          <w:rPr>
            <w:rFonts w:ascii="Times New Roman" w:hAnsi="Times New Roman" w:cs="Times New Roman"/>
            <w:sz w:val="24"/>
            <w:szCs w:val="24"/>
          </w:rPr>
          <w:delText xml:space="preserve">associates </w:delText>
        </w:r>
        <w:r w:rsidR="00CD1913" w:rsidDel="004D0D95">
          <w:rPr>
            <w:rFonts w:ascii="Times New Roman" w:hAnsi="Times New Roman" w:cs="Times New Roman"/>
            <w:sz w:val="24"/>
            <w:szCs w:val="24"/>
          </w:rPr>
          <w:delText xml:space="preserve">but </w:delText>
        </w:r>
      </w:del>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del w:id="263" w:author="Maxwell, Nicholas [2]" w:date="2023-06-28T13:47:00Z">
        <w:r w:rsidR="00A5434E" w:rsidDel="0054452B">
          <w:rPr>
            <w:rFonts w:ascii="Times New Roman" w:hAnsi="Times New Roman" w:cs="Times New Roman"/>
            <w:sz w:val="24"/>
            <w:szCs w:val="24"/>
          </w:rPr>
          <w:delText>obvious</w:delText>
        </w:r>
        <w:r w:rsidR="00D615D0" w:rsidDel="0054452B">
          <w:rPr>
            <w:rFonts w:ascii="Times New Roman" w:hAnsi="Times New Roman" w:cs="Times New Roman"/>
            <w:sz w:val="24"/>
            <w:szCs w:val="24"/>
          </w:rPr>
          <w:delText xml:space="preserve"> </w:delText>
        </w:r>
      </w:del>
      <w:ins w:id="264" w:author="Maxwell, Nicholas [2]" w:date="2023-06-28T13:47:00Z">
        <w:r w:rsidR="0054452B">
          <w:rPr>
            <w:rFonts w:ascii="Times New Roman" w:hAnsi="Times New Roman" w:cs="Times New Roman"/>
            <w:sz w:val="24"/>
            <w:szCs w:val="24"/>
          </w:rPr>
          <w:t xml:space="preserve">perceptible </w:t>
        </w:r>
      </w:ins>
      <w:r w:rsidR="00D615D0">
        <w:rPr>
          <w:rFonts w:ascii="Times New Roman" w:hAnsi="Times New Roman" w:cs="Times New Roman"/>
          <w:sz w:val="24"/>
          <w:szCs w:val="24"/>
        </w:rPr>
        <w:t>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del w:id="265" w:author="Maxwell, Nicholas [2]" w:date="2023-06-28T13:42:00Z">
        <w:r w:rsidR="00D615D0" w:rsidDel="00972CC7">
          <w:rPr>
            <w:rFonts w:ascii="Times New Roman" w:hAnsi="Times New Roman" w:cs="Times New Roman"/>
            <w:sz w:val="24"/>
            <w:szCs w:val="24"/>
          </w:rPr>
          <w:delText xml:space="preserve">in favor of </w:delText>
        </w:r>
        <w:r w:rsidR="0002544B" w:rsidDel="00972CC7">
          <w:rPr>
            <w:rFonts w:ascii="Times New Roman" w:hAnsi="Times New Roman" w:cs="Times New Roman"/>
            <w:sz w:val="24"/>
            <w:szCs w:val="24"/>
          </w:rPr>
          <w:delText>a relational</w:delText>
        </w:r>
        <w:r w:rsidR="00D615D0" w:rsidDel="00972CC7">
          <w:rPr>
            <w:rFonts w:ascii="Times New Roman" w:hAnsi="Times New Roman" w:cs="Times New Roman"/>
            <w:sz w:val="24"/>
            <w:szCs w:val="24"/>
          </w:rPr>
          <w:delText xml:space="preserve"> account of</w:delText>
        </w:r>
      </w:del>
      <w:ins w:id="266" w:author="Maxwell, Nicholas [2]" w:date="2023-06-28T13:42:00Z">
        <w:r w:rsidR="00972CC7">
          <w:rPr>
            <w:rFonts w:ascii="Times New Roman" w:hAnsi="Times New Roman" w:cs="Times New Roman"/>
            <w:sz w:val="24"/>
            <w:szCs w:val="24"/>
          </w:rPr>
          <w:t>that</w:t>
        </w:r>
      </w:ins>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ins w:id="267" w:author="Maxwell, Nicholas [2]" w:date="2023-06-28T13:42:00Z">
        <w:r w:rsidR="00972CC7">
          <w:rPr>
            <w:rFonts w:ascii="Times New Roman" w:hAnsi="Times New Roman" w:cs="Times New Roman"/>
            <w:sz w:val="24"/>
            <w:szCs w:val="24"/>
          </w:rPr>
          <w:t>s specifically encourage processing of pre-existing cue-</w:t>
        </w:r>
      </w:ins>
      <w:ins w:id="268" w:author="Maxwell, Nicholas [2]" w:date="2023-06-28T13:43:00Z">
        <w:r w:rsidR="00972CC7">
          <w:rPr>
            <w:rFonts w:ascii="Times New Roman" w:hAnsi="Times New Roman" w:cs="Times New Roman"/>
            <w:sz w:val="24"/>
            <w:szCs w:val="24"/>
          </w:rPr>
          <w:t>target relations.</w:t>
        </w:r>
      </w:ins>
      <w:del w:id="269" w:author="Maxwell, Nicholas [2]" w:date="2023-06-28T13:43:00Z">
        <w:r w:rsidR="006417BD" w:rsidDel="00972CC7">
          <w:rPr>
            <w:rFonts w:ascii="Times New Roman" w:hAnsi="Times New Roman" w:cs="Times New Roman"/>
            <w:sz w:val="24"/>
            <w:szCs w:val="24"/>
          </w:rPr>
          <w:delText xml:space="preserve"> </w:delText>
        </w:r>
        <w:r w:rsidR="00D615D0" w:rsidDel="00972CC7">
          <w:rPr>
            <w:rFonts w:ascii="Times New Roman" w:hAnsi="Times New Roman" w:cs="Times New Roman"/>
            <w:sz w:val="24"/>
            <w:szCs w:val="24"/>
          </w:rPr>
          <w:delText>reactivity.</w:delText>
        </w:r>
      </w:del>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6DAC26F"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w:t>
      </w:r>
      <w:del w:id="270" w:author="Nick Maxwell" w:date="2023-06-23T16:59:00Z">
        <w:r w:rsidDel="001F48FF">
          <w:rPr>
            <w:rFonts w:ascii="Times New Roman" w:hAnsi="Times New Roman" w:cs="Times New Roman"/>
            <w:sz w:val="24"/>
            <w:szCs w:val="24"/>
          </w:rPr>
          <w:delText xml:space="preserve">86 </w:delText>
        </w:r>
      </w:del>
      <w:ins w:id="271" w:author="Nick Maxwell" w:date="2023-06-23T16:59:00Z">
        <w:r w:rsidR="001F48FF">
          <w:rPr>
            <w:rFonts w:ascii="Times New Roman" w:hAnsi="Times New Roman" w:cs="Times New Roman"/>
            <w:sz w:val="24"/>
            <w:szCs w:val="24"/>
          </w:rPr>
          <w:t xml:space="preserve">106 </w:t>
        </w:r>
      </w:ins>
      <w:r>
        <w:rPr>
          <w:rFonts w:ascii="Times New Roman" w:hAnsi="Times New Roman" w:cs="Times New Roman"/>
          <w:sz w:val="24"/>
          <w:szCs w:val="24"/>
        </w:rPr>
        <w:t xml:space="preserve">participants would be required to detect </w:t>
      </w:r>
      <w:del w:id="272" w:author="Nick Maxwell" w:date="2023-06-23T16:59:00Z">
        <w:r w:rsidR="00F90A41" w:rsidDel="001F48FF">
          <w:rPr>
            <w:rFonts w:ascii="Times New Roman" w:hAnsi="Times New Roman" w:cs="Times New Roman"/>
            <w:sz w:val="24"/>
            <w:szCs w:val="24"/>
          </w:rPr>
          <w:delText>medium-sized</w:delText>
        </w:r>
      </w:del>
      <w:ins w:id="273" w:author="Nick Maxwell" w:date="2023-06-23T16:59:00Z">
        <w:r w:rsidR="001F48FF">
          <w:rPr>
            <w:rFonts w:ascii="Times New Roman" w:hAnsi="Times New Roman" w:cs="Times New Roman"/>
            <w:sz w:val="24"/>
            <w:szCs w:val="24"/>
          </w:rPr>
          <w:t>small</w:t>
        </w:r>
      </w:ins>
      <w:r w:rsidR="00F90A41">
        <w:rPr>
          <w:rFonts w:ascii="Times New Roman" w:hAnsi="Times New Roman" w:cs="Times New Roman"/>
          <w:sz w:val="24"/>
          <w:szCs w:val="24"/>
        </w:rPr>
        <w:t xml:space="preserve"> </w:t>
      </w:r>
      <w:r>
        <w:rPr>
          <w:rFonts w:ascii="Times New Roman" w:hAnsi="Times New Roman" w:cs="Times New Roman"/>
          <w:sz w:val="24"/>
          <w:szCs w:val="24"/>
        </w:rPr>
        <w:t xml:space="preserve">main effects/interactions </w:t>
      </w:r>
      <w:del w:id="274" w:author="Nick Maxwell" w:date="2023-06-23T16:59:00Z">
        <w:r w:rsidDel="001F48FF">
          <w:rPr>
            <w:rFonts w:ascii="Times New Roman" w:hAnsi="Times New Roman" w:cs="Times New Roman"/>
            <w:sz w:val="24"/>
            <w:szCs w:val="24"/>
          </w:rPr>
          <w:delText xml:space="preserve">(Cohen’s </w:delText>
        </w:r>
        <w:r w:rsidRPr="002369A6" w:rsidDel="001F48FF">
          <w:rPr>
            <w:rFonts w:ascii="Times New Roman" w:hAnsi="Times New Roman" w:cs="Times New Roman"/>
            <w:i/>
            <w:iCs/>
            <w:sz w:val="24"/>
            <w:szCs w:val="24"/>
          </w:rPr>
          <w:delText>d</w:delText>
        </w:r>
        <w:r w:rsidDel="001F48FF">
          <w:rPr>
            <w:rFonts w:ascii="Times New Roman" w:hAnsi="Times New Roman" w:cs="Times New Roman"/>
            <w:sz w:val="24"/>
            <w:szCs w:val="24"/>
          </w:rPr>
          <w:delText xml:space="preserve"> = 0.50)</w:delText>
        </w:r>
        <w:r w:rsidR="00F90A41" w:rsidDel="001F48FF">
          <w:rPr>
            <w:rFonts w:ascii="Times New Roman" w:hAnsi="Times New Roman" w:cs="Times New Roman"/>
            <w:sz w:val="24"/>
            <w:szCs w:val="24"/>
          </w:rPr>
          <w:delText xml:space="preserve"> </w:delText>
        </w:r>
      </w:del>
      <w:r w:rsidR="00F90A41">
        <w:rPr>
          <w:rFonts w:ascii="Times New Roman" w:hAnsi="Times New Roman" w:cs="Times New Roman"/>
          <w:sz w:val="24"/>
          <w:szCs w:val="24"/>
        </w:rPr>
        <w:t>or larger</w:t>
      </w:r>
      <w:ins w:id="275" w:author="Nick Maxwell" w:date="2023-06-23T16:59:00Z">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w:t>
        </w:r>
      </w:ins>
      <w:ins w:id="276" w:author="Nick Maxwell" w:date="2023-06-23T17:00:00Z">
        <w:r w:rsidR="001F48FF">
          <w:rPr>
            <w:rFonts w:ascii="Times New Roman" w:hAnsi="Times New Roman" w:cs="Times New Roman"/>
            <w:sz w:val="24"/>
            <w:szCs w:val="24"/>
          </w:rPr>
          <w:t>≥</w:t>
        </w:r>
      </w:ins>
      <w:ins w:id="277" w:author="Nick Maxwell" w:date="2023-06-23T16:59:00Z">
        <w:r w:rsidR="001F48FF">
          <w:rPr>
            <w:rFonts w:ascii="Times New Roman" w:hAnsi="Times New Roman" w:cs="Times New Roman"/>
            <w:sz w:val="24"/>
            <w:szCs w:val="24"/>
          </w:rPr>
          <w:t xml:space="preserve"> 0.25)</w:t>
        </w:r>
      </w:ins>
      <w:r>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w:t>
      </w:r>
      <w:commentRangeStart w:id="278"/>
      <w:commentRangeStart w:id="279"/>
      <w:commentRangeStart w:id="280"/>
      <w:r w:rsidR="003A06CE">
        <w:rPr>
          <w:rFonts w:ascii="Times New Roman" w:hAnsi="Times New Roman" w:cs="Times New Roman"/>
          <w:sz w:val="24"/>
          <w:szCs w:val="24"/>
        </w:rPr>
        <w:t>hour</w:t>
      </w:r>
      <w:commentRangeEnd w:id="278"/>
      <w:r w:rsidR="00F90A41">
        <w:rPr>
          <w:rStyle w:val="CommentReference"/>
        </w:rPr>
        <w:commentReference w:id="278"/>
      </w:r>
      <w:commentRangeEnd w:id="279"/>
      <w:r w:rsidR="00575011">
        <w:rPr>
          <w:rStyle w:val="CommentReference"/>
        </w:rPr>
        <w:commentReference w:id="279"/>
      </w:r>
      <w:commentRangeEnd w:id="280"/>
      <w:r w:rsidR="007D6BF0">
        <w:rPr>
          <w:rStyle w:val="CommentReference"/>
        </w:rPr>
        <w:commentReference w:id="280"/>
      </w:r>
      <w:r w:rsidR="003A06CE">
        <w:rPr>
          <w:rFonts w:ascii="Times New Roman" w:hAnsi="Times New Roman" w:cs="Times New Roman"/>
          <w:sz w:val="24"/>
          <w:szCs w:val="24"/>
        </w:rPr>
        <w:t>.</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w:t>
      </w:r>
      <w:r>
        <w:rPr>
          <w:rFonts w:ascii="Times New Roman" w:hAnsi="Times New Roman" w:cs="Times New Roman"/>
          <w:sz w:val="24"/>
          <w:szCs w:val="24"/>
        </w:rPr>
        <w:lastRenderedPageBreak/>
        <w:t>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no-JOL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3F03BE9B"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del w:id="281" w:author="Nick Maxwell" w:date="2023-06-28T09:45:00Z">
        <w:r w:rsidR="00A50220" w:rsidDel="00CA5BD8">
          <w:rPr>
            <w:rFonts w:ascii="Times New Roman" w:hAnsi="Times New Roman" w:cs="Times New Roman"/>
            <w:sz w:val="24"/>
            <w:szCs w:val="24"/>
          </w:rPr>
          <w:delText xml:space="preserve"> pairs</w:delText>
        </w:r>
      </w:del>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4253C4">
        <w:rPr>
          <w:rFonts w:ascii="Times New Roman" w:hAnsi="Times New Roman" w:cs="Times New Roman"/>
          <w:i/>
          <w:iCs/>
          <w:sz w:val="24"/>
          <w:szCs w:val="24"/>
          <w:rPrChange w:id="282" w:author="Nick Maxwell" w:date="2023-06-26T15:43:00Z">
            <w:rPr>
              <w:rFonts w:ascii="Times New Roman" w:hAnsi="Times New Roman" w:cs="Times New Roman"/>
              <w:sz w:val="24"/>
              <w:szCs w:val="24"/>
            </w:rPr>
          </w:rPrChange>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4253C4">
        <w:rPr>
          <w:rFonts w:ascii="Times New Roman" w:hAnsi="Times New Roman" w:cs="Times New Roman"/>
          <w:i/>
          <w:iCs/>
          <w:sz w:val="24"/>
          <w:szCs w:val="24"/>
          <w:rPrChange w:id="283" w:author="Nick Maxwell" w:date="2023-06-26T15:43:00Z">
            <w:rPr>
              <w:rFonts w:ascii="Times New Roman" w:hAnsi="Times New Roman" w:cs="Times New Roman"/>
              <w:sz w:val="24"/>
              <w:szCs w:val="24"/>
            </w:rPr>
          </w:rPrChange>
        </w:rPr>
        <w:t xml:space="preserve">muffin </w:t>
      </w:r>
      <w:bookmarkStart w:id="284" w:name="_Hlk126603537"/>
      <w:r w:rsidR="008C3F0A" w:rsidRPr="004253C4">
        <w:rPr>
          <w:rFonts w:ascii="Times New Roman" w:hAnsi="Times New Roman" w:cs="Times New Roman"/>
          <w:i/>
          <w:iCs/>
          <w:sz w:val="24"/>
          <w:szCs w:val="24"/>
          <w:rPrChange w:id="285" w:author="Nick Maxwell" w:date="2023-06-26T15:43:00Z">
            <w:rPr>
              <w:rFonts w:ascii="Times New Roman" w:hAnsi="Times New Roman" w:cs="Times New Roman"/>
              <w:sz w:val="24"/>
              <w:szCs w:val="24"/>
            </w:rPr>
          </w:rPrChange>
        </w:rPr>
        <w:t>–</w:t>
      </w:r>
      <w:bookmarkEnd w:id="284"/>
      <w:r w:rsidR="008C3F0A" w:rsidRPr="004253C4">
        <w:rPr>
          <w:rFonts w:ascii="Times New Roman" w:hAnsi="Times New Roman" w:cs="Times New Roman"/>
          <w:i/>
          <w:iCs/>
          <w:sz w:val="24"/>
          <w:szCs w:val="24"/>
          <w:rPrChange w:id="286" w:author="Nick Maxwell" w:date="2023-06-26T15:43:00Z">
            <w:rPr>
              <w:rFonts w:ascii="Times New Roman" w:hAnsi="Times New Roman" w:cs="Times New Roman"/>
              <w:sz w:val="24"/>
              <w:szCs w:val="24"/>
            </w:rPr>
          </w:rPrChange>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sidRPr="004253C4">
        <w:rPr>
          <w:rFonts w:ascii="Times New Roman" w:hAnsi="Times New Roman" w:cs="Times New Roman"/>
          <w:i/>
          <w:iCs/>
          <w:sz w:val="24"/>
          <w:szCs w:val="24"/>
          <w:rPrChange w:id="287"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88" w:author="Nick Maxwell" w:date="2023-06-26T15:43:00Z">
            <w:rPr>
              <w:rFonts w:ascii="Times New Roman" w:hAnsi="Times New Roman" w:cs="Times New Roman"/>
              <w:sz w:val="24"/>
              <w:szCs w:val="24"/>
            </w:rPr>
          </w:rPrChange>
        </w:rPr>
        <w:t xml:space="preserve">each – </w:t>
      </w:r>
      <w:r w:rsidR="004A71DC" w:rsidRPr="004253C4">
        <w:rPr>
          <w:rFonts w:ascii="Times New Roman" w:hAnsi="Times New Roman" w:cs="Times New Roman"/>
          <w:i/>
          <w:iCs/>
          <w:sz w:val="24"/>
          <w:szCs w:val="24"/>
          <w:rPrChange w:id="289"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90" w:author="Nick Maxwell" w:date="2023-06-26T15:43:00Z">
            <w:rPr>
              <w:rFonts w:ascii="Times New Roman" w:hAnsi="Times New Roman" w:cs="Times New Roman"/>
              <w:sz w:val="24"/>
              <w:szCs w:val="24"/>
            </w:rPr>
          </w:rPrChange>
        </w:rPr>
        <w:t>ox</w:t>
      </w:r>
      <w:r w:rsidR="008C3F0A">
        <w:rPr>
          <w:rFonts w:ascii="Times New Roman" w:hAnsi="Times New Roman" w:cs="Times New Roman"/>
          <w:sz w:val="24"/>
          <w:szCs w:val="24"/>
        </w:rPr>
        <w:t xml:space="preserve">)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ins w:id="291" w:author="Nick Maxwell" w:date="2023-06-28T09:48:00Z">
        <w:r w:rsidR="00707AE0">
          <w:rPr>
            <w:rFonts w:ascii="Times New Roman" w:hAnsi="Times New Roman" w:cs="Times New Roman"/>
            <w:sz w:val="24"/>
            <w:szCs w:val="24"/>
          </w:rPr>
          <w:t>associates</w:t>
        </w:r>
      </w:ins>
      <w:del w:id="292" w:author="Nick Maxwell" w:date="2023-06-28T09:48:00Z">
        <w:r w:rsidR="00AC2FF8" w:rsidDel="00707AE0">
          <w:rPr>
            <w:rFonts w:ascii="Times New Roman" w:hAnsi="Times New Roman" w:cs="Times New Roman"/>
            <w:sz w:val="24"/>
            <w:szCs w:val="24"/>
          </w:rPr>
          <w:delText>pairs</w:delText>
        </w:r>
      </w:del>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w:t>
      </w:r>
      <w:r w:rsidR="004A71DC">
        <w:rPr>
          <w:rFonts w:ascii="Times New Roman" w:hAnsi="Times New Roman" w:cs="Times New Roman"/>
          <w:sz w:val="24"/>
          <w:szCs w:val="24"/>
        </w:rPr>
        <w:lastRenderedPageBreak/>
        <w:t>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lastRenderedPageBreak/>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76940B65"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 xml:space="preserve">This </w:t>
      </w:r>
      <w:del w:id="293" w:author="Maxwell, Nicholas [2]" w:date="2023-06-28T13:48:00Z">
        <w:r w:rsidR="009D5B53" w:rsidDel="0034565B">
          <w:rPr>
            <w:rFonts w:ascii="Times New Roman" w:hAnsi="Times New Roman" w:cs="Times New Roman"/>
            <w:sz w:val="24"/>
            <w:szCs w:val="24"/>
          </w:rPr>
          <w:delText xml:space="preserve">scoring </w:delText>
        </w:r>
      </w:del>
      <w:r w:rsidR="009D5B53">
        <w:rPr>
          <w:rFonts w:ascii="Times New Roman" w:hAnsi="Times New Roman" w:cs="Times New Roman"/>
          <w:sz w:val="24"/>
          <w:szCs w:val="24"/>
        </w:rPr>
        <w:t>process followed</w:t>
      </w:r>
      <w:r w:rsidR="00485128">
        <w:rPr>
          <w:rFonts w:ascii="Times New Roman" w:hAnsi="Times New Roman" w:cs="Times New Roman"/>
          <w:sz w:val="24"/>
          <w:szCs w:val="24"/>
        </w:rPr>
        <w:t xml:space="preserve"> Maxwell et al.’s (2022) guidelines for </w:t>
      </w:r>
      <w:del w:id="294" w:author="Maxwell, Nicholas [2]" w:date="2023-06-28T13:48:00Z">
        <w:r w:rsidR="00485128" w:rsidDel="0034565B">
          <w:rPr>
            <w:rFonts w:ascii="Times New Roman" w:hAnsi="Times New Roman" w:cs="Times New Roman"/>
            <w:sz w:val="24"/>
            <w:szCs w:val="24"/>
          </w:rPr>
          <w:delText xml:space="preserve">processing </w:delText>
        </w:r>
      </w:del>
      <w:ins w:id="295" w:author="Maxwell, Nicholas [2]" w:date="2023-06-28T13:48:00Z">
        <w:r w:rsidR="0034565B">
          <w:rPr>
            <w:rFonts w:ascii="Times New Roman" w:hAnsi="Times New Roman" w:cs="Times New Roman"/>
            <w:sz w:val="24"/>
            <w:szCs w:val="24"/>
          </w:rPr>
          <w:t xml:space="preserve">scoring </w:t>
        </w:r>
      </w:ins>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w:t>
      </w:r>
      <w:proofErr w:type="gramStart"/>
      <w:r w:rsidR="005A64F2">
        <w:rPr>
          <w:rFonts w:ascii="Times New Roman" w:hAnsi="Times New Roman" w:cs="Times New Roman"/>
          <w:sz w:val="24"/>
          <w:szCs w:val="24"/>
        </w:rPr>
        <w:t>no</w:t>
      </w:r>
      <w:proofErr w:type="gramEnd"/>
      <w:r w:rsidR="005A64F2">
        <w:rPr>
          <w:rFonts w:ascii="Times New Roman" w:hAnsi="Times New Roman" w:cs="Times New Roman"/>
          <w:sz w:val="24"/>
          <w:szCs w:val="24"/>
        </w:rPr>
        <w:t>-JOL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8E6365C"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w:t>
      </w:r>
      <w:del w:id="296" w:author="Nick Maxwell" w:date="2023-06-23T17:01:00Z">
        <w:r w:rsidDel="001F48FF">
          <w:rPr>
            <w:rFonts w:ascii="Times New Roman" w:hAnsi="Times New Roman" w:cs="Times New Roman"/>
            <w:sz w:val="24"/>
            <w:szCs w:val="24"/>
          </w:rPr>
          <w:delText xml:space="preserve">paired </w:delText>
        </w:r>
      </w:del>
      <w:r>
        <w:rPr>
          <w:rFonts w:ascii="Times New Roman" w:hAnsi="Times New Roman" w:cs="Times New Roman"/>
          <w:sz w:val="24"/>
          <w:szCs w:val="24"/>
        </w:rPr>
        <w:t>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commentRangeStart w:id="297"/>
      <w:commentRangeStart w:id="298"/>
      <w:r>
        <w:rPr>
          <w:rFonts w:ascii="Times New Roman" w:hAnsi="Times New Roman" w:cs="Times New Roman"/>
          <w:sz w:val="24"/>
          <w:szCs w:val="24"/>
        </w:rPr>
        <w:t xml:space="preserve">as this account requires </w:t>
      </w:r>
      <w:r>
        <w:rPr>
          <w:rFonts w:ascii="Times New Roman" w:hAnsi="Times New Roman" w:cs="Times New Roman"/>
          <w:sz w:val="24"/>
          <w:szCs w:val="24"/>
        </w:rPr>
        <w:lastRenderedPageBreak/>
        <w:t>the presence of salient relatedness cues at encoding</w:t>
      </w:r>
      <w:commentRangeEnd w:id="297"/>
      <w:r w:rsidR="00E37FE1">
        <w:rPr>
          <w:rStyle w:val="CommentReference"/>
        </w:rPr>
        <w:commentReference w:id="297"/>
      </w:r>
      <w:commentRangeEnd w:id="298"/>
      <w:r w:rsidR="00707AE0">
        <w:rPr>
          <w:rStyle w:val="CommentReference"/>
        </w:rPr>
        <w:commentReference w:id="298"/>
      </w:r>
      <w:r>
        <w:rPr>
          <w:rFonts w:ascii="Times New Roman" w:hAnsi="Times New Roman" w:cs="Times New Roman"/>
          <w:sz w:val="24"/>
          <w:szCs w:val="24"/>
        </w:rPr>
        <w:t xml:space="preserve">.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the additional 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ins w:id="299" w:author="Nick Maxwell" w:date="2023-06-29T16:19:00Z">
        <w:r w:rsidR="00CA0380">
          <w:rPr>
            <w:rFonts w:ascii="Times New Roman" w:hAnsi="Times New Roman" w:cs="Times New Roman"/>
            <w:sz w:val="24"/>
            <w:szCs w:val="24"/>
          </w:rPr>
          <w:t>ing</w:t>
        </w:r>
      </w:ins>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2B16B4A5"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del w:id="300" w:author="Nick Maxwell" w:date="2023-06-29T16:22:00Z">
        <w:r w:rsidDel="00CA0380">
          <w:rPr>
            <w:rFonts w:ascii="Times New Roman" w:hAnsi="Times New Roman" w:cs="Times New Roman"/>
            <w:sz w:val="24"/>
            <w:szCs w:val="24"/>
          </w:rPr>
          <w:delText>this test type</w:delText>
        </w:r>
      </w:del>
      <w:ins w:id="301" w:author="Nick Maxwell" w:date="2023-06-29T16:22:00Z">
        <w:r w:rsidR="00CA0380">
          <w:rPr>
            <w:rFonts w:ascii="Times New Roman" w:hAnsi="Times New Roman" w:cs="Times New Roman"/>
            <w:sz w:val="24"/>
            <w:szCs w:val="24"/>
          </w:rPr>
          <w:t>recognition</w:t>
        </w:r>
      </w:ins>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w:t>
      </w:r>
      <w:r w:rsidR="008D771C">
        <w:rPr>
          <w:rFonts w:ascii="Times New Roman" w:hAnsi="Times New Roman" w:cs="Times New Roman"/>
          <w:sz w:val="24"/>
          <w:szCs w:val="24"/>
        </w:rPr>
        <w:lastRenderedPageBreak/>
        <w:t>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del w:id="302" w:author="Nick Maxwell" w:date="2023-06-29T16:22:00Z">
        <w:r w:rsidDel="00CA0380">
          <w:rPr>
            <w:rFonts w:ascii="Times New Roman" w:hAnsi="Times New Roman" w:cs="Times New Roman"/>
            <w:sz w:val="24"/>
            <w:szCs w:val="24"/>
          </w:rPr>
          <w:delText>,</w:delText>
        </w:r>
      </w:del>
      <w:r w:rsidR="008D771C">
        <w:rPr>
          <w:rFonts w:ascii="Times New Roman" w:hAnsi="Times New Roman" w:cs="Times New Roman"/>
          <w:sz w:val="24"/>
          <w:szCs w:val="24"/>
        </w:rPr>
        <w:t xml:space="preserve"> testing</w:t>
      </w:r>
      <w:ins w:id="303" w:author="Nick Maxwell" w:date="2023-06-29T16:22:00Z">
        <w:r w:rsidR="00CA0380">
          <w:rPr>
            <w:rFonts w:ascii="Times New Roman" w:hAnsi="Times New Roman" w:cs="Times New Roman"/>
            <w:sz w:val="24"/>
            <w:szCs w:val="24"/>
          </w:rPr>
          <w:t>,</w:t>
        </w:r>
      </w:ins>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 xml:space="preserve">observed on forward </w:t>
      </w:r>
      <w:ins w:id="304" w:author="Nick Maxwell" w:date="2023-06-29T16:22:00Z">
        <w:r w:rsidR="00CA0380">
          <w:rPr>
            <w:rFonts w:ascii="Times New Roman" w:hAnsi="Times New Roman" w:cs="Times New Roman"/>
            <w:sz w:val="24"/>
            <w:szCs w:val="24"/>
          </w:rPr>
          <w:t>associates would</w:t>
        </w:r>
      </w:ins>
      <w:del w:id="305" w:author="Nick Maxwell" w:date="2023-06-29T16:22:00Z">
        <w:r w:rsidR="008D771C" w:rsidDel="00CA0380">
          <w:rPr>
            <w:rFonts w:ascii="Times New Roman" w:hAnsi="Times New Roman" w:cs="Times New Roman"/>
            <w:sz w:val="24"/>
            <w:szCs w:val="24"/>
          </w:rPr>
          <w:delText>pairs</w:delText>
        </w:r>
      </w:del>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ins w:id="306" w:author="Nick Maxwell" w:date="2023-06-29T16:23:00Z">
        <w:r w:rsidR="00CA0380">
          <w:rPr>
            <w:rFonts w:ascii="Times New Roman" w:hAnsi="Times New Roman" w:cs="Times New Roman"/>
            <w:sz w:val="24"/>
            <w:szCs w:val="24"/>
          </w:rPr>
          <w:t>associates</w:t>
        </w:r>
      </w:ins>
      <w:del w:id="307" w:author="Nick Maxwell" w:date="2023-06-29T16:23:00Z">
        <w:r w:rsidR="00C145CB" w:rsidDel="00CA0380">
          <w:rPr>
            <w:rFonts w:ascii="Times New Roman" w:hAnsi="Times New Roman" w:cs="Times New Roman"/>
            <w:sz w:val="24"/>
            <w:szCs w:val="24"/>
          </w:rPr>
          <w:delText>p</w:delText>
        </w:r>
      </w:del>
      <w:del w:id="308" w:author="Nick Maxwell" w:date="2023-06-29T16:22:00Z">
        <w:r w:rsidR="00C145CB" w:rsidDel="00CA0380">
          <w:rPr>
            <w:rFonts w:ascii="Times New Roman" w:hAnsi="Times New Roman" w:cs="Times New Roman"/>
            <w:sz w:val="24"/>
            <w:szCs w:val="24"/>
          </w:rPr>
          <w:delText>airs</w:delText>
        </w:r>
      </w:del>
      <w:r w:rsidR="00C145CB">
        <w:rPr>
          <w:rFonts w:ascii="Times New Roman" w:hAnsi="Times New Roman" w:cs="Times New Roman"/>
          <w:sz w:val="24"/>
          <w:szCs w:val="24"/>
        </w:rPr>
        <w:t xml:space="preserve">, though again, this effect was expected to be smaller for mediated </w:t>
      </w:r>
      <w:ins w:id="309" w:author="Nick Maxwell" w:date="2023-06-29T16:23:00Z">
        <w:r w:rsidR="00CA0380">
          <w:rPr>
            <w:rFonts w:ascii="Times New Roman" w:hAnsi="Times New Roman" w:cs="Times New Roman"/>
            <w:sz w:val="24"/>
            <w:szCs w:val="24"/>
          </w:rPr>
          <w:t>associates</w:t>
        </w:r>
      </w:ins>
      <w:del w:id="310" w:author="Nick Maxwell" w:date="2023-06-29T16:23:00Z">
        <w:r w:rsidR="00C145CB" w:rsidDel="00CA0380">
          <w:rPr>
            <w:rFonts w:ascii="Times New Roman" w:hAnsi="Times New Roman" w:cs="Times New Roman"/>
            <w:sz w:val="24"/>
            <w:szCs w:val="24"/>
          </w:rPr>
          <w:delText>pairs</w:delText>
        </w:r>
      </w:del>
      <w:r w:rsidR="00C145CB">
        <w:rPr>
          <w:rFonts w:ascii="Times New Roman" w:hAnsi="Times New Roman" w:cs="Times New Roman"/>
          <w:sz w:val="24"/>
          <w:szCs w:val="24"/>
        </w:rPr>
        <w:t xml:space="preserve"> versus forward </w:t>
      </w:r>
      <w:ins w:id="311" w:author="Nick Maxwell" w:date="2023-06-29T16:23:00Z">
        <w:r w:rsidR="00CA0380">
          <w:rPr>
            <w:rFonts w:ascii="Times New Roman" w:hAnsi="Times New Roman" w:cs="Times New Roman"/>
            <w:sz w:val="24"/>
            <w:szCs w:val="24"/>
          </w:rPr>
          <w:t>associates</w:t>
        </w:r>
      </w:ins>
      <w:del w:id="312" w:author="Nick Maxwell" w:date="2023-06-29T16:23:00Z">
        <w:r w:rsidR="00C145CB" w:rsidDel="00CA0380">
          <w:rPr>
            <w:rFonts w:ascii="Times New Roman" w:hAnsi="Times New Roman" w:cs="Times New Roman"/>
            <w:sz w:val="24"/>
            <w:szCs w:val="24"/>
          </w:rPr>
          <w:delText>pairs</w:delText>
        </w:r>
      </w:del>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19E2CEC1"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del w:id="313" w:author="Maxwell, Nicholas [2]" w:date="2023-06-28T13:54:00Z">
        <w:r w:rsidR="003C5665" w:rsidDel="008E2466">
          <w:rPr>
            <w:rFonts w:ascii="Times New Roman" w:hAnsi="Times New Roman" w:cs="Times New Roman"/>
            <w:sz w:val="24"/>
            <w:szCs w:val="24"/>
          </w:rPr>
          <w:delText xml:space="preserve">confirmed </w:delText>
        </w:r>
      </w:del>
      <w:ins w:id="314" w:author="Maxwell, Nicholas [2]" w:date="2023-06-28T13:54:00Z">
        <w:r w:rsidR="008E2466">
          <w:rPr>
            <w:rFonts w:ascii="Times New Roman" w:hAnsi="Times New Roman" w:cs="Times New Roman"/>
            <w:sz w:val="24"/>
            <w:szCs w:val="24"/>
          </w:rPr>
          <w:t xml:space="preserve">suggested </w:t>
        </w:r>
      </w:ins>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w:t>
      </w:r>
      <w:commentRangeStart w:id="315"/>
      <w:commentRangeStart w:id="316"/>
      <w:r w:rsidR="00800A7B">
        <w:rPr>
          <w:rFonts w:ascii="Times New Roman" w:hAnsi="Times New Roman" w:cs="Times New Roman"/>
          <w:sz w:val="24"/>
          <w:szCs w:val="24"/>
        </w:rPr>
        <w:t>or larger</w:t>
      </w:r>
      <w:r w:rsidR="003C5665">
        <w:rPr>
          <w:rFonts w:ascii="Times New Roman" w:hAnsi="Times New Roman" w:cs="Times New Roman"/>
          <w:sz w:val="24"/>
          <w:szCs w:val="24"/>
        </w:rPr>
        <w:t xml:space="preserve"> </w:t>
      </w:r>
      <w:commentRangeEnd w:id="315"/>
      <w:r w:rsidR="00800A7B">
        <w:rPr>
          <w:rStyle w:val="CommentReference"/>
        </w:rPr>
        <w:commentReference w:id="315"/>
      </w:r>
      <w:commentRangeEnd w:id="316"/>
      <w:r w:rsidR="0079735D">
        <w:rPr>
          <w:rStyle w:val="CommentReference"/>
        </w:rPr>
        <w:commentReference w:id="316"/>
      </w:r>
      <w:r w:rsidR="003C5665">
        <w:rPr>
          <w:rFonts w:ascii="Times New Roman" w:hAnsi="Times New Roman" w:cs="Times New Roman"/>
          <w:sz w:val="24"/>
          <w:szCs w:val="24"/>
        </w:rPr>
        <w:t>(</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lastRenderedPageBreak/>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commentRangeStart w:id="317"/>
      <w:commentRangeStart w:id="318"/>
      <w:commentRangeEnd w:id="317"/>
      <w:r w:rsidR="00EC5391">
        <w:rPr>
          <w:rStyle w:val="CommentReference"/>
        </w:rPr>
        <w:commentReference w:id="317"/>
      </w:r>
      <w:commentRangeEnd w:id="318"/>
      <w:r w:rsidR="00FB7CDB">
        <w:rPr>
          <w:rStyle w:val="CommentReference"/>
        </w:rPr>
        <w:commentReference w:id="318"/>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44FEE"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 xml:space="preserve">except for the comparison </w:t>
      </w:r>
      <w:r w:rsidR="001E2E75">
        <w:rPr>
          <w:rFonts w:ascii="Times New Roman" w:hAnsi="Times New Roman" w:cs="Times New Roman"/>
          <w:sz w:val="24"/>
          <w:szCs w:val="24"/>
        </w:rPr>
        <w:lastRenderedPageBreak/>
        <w:t>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319"/>
      <w:commentRangeStart w:id="320"/>
      <w:commentRangeStart w:id="321"/>
      <w:r w:rsidR="00E33B30">
        <w:rPr>
          <w:rFonts w:ascii="Times New Roman" w:hAnsi="Times New Roman" w:cs="Times New Roman"/>
          <w:sz w:val="24"/>
          <w:szCs w:val="24"/>
        </w:rPr>
        <w:t>A series of planned post-hoc comparisons confirmed this finding</w:t>
      </w:r>
      <w:commentRangeEnd w:id="319"/>
      <w:r w:rsidR="000002BA">
        <w:rPr>
          <w:rStyle w:val="CommentReference"/>
        </w:rPr>
        <w:commentReference w:id="319"/>
      </w:r>
      <w:commentRangeEnd w:id="320"/>
      <w:r w:rsidR="009C70B8">
        <w:rPr>
          <w:rStyle w:val="CommentReference"/>
        </w:rPr>
        <w:commentReference w:id="320"/>
      </w:r>
      <w:commentRangeEnd w:id="321"/>
      <w:r w:rsidR="00707AE0">
        <w:rPr>
          <w:rStyle w:val="CommentReference"/>
        </w:rPr>
        <w:commentReference w:id="321"/>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0AE94C4A"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del w:id="322" w:author="Maxwell, Nicholas [2]" w:date="2023-06-28T13:57:00Z">
        <w:r w:rsidDel="00B1396B">
          <w:rPr>
            <w:rFonts w:ascii="Times New Roman" w:hAnsi="Times New Roman" w:cs="Times New Roman"/>
            <w:sz w:val="24"/>
            <w:szCs w:val="24"/>
          </w:rPr>
          <w:delText>lure items</w:delText>
        </w:r>
      </w:del>
      <w:ins w:id="323" w:author="Maxwell, Nicholas [2]" w:date="2023-06-28T13:57:00Z">
        <w:r w:rsidR="00B1396B">
          <w:rPr>
            <w:rFonts w:ascii="Times New Roman" w:hAnsi="Times New Roman" w:cs="Times New Roman"/>
            <w:sz w:val="24"/>
            <w:szCs w:val="24"/>
          </w:rPr>
          <w:t>distractors</w:t>
        </w:r>
      </w:ins>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ins w:id="324" w:author="Maxwell, Nicholas [2]" w:date="2023-06-28T13:57:00Z">
        <w:r w:rsidR="00B1396B">
          <w:rPr>
            <w:rFonts w:ascii="Times New Roman" w:hAnsi="Times New Roman" w:cs="Times New Roman"/>
            <w:sz w:val="24"/>
            <w:szCs w:val="24"/>
          </w:rPr>
          <w:t>distractor</w:t>
        </w:r>
      </w:ins>
      <w:del w:id="325" w:author="Maxwell, Nicholas [2]" w:date="2023-06-28T13:57:00Z">
        <w:r w:rsidDel="00B1396B">
          <w:rPr>
            <w:rFonts w:ascii="Times New Roman" w:hAnsi="Times New Roman" w:cs="Times New Roman"/>
            <w:sz w:val="24"/>
            <w:szCs w:val="24"/>
          </w:rPr>
          <w:delText>lure</w:delText>
        </w:r>
      </w:del>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ins w:id="326" w:author="Nick Maxwell" w:date="2023-06-30T09:35:00Z">
        <w:r w:rsidR="00535221">
          <w:rPr>
            <w:rFonts w:ascii="Times New Roman" w:hAnsi="Times New Roman" w:cs="Times New Roman"/>
            <w:sz w:val="24"/>
            <w:szCs w:val="24"/>
          </w:rPr>
          <w:t xml:space="preserve">. As such, </w:t>
        </w:r>
      </w:ins>
      <w:del w:id="327" w:author="Nick Maxwell" w:date="2023-06-30T09:35:00Z">
        <w:r w:rsidR="009C70B8" w:rsidDel="00535221">
          <w:rPr>
            <w:rFonts w:ascii="Times New Roman" w:hAnsi="Times New Roman" w:cs="Times New Roman"/>
            <w:sz w:val="24"/>
            <w:szCs w:val="24"/>
          </w:rPr>
          <w:delText xml:space="preserve"> and</w:delText>
        </w:r>
      </w:del>
      <w:ins w:id="328" w:author="Nick Maxwell" w:date="2023-06-29T16:26:00Z">
        <w:r w:rsidR="00CA0380">
          <w:rPr>
            <w:rFonts w:ascii="Times New Roman" w:hAnsi="Times New Roman" w:cs="Times New Roman"/>
            <w:sz w:val="24"/>
            <w:szCs w:val="24"/>
          </w:rPr>
          <w:t>changes in false alarm rates as a function of pair type</w:t>
        </w:r>
      </w:ins>
      <w:r w:rsidR="009C70B8">
        <w:rPr>
          <w:rFonts w:ascii="Times New Roman" w:hAnsi="Times New Roman" w:cs="Times New Roman"/>
          <w:sz w:val="24"/>
          <w:szCs w:val="24"/>
        </w:rPr>
        <w:t xml:space="preserve"> could not be </w:t>
      </w:r>
      <w:del w:id="329" w:author="Nick Maxwell" w:date="2023-06-29T16:26:00Z">
        <w:r w:rsidR="009C70B8" w:rsidDel="00CA0380">
          <w:rPr>
            <w:rFonts w:ascii="Times New Roman" w:hAnsi="Times New Roman" w:cs="Times New Roman"/>
            <w:sz w:val="24"/>
            <w:szCs w:val="24"/>
          </w:rPr>
          <w:delText>compared</w:delText>
        </w:r>
      </w:del>
      <w:ins w:id="330" w:author="Nick Maxwell" w:date="2023-06-29T16:26:00Z">
        <w:r w:rsidR="00CA0380">
          <w:rPr>
            <w:rFonts w:ascii="Times New Roman" w:hAnsi="Times New Roman" w:cs="Times New Roman"/>
            <w:sz w:val="24"/>
            <w:szCs w:val="24"/>
          </w:rPr>
          <w:t>assessed</w:t>
        </w:r>
      </w:ins>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331"/>
      <w:commentRangeStart w:id="332"/>
      <w:commentRangeStart w:id="333"/>
      <w:r w:rsidRPr="006A2540">
        <w:rPr>
          <w:rFonts w:ascii="Times New Roman" w:hAnsi="Times New Roman" w:cs="Times New Roman"/>
          <w:b/>
          <w:bCs/>
          <w:sz w:val="24"/>
          <w:szCs w:val="24"/>
        </w:rPr>
        <w:t>Signal Detection</w:t>
      </w:r>
      <w:commentRangeEnd w:id="331"/>
      <w:r w:rsidR="00B04980">
        <w:rPr>
          <w:rStyle w:val="CommentReference"/>
        </w:rPr>
        <w:commentReference w:id="331"/>
      </w:r>
      <w:commentRangeEnd w:id="332"/>
      <w:r w:rsidR="009C70B8">
        <w:rPr>
          <w:rStyle w:val="CommentReference"/>
        </w:rPr>
        <w:commentReference w:id="332"/>
      </w:r>
      <w:commentRangeEnd w:id="333"/>
      <w:r w:rsidR="00656BBC">
        <w:rPr>
          <w:rStyle w:val="CommentReference"/>
        </w:rPr>
        <w:commentReference w:id="333"/>
      </w:r>
    </w:p>
    <w:p w14:paraId="181E9CA3" w14:textId="73A4A596"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w:t>
      </w:r>
      <w:commentRangeStart w:id="334"/>
      <w:commentRangeStart w:id="335"/>
      <w:commentRangeStart w:id="336"/>
      <w:r>
        <w:rPr>
          <w:rFonts w:ascii="Times New Roman" w:hAnsi="Times New Roman" w:cs="Times New Roman"/>
          <w:sz w:val="24"/>
          <w:szCs w:val="24"/>
        </w:rPr>
        <w:t xml:space="preserve">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commentRangeEnd w:id="334"/>
      <w:r w:rsidR="007350FE">
        <w:rPr>
          <w:rStyle w:val="CommentReference"/>
        </w:rPr>
        <w:commentReference w:id="334"/>
      </w:r>
      <w:commentRangeEnd w:id="335"/>
      <w:r w:rsidR="00656BBC">
        <w:rPr>
          <w:rStyle w:val="CommentReference"/>
        </w:rPr>
        <w:commentReference w:id="335"/>
      </w:r>
      <w:commentRangeEnd w:id="336"/>
      <w:r w:rsidR="007C6670">
        <w:rPr>
          <w:rStyle w:val="CommentReference"/>
        </w:rPr>
        <w:commentReference w:id="336"/>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225C4BC9"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w:t>
      </w:r>
      <w:r w:rsidR="00DA23A1">
        <w:rPr>
          <w:rFonts w:ascii="Times New Roman" w:hAnsi="Times New Roman" w:cs="Times New Roman"/>
          <w:sz w:val="24"/>
          <w:szCs w:val="24"/>
        </w:rPr>
        <w:lastRenderedPageBreak/>
        <w:t>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del w:id="337" w:author="Nick Maxwell" w:date="2023-06-27T10:57:00Z">
        <w:r w:rsidR="007350FE" w:rsidDel="008F40B0">
          <w:rPr>
            <w:rFonts w:ascii="Times New Roman" w:hAnsi="Times New Roman" w:cs="Times New Roman"/>
            <w:sz w:val="24"/>
            <w:szCs w:val="24"/>
          </w:rPr>
          <w:delText xml:space="preserve">lead </w:delText>
        </w:r>
      </w:del>
      <w:ins w:id="338" w:author="Nick Maxwell" w:date="2023-06-27T10:57:00Z">
        <w:r w:rsidR="008F40B0">
          <w:rPr>
            <w:rFonts w:ascii="Times New Roman" w:hAnsi="Times New Roman" w:cs="Times New Roman"/>
            <w:sz w:val="24"/>
            <w:szCs w:val="24"/>
          </w:rPr>
          <w:t xml:space="preserve">led </w:t>
        </w:r>
      </w:ins>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339"/>
      <w:commentRangeStart w:id="340"/>
      <w:commentRangeStart w:id="341"/>
      <w:r w:rsidR="000875C2">
        <w:rPr>
          <w:rFonts w:ascii="Times New Roman" w:hAnsi="Times New Roman" w:cs="Times New Roman"/>
          <w:sz w:val="24"/>
          <w:szCs w:val="24"/>
        </w:rPr>
        <w:t xml:space="preserve">suggesting </w:t>
      </w:r>
      <w:ins w:id="342" w:author="Nick Maxwell" w:date="2023-06-29T16:27:00Z">
        <w:r w:rsidR="00CA0380">
          <w:rPr>
            <w:rFonts w:ascii="Times New Roman" w:hAnsi="Times New Roman" w:cs="Times New Roman"/>
            <w:sz w:val="24"/>
            <w:szCs w:val="24"/>
          </w:rPr>
          <w:t xml:space="preserve">that </w:t>
        </w:r>
      </w:ins>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commentRangeEnd w:id="339"/>
      <w:r w:rsidR="000875C2">
        <w:rPr>
          <w:rStyle w:val="CommentReference"/>
        </w:rPr>
        <w:commentReference w:id="339"/>
      </w:r>
      <w:commentRangeEnd w:id="340"/>
      <w:r w:rsidR="007350FE">
        <w:rPr>
          <w:rStyle w:val="CommentReference"/>
        </w:rPr>
        <w:commentReference w:id="340"/>
      </w:r>
      <w:commentRangeEnd w:id="341"/>
      <w:r w:rsidR="004253C4">
        <w:rPr>
          <w:rStyle w:val="CommentReference"/>
        </w:rPr>
        <w:commentReference w:id="341"/>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del w:id="343" w:author="Maxwell, Nicholas [2]" w:date="2023-06-29T13:17:00Z">
        <w:r w:rsidR="000B70B4" w:rsidDel="000B5C17">
          <w:rPr>
            <w:rFonts w:ascii="Times New Roman" w:hAnsi="Times New Roman" w:cs="Times New Roman"/>
            <w:sz w:val="24"/>
            <w:szCs w:val="24"/>
          </w:rPr>
          <w:delText xml:space="preserve">both </w:delText>
        </w:r>
      </w:del>
      <w:del w:id="344" w:author="Maxwell, Nicholas [2]" w:date="2023-06-29T13:14:00Z">
        <w:r w:rsidR="00DC79BA" w:rsidDel="000B5C17">
          <w:rPr>
            <w:rFonts w:ascii="Times New Roman" w:hAnsi="Times New Roman" w:cs="Times New Roman"/>
            <w:sz w:val="24"/>
            <w:szCs w:val="24"/>
          </w:rPr>
          <w:delText xml:space="preserve"> </w:delText>
        </w:r>
      </w:del>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ins w:id="345" w:author="Maxwell, Nicholas [2]" w:date="2023-06-29T13:17:00Z">
        <w:r w:rsidR="000B5C17">
          <w:rPr>
            <w:rFonts w:ascii="Times New Roman" w:hAnsi="Times New Roman" w:cs="Times New Roman"/>
            <w:sz w:val="24"/>
            <w:szCs w:val="24"/>
          </w:rPr>
          <w:t>. We note, however, that</w:t>
        </w:r>
      </w:ins>
      <w:r w:rsidR="000B70B4">
        <w:rPr>
          <w:rFonts w:ascii="Times New Roman" w:hAnsi="Times New Roman" w:cs="Times New Roman"/>
          <w:sz w:val="24"/>
          <w:szCs w:val="24"/>
        </w:rPr>
        <w:t xml:space="preserve"> </w:t>
      </w:r>
      <w:del w:id="346" w:author="Maxwell, Nicholas [2]" w:date="2023-06-29T13:17:00Z">
        <w:r w:rsidR="000B70B4" w:rsidDel="000B5C17">
          <w:rPr>
            <w:rFonts w:ascii="Times New Roman" w:hAnsi="Times New Roman" w:cs="Times New Roman"/>
            <w:sz w:val="24"/>
            <w:szCs w:val="24"/>
          </w:rPr>
          <w:delText xml:space="preserve">and </w:delText>
        </w:r>
      </w:del>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ins w:id="347" w:author="Maxwell, Nicholas [2]" w:date="2023-06-29T13:17:00Z">
        <w:r w:rsidR="000B5C17">
          <w:rPr>
            <w:rFonts w:ascii="Times New Roman" w:hAnsi="Times New Roman" w:cs="Times New Roman"/>
            <w:sz w:val="24"/>
            <w:szCs w:val="24"/>
          </w:rPr>
          <w:t xml:space="preserve"> similarly</w:t>
        </w:r>
      </w:ins>
      <w:del w:id="348" w:author="Maxwell, Nicholas [2]" w:date="2023-06-29T13:17:00Z">
        <w:r w:rsidR="000B70B4" w:rsidDel="000B5C17">
          <w:rPr>
            <w:rFonts w:ascii="Times New Roman" w:hAnsi="Times New Roman" w:cs="Times New Roman"/>
            <w:sz w:val="24"/>
            <w:szCs w:val="24"/>
          </w:rPr>
          <w:delText>,</w:delText>
        </w:r>
      </w:del>
      <w:r w:rsidR="000B70B4">
        <w:rPr>
          <w:rFonts w:ascii="Times New Roman" w:hAnsi="Times New Roman" w:cs="Times New Roman"/>
          <w:sz w:val="24"/>
          <w:szCs w:val="24"/>
        </w:rPr>
        <w:t xml:space="preserve"> </w:t>
      </w:r>
      <w:del w:id="349" w:author="Maxwell, Nicholas [2]" w:date="2023-06-29T13:17:00Z">
        <w:r w:rsidR="000B70B4" w:rsidDel="000B5C17">
          <w:rPr>
            <w:rFonts w:ascii="Times New Roman" w:hAnsi="Times New Roman" w:cs="Times New Roman"/>
            <w:sz w:val="24"/>
            <w:szCs w:val="24"/>
          </w:rPr>
          <w:delText xml:space="preserve">who </w:delText>
        </w:r>
      </w:del>
      <w:r w:rsidR="000B70B4">
        <w:rPr>
          <w:rFonts w:ascii="Times New Roman" w:hAnsi="Times New Roman" w:cs="Times New Roman"/>
          <w:sz w:val="24"/>
          <w:szCs w:val="24"/>
        </w:rPr>
        <w:t>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commentRangeStart w:id="350"/>
      <w:commentRangeStart w:id="351"/>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commentRangeEnd w:id="350"/>
      <w:r w:rsidR="000B70B4">
        <w:rPr>
          <w:rStyle w:val="CommentReference"/>
        </w:rPr>
        <w:commentReference w:id="350"/>
      </w:r>
      <w:commentRangeEnd w:id="351"/>
      <w:r w:rsidR="00E474CD">
        <w:rPr>
          <w:rStyle w:val="CommentReference"/>
        </w:rPr>
        <w:commentReference w:id="351"/>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5A6B105E"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ins w:id="352" w:author="Nick Maxwell" w:date="2023-06-28T09:50:00Z">
        <w:r w:rsidR="00707AE0">
          <w:rPr>
            <w:rFonts w:ascii="Times New Roman" w:hAnsi="Times New Roman" w:cs="Times New Roman"/>
            <w:sz w:val="24"/>
            <w:szCs w:val="24"/>
          </w:rPr>
          <w:t>m</w:t>
        </w:r>
      </w:ins>
      <w:ins w:id="353" w:author="Nick Maxwell" w:date="2023-06-28T09:51:00Z">
        <w:r w:rsidR="00707AE0">
          <w:rPr>
            <w:rFonts w:ascii="Times New Roman" w:hAnsi="Times New Roman" w:cs="Times New Roman"/>
            <w:sz w:val="24"/>
            <w:szCs w:val="24"/>
          </w:rPr>
          <w:t xml:space="preserve">ediated associates and </w:t>
        </w:r>
      </w:ins>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ins w:id="354" w:author="Nick Maxwell" w:date="2023-06-28T09:59:00Z">
        <w:r w:rsidR="00E474CD">
          <w:rPr>
            <w:rFonts w:ascii="Times New Roman" w:hAnsi="Times New Roman" w:cs="Times New Roman"/>
            <w:sz w:val="24"/>
            <w:szCs w:val="24"/>
          </w:rPr>
          <w:t xml:space="preserve">. </w:t>
        </w:r>
      </w:ins>
      <w:del w:id="355" w:author="Nick Maxwell" w:date="2023-06-28T09:58:00Z">
        <w:r w:rsidR="00E0153E" w:rsidDel="00E474CD">
          <w:rPr>
            <w:rFonts w:ascii="Times New Roman" w:hAnsi="Times New Roman" w:cs="Times New Roman"/>
            <w:sz w:val="24"/>
            <w:szCs w:val="24"/>
          </w:rPr>
          <w:delText>.</w:delText>
        </w:r>
      </w:del>
      <w:del w:id="356" w:author="Nick Maxwell" w:date="2023-06-28T09:59:00Z">
        <w:r w:rsidR="00E0153E" w:rsidDel="00E474CD">
          <w:rPr>
            <w:rFonts w:ascii="Times New Roman" w:hAnsi="Times New Roman" w:cs="Times New Roman"/>
            <w:sz w:val="24"/>
            <w:szCs w:val="24"/>
          </w:rPr>
          <w:delText xml:space="preserve"> </w:delText>
        </w:r>
      </w:del>
      <w:ins w:id="357" w:author="Nick Maxwell" w:date="2023-06-28T09:59:00Z">
        <w:r w:rsidR="00E474CD">
          <w:rPr>
            <w:rFonts w:ascii="Times New Roman" w:hAnsi="Times New Roman" w:cs="Times New Roman"/>
            <w:sz w:val="24"/>
            <w:szCs w:val="24"/>
          </w:rPr>
          <w:t>P</w:t>
        </w:r>
      </w:ins>
      <w:del w:id="358" w:author="Nick Maxwell" w:date="2023-06-28T09:59:00Z">
        <w:r w:rsidR="00E0153E" w:rsidDel="00E474CD">
          <w:rPr>
            <w:rFonts w:ascii="Times New Roman" w:hAnsi="Times New Roman" w:cs="Times New Roman"/>
            <w:sz w:val="24"/>
            <w:szCs w:val="24"/>
          </w:rPr>
          <w:delText>Thus,</w:delText>
        </w:r>
        <w:r w:rsidDel="00E474CD">
          <w:rPr>
            <w:rFonts w:ascii="Times New Roman" w:hAnsi="Times New Roman" w:cs="Times New Roman"/>
            <w:sz w:val="24"/>
            <w:szCs w:val="24"/>
          </w:rPr>
          <w:delText xml:space="preserve"> p</w:delText>
        </w:r>
      </w:del>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ins w:id="359" w:author="Nick Maxwell" w:date="2023-06-28T10:00:00Z">
        <w:r w:rsidR="00E474CD">
          <w:rPr>
            <w:rFonts w:ascii="Times New Roman" w:hAnsi="Times New Roman" w:cs="Times New Roman"/>
            <w:sz w:val="24"/>
            <w:szCs w:val="24"/>
          </w:rPr>
          <w:t xml:space="preserve"> </w:t>
        </w:r>
        <w:r w:rsidR="00E474CD">
          <w:rPr>
            <w:rFonts w:ascii="Times New Roman" w:hAnsi="Times New Roman" w:cs="Times New Roman"/>
            <w:sz w:val="24"/>
            <w:szCs w:val="24"/>
          </w:rPr>
          <w:lastRenderedPageBreak/>
          <w:t>associates, a finding which would be consistent with Experiment 2 and</w:t>
        </w:r>
      </w:ins>
      <w:ins w:id="360" w:author="Nick Maxwell" w:date="2023-06-28T10:01:00Z">
        <w:r w:rsidR="00E474CD">
          <w:rPr>
            <w:rFonts w:ascii="Times New Roman" w:hAnsi="Times New Roman" w:cs="Times New Roman"/>
            <w:sz w:val="24"/>
            <w:szCs w:val="24"/>
          </w:rPr>
          <w:t xml:space="preserve"> reactivity patterns reported by</w:t>
        </w:r>
      </w:ins>
      <w:ins w:id="361" w:author="Nick Maxwell" w:date="2023-06-28T10:00:00Z">
        <w:r w:rsidR="00E474CD">
          <w:rPr>
            <w:rFonts w:ascii="Times New Roman" w:hAnsi="Times New Roman" w:cs="Times New Roman"/>
            <w:sz w:val="24"/>
            <w:szCs w:val="24"/>
          </w:rPr>
          <w:t xml:space="preserve"> Myers et al. (2020)</w:t>
        </w:r>
      </w:ins>
      <w:r w:rsidR="00AD42B2">
        <w:rPr>
          <w:rFonts w:ascii="Times New Roman" w:hAnsi="Times New Roman" w:cs="Times New Roman"/>
          <w:sz w:val="24"/>
          <w:szCs w:val="24"/>
        </w:rPr>
        <w:t xml:space="preserve"> </w:t>
      </w:r>
      <w:ins w:id="362" w:author="Nick Maxwell" w:date="2023-06-28T10:01:00Z">
        <w:r w:rsidR="00E474CD">
          <w:rPr>
            <w:rFonts w:ascii="Times New Roman" w:hAnsi="Times New Roman" w:cs="Times New Roman"/>
            <w:sz w:val="24"/>
            <w:szCs w:val="24"/>
          </w:rPr>
          <w:t>for th</w:t>
        </w:r>
      </w:ins>
      <w:ins w:id="363" w:author="Nick Maxwell" w:date="2023-06-29T16:30:00Z">
        <w:r w:rsidR="00411AD8">
          <w:rPr>
            <w:rFonts w:ascii="Times New Roman" w:hAnsi="Times New Roman" w:cs="Times New Roman"/>
            <w:sz w:val="24"/>
            <w:szCs w:val="24"/>
          </w:rPr>
          <w:t>is</w:t>
        </w:r>
      </w:ins>
      <w:ins w:id="364" w:author="Nick Maxwell" w:date="2023-06-28T10:01:00Z">
        <w:r w:rsidR="00E474CD">
          <w:rPr>
            <w:rFonts w:ascii="Times New Roman" w:hAnsi="Times New Roman" w:cs="Times New Roman"/>
            <w:sz w:val="24"/>
            <w:szCs w:val="24"/>
          </w:rPr>
          <w:t xml:space="preserve"> pair type. Next, based on our findings in Experiments 1 and 2, we similarly expected that JOLs would produce positive reactivity on </w:t>
        </w:r>
      </w:ins>
      <w:del w:id="365" w:author="Nick Maxwell" w:date="2023-06-28T10:01:00Z">
        <w:r w:rsidR="00AD42B2" w:rsidDel="00E474CD">
          <w:rPr>
            <w:rFonts w:ascii="Times New Roman" w:hAnsi="Times New Roman" w:cs="Times New Roman"/>
            <w:sz w:val="24"/>
            <w:szCs w:val="24"/>
          </w:rPr>
          <w:delText xml:space="preserve">and </w:delText>
        </w:r>
      </w:del>
      <w:r w:rsidR="00AD42B2">
        <w:rPr>
          <w:rFonts w:ascii="Times New Roman" w:hAnsi="Times New Roman" w:cs="Times New Roman"/>
          <w:sz w:val="24"/>
          <w:szCs w:val="24"/>
        </w:rPr>
        <w:t xml:space="preserve">mediated </w:t>
      </w:r>
      <w:ins w:id="366" w:author="Nick Maxwell" w:date="2023-06-28T10:02:00Z">
        <w:r w:rsidR="00E474CD">
          <w:rPr>
            <w:rFonts w:ascii="Times New Roman" w:hAnsi="Times New Roman" w:cs="Times New Roman"/>
            <w:sz w:val="24"/>
            <w:szCs w:val="24"/>
          </w:rPr>
          <w:t>associates</w:t>
        </w:r>
      </w:ins>
      <w:del w:id="367" w:author="Nick Maxwell" w:date="2023-06-28T10:02:00Z">
        <w:r w:rsidR="00AD42B2" w:rsidDel="00E474CD">
          <w:rPr>
            <w:rFonts w:ascii="Times New Roman" w:hAnsi="Times New Roman" w:cs="Times New Roman"/>
            <w:sz w:val="24"/>
            <w:szCs w:val="24"/>
          </w:rPr>
          <w:delText>pairs</w:delText>
        </w:r>
      </w:del>
      <w:r w:rsidR="00AD42B2">
        <w:rPr>
          <w:rFonts w:ascii="Times New Roman" w:hAnsi="Times New Roman" w:cs="Times New Roman"/>
          <w:sz w:val="24"/>
          <w:szCs w:val="24"/>
        </w:rPr>
        <w:t>.</w:t>
      </w:r>
      <w:ins w:id="368" w:author="Nick Maxwell" w:date="2023-06-28T10:02:00Z">
        <w:r w:rsidR="00E474CD">
          <w:rPr>
            <w:rFonts w:ascii="Times New Roman" w:hAnsi="Times New Roman" w:cs="Times New Roman"/>
            <w:sz w:val="24"/>
            <w:szCs w:val="24"/>
          </w:rPr>
          <w:t xml:space="preserve"> Thus, our inclusion of mediated associates in Experiment 3 provided an additional test of whether </w:t>
        </w:r>
      </w:ins>
      <w:ins w:id="369" w:author="Nick Maxwell" w:date="2023-06-28T10:03:00Z">
        <w:r w:rsidR="00E474CD">
          <w:rPr>
            <w:rFonts w:ascii="Times New Roman" w:hAnsi="Times New Roman" w:cs="Times New Roman"/>
            <w:sz w:val="24"/>
            <w:szCs w:val="24"/>
          </w:rPr>
          <w:t>observable relatedness cues are a requirement for reactivity to occur.</w:t>
        </w:r>
      </w:ins>
      <w:r w:rsidR="00AD42B2">
        <w:rPr>
          <w:rFonts w:ascii="Times New Roman" w:hAnsi="Times New Roman" w:cs="Times New Roman"/>
          <w:sz w:val="24"/>
          <w:szCs w:val="24"/>
        </w:rPr>
        <w:t xml:space="preserve"> </w:t>
      </w:r>
      <w:del w:id="370" w:author="Nick Maxwell" w:date="2023-06-28T10:00:00Z">
        <w:r w:rsidR="00CD028F" w:rsidDel="00E474CD">
          <w:rPr>
            <w:rFonts w:ascii="Times New Roman" w:hAnsi="Times New Roman" w:cs="Times New Roman"/>
            <w:sz w:val="24"/>
            <w:szCs w:val="24"/>
          </w:rPr>
          <w:delText>Furthermore</w:delText>
        </w:r>
      </w:del>
      <w:ins w:id="371" w:author="Nick Maxwell" w:date="2023-06-28T10:00:00Z">
        <w:r w:rsidR="00E474CD">
          <w:rPr>
            <w:rFonts w:ascii="Times New Roman" w:hAnsi="Times New Roman" w:cs="Times New Roman"/>
            <w:sz w:val="24"/>
            <w:szCs w:val="24"/>
          </w:rPr>
          <w:t>Finally</w:t>
        </w:r>
      </w:ins>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ins w:id="372" w:author="Nick Maxwell" w:date="2023-06-28T10:03:00Z">
        <w:r w:rsidR="00E474CD">
          <w:rPr>
            <w:rFonts w:ascii="Times New Roman" w:hAnsi="Times New Roman" w:cs="Times New Roman"/>
            <w:sz w:val="24"/>
            <w:szCs w:val="24"/>
          </w:rPr>
          <w:t xml:space="preserve"> Thus, </w:t>
        </w:r>
      </w:ins>
      <w:ins w:id="373" w:author="Nick Maxwell" w:date="2023-06-28T10:04:00Z">
        <w:r w:rsidR="00E474CD">
          <w:rPr>
            <w:rFonts w:ascii="Times New Roman" w:hAnsi="Times New Roman" w:cs="Times New Roman"/>
            <w:sz w:val="24"/>
            <w:szCs w:val="24"/>
          </w:rPr>
          <w:t xml:space="preserve">the goal of Experiment 3 was to provide additional confidence regarding the role of relational processing on JOL reactivity while further clarifying reactivity patterns observed </w:t>
        </w:r>
        <w:del w:id="374" w:author="Maxwell, Nicholas [2]" w:date="2023-06-29T13:24:00Z">
          <w:r w:rsidR="00E474CD" w:rsidDel="009266F2">
            <w:rPr>
              <w:rFonts w:ascii="Times New Roman" w:hAnsi="Times New Roman" w:cs="Times New Roman"/>
              <w:sz w:val="24"/>
              <w:szCs w:val="24"/>
            </w:rPr>
            <w:delText>with</w:delText>
          </w:r>
        </w:del>
      </w:ins>
      <w:ins w:id="375" w:author="Maxwell, Nicholas [2]" w:date="2023-06-29T13:24:00Z">
        <w:r w:rsidR="009266F2">
          <w:rPr>
            <w:rFonts w:ascii="Times New Roman" w:hAnsi="Times New Roman" w:cs="Times New Roman"/>
            <w:sz w:val="24"/>
            <w:szCs w:val="24"/>
          </w:rPr>
          <w:t>using</w:t>
        </w:r>
      </w:ins>
      <w:ins w:id="376" w:author="Nick Maxwell" w:date="2023-06-28T10:04:00Z">
        <w:r w:rsidR="00E474CD">
          <w:rPr>
            <w:rFonts w:ascii="Times New Roman" w:hAnsi="Times New Roman" w:cs="Times New Roman"/>
            <w:sz w:val="24"/>
            <w:szCs w:val="24"/>
          </w:rPr>
          <w:t xml:space="preserve"> recognition testing.</w:t>
        </w:r>
      </w:ins>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commentRangeStart w:id="377"/>
      <w:commentRangeStart w:id="378"/>
      <w:r w:rsidR="00BC5074">
        <w:rPr>
          <w:rFonts w:ascii="Times New Roman" w:hAnsi="Times New Roman" w:cs="Times New Roman"/>
          <w:sz w:val="24"/>
          <w:szCs w:val="24"/>
        </w:rPr>
        <w:t xml:space="preserve">no-JOL </w:t>
      </w:r>
      <w:commentRangeEnd w:id="377"/>
      <w:r w:rsidR="00BC5074">
        <w:rPr>
          <w:rStyle w:val="CommentReference"/>
        </w:rPr>
        <w:commentReference w:id="377"/>
      </w:r>
      <w:commentRangeEnd w:id="378"/>
      <w:r w:rsidR="00656BBC">
        <w:rPr>
          <w:rStyle w:val="CommentReference"/>
        </w:rPr>
        <w:commentReference w:id="378"/>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468DBAE0"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ins w:id="379" w:author="Nick Maxwell" w:date="2023-06-30T09:36:00Z">
        <w:r w:rsidR="00353FA2">
          <w:rPr>
            <w:rFonts w:ascii="Times New Roman" w:hAnsi="Times New Roman" w:cs="Times New Roman"/>
            <w:sz w:val="24"/>
            <w:szCs w:val="24"/>
          </w:rPr>
          <w:t>s</w:t>
        </w:r>
      </w:ins>
      <w:del w:id="380" w:author="Nick Maxwell" w:date="2023-06-30T09:36:00Z">
        <w:r w:rsidR="00380812" w:rsidDel="00353FA2">
          <w:rPr>
            <w:rFonts w:ascii="Times New Roman" w:hAnsi="Times New Roman" w:cs="Times New Roman"/>
            <w:sz w:val="24"/>
            <w:szCs w:val="24"/>
          </w:rPr>
          <w:delText xml:space="preserve"> rates</w:delText>
        </w:r>
      </w:del>
      <w:r w:rsidR="00380812">
        <w:rPr>
          <w:rFonts w:ascii="Times New Roman" w:hAnsi="Times New Roman" w:cs="Times New Roman"/>
          <w:sz w:val="24"/>
          <w:szCs w:val="24"/>
        </w:rPr>
        <w:t xml:space="preserve">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381" w:name="_Hlk137644027"/>
      <w:r>
        <w:rPr>
          <w:rFonts w:ascii="Times New Roman" w:hAnsi="Times New Roman" w:cs="Times New Roman"/>
          <w:sz w:val="24"/>
          <w:szCs w:val="24"/>
        </w:rPr>
        <w:lastRenderedPageBreak/>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w:t>
      </w:r>
      <w:proofErr w:type="gramStart"/>
      <w:r w:rsidR="00D750D0">
        <w:rPr>
          <w:rFonts w:ascii="Times New Roman" w:hAnsi="Times New Roman" w:cs="Times New Roman"/>
          <w:sz w:val="24"/>
          <w:szCs w:val="24"/>
        </w:rPr>
        <w:t>no</w:t>
      </w:r>
      <w:proofErr w:type="gramEnd"/>
      <w:r w:rsidR="00D750D0">
        <w:rPr>
          <w:rFonts w:ascii="Times New Roman" w:hAnsi="Times New Roman" w:cs="Times New Roman"/>
          <w:sz w:val="24"/>
          <w:szCs w:val="24"/>
        </w:rPr>
        <w:t xml:space="preserve">-JOL 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proofErr w:type="spellStart"/>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proofErr w:type="spellEnd"/>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381"/>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commentRangeStart w:id="382"/>
      <w:r w:rsidRPr="005B232B">
        <w:rPr>
          <w:rFonts w:ascii="Times New Roman" w:hAnsi="Times New Roman" w:cs="Times New Roman"/>
          <w:b/>
          <w:bCs/>
          <w:sz w:val="24"/>
          <w:szCs w:val="24"/>
        </w:rPr>
        <w:t>Discussion</w:t>
      </w:r>
      <w:commentRangeEnd w:id="382"/>
      <w:r w:rsidR="005F02A7">
        <w:rPr>
          <w:rStyle w:val="CommentReference"/>
        </w:rPr>
        <w:commentReference w:id="382"/>
      </w:r>
    </w:p>
    <w:p w14:paraId="63245112" w14:textId="6F153CCA" w:rsidR="00742A3C" w:rsidRDefault="0052768A" w:rsidP="0052768A">
      <w:pPr>
        <w:spacing w:after="0" w:line="480" w:lineRule="auto"/>
        <w:ind w:firstLine="720"/>
        <w:rPr>
          <w:ins w:id="383" w:author="Maxwell, Nicholas [2]" w:date="2023-06-28T14:07:00Z"/>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ins w:id="384" w:author="Nick Maxwell" w:date="2023-06-23T19:30:00Z">
        <w:r w:rsidR="005B728F">
          <w:rPr>
            <w:rFonts w:ascii="Times New Roman" w:hAnsi="Times New Roman" w:cs="Times New Roman"/>
            <w:sz w:val="24"/>
            <w:szCs w:val="24"/>
          </w:rPr>
          <w:t xml:space="preserve"> </w:t>
        </w:r>
        <w:del w:id="385" w:author="Maxwell, Nicholas [2]" w:date="2023-06-28T14:02:00Z">
          <w:r w:rsidR="005B728F" w:rsidRPr="00742A3C" w:rsidDel="00B1396B">
            <w:rPr>
              <w:rFonts w:ascii="Times New Roman" w:hAnsi="Times New Roman" w:cs="Times New Roman"/>
              <w:sz w:val="24"/>
              <w:szCs w:val="24"/>
            </w:rPr>
            <w:delText>[CUE-STRENGTHENING/RELATIONAL SENTENCE HERE]</w:delText>
          </w:r>
        </w:del>
      </w:ins>
      <w:ins w:id="386" w:author="Maxwell, Nicholas [2]" w:date="2023-06-28T14:02:00Z">
        <w:r w:rsidR="00B1396B" w:rsidRPr="00B1396B">
          <w:rPr>
            <w:rFonts w:ascii="Times New Roman" w:hAnsi="Times New Roman" w:cs="Times New Roman"/>
            <w:sz w:val="24"/>
            <w:szCs w:val="24"/>
            <w:rPrChange w:id="387" w:author="Maxwell, Nicholas [2]" w:date="2023-06-28T14:06:00Z">
              <w:rPr>
                <w:rFonts w:ascii="Times New Roman" w:hAnsi="Times New Roman" w:cs="Times New Roman"/>
                <w:sz w:val="24"/>
                <w:szCs w:val="24"/>
                <w:highlight w:val="yellow"/>
              </w:rPr>
            </w:rPrChange>
          </w:rPr>
          <w:t xml:space="preserve">Regarding the cue-strengthening and relational accounts of reactivity, </w:t>
        </w:r>
      </w:ins>
      <w:ins w:id="388" w:author="Maxwell, Nicholas [2]" w:date="2023-06-28T14:03:00Z">
        <w:r w:rsidR="00B1396B" w:rsidRPr="00B1396B">
          <w:rPr>
            <w:rFonts w:ascii="Times New Roman" w:hAnsi="Times New Roman" w:cs="Times New Roman"/>
            <w:sz w:val="24"/>
            <w:szCs w:val="24"/>
            <w:rPrChange w:id="389" w:author="Maxwell, Nicholas [2]" w:date="2023-06-28T14:06:00Z">
              <w:rPr>
                <w:rFonts w:ascii="Times New Roman" w:hAnsi="Times New Roman" w:cs="Times New Roman"/>
                <w:sz w:val="24"/>
                <w:szCs w:val="24"/>
                <w:highlight w:val="yellow"/>
              </w:rPr>
            </w:rPrChange>
          </w:rPr>
          <w:t xml:space="preserve">the finding that mediated associates again demonstrated positive reactivity provides further </w:t>
        </w:r>
      </w:ins>
      <w:ins w:id="390" w:author="Maxwell, Nicholas [2]" w:date="2023-06-28T14:04:00Z">
        <w:r w:rsidR="00B1396B" w:rsidRPr="00B1396B">
          <w:rPr>
            <w:rFonts w:ascii="Times New Roman" w:hAnsi="Times New Roman" w:cs="Times New Roman"/>
            <w:sz w:val="24"/>
            <w:szCs w:val="24"/>
            <w:rPrChange w:id="391" w:author="Maxwell, Nicholas [2]" w:date="2023-06-28T14:06:00Z">
              <w:rPr>
                <w:rFonts w:ascii="Times New Roman" w:hAnsi="Times New Roman" w:cs="Times New Roman"/>
                <w:sz w:val="24"/>
                <w:szCs w:val="24"/>
                <w:highlight w:val="yellow"/>
              </w:rPr>
            </w:rPrChange>
          </w:rPr>
          <w:t>evidence that making JOLs strengthens pre-existing cue-target relations. However, the finding that positive reactivity similarly emerged on unrelated cue-target pairs, which c</w:t>
        </w:r>
      </w:ins>
      <w:ins w:id="392" w:author="Maxwell, Nicholas [2]" w:date="2023-06-28T14:05:00Z">
        <w:r w:rsidR="00B1396B" w:rsidRPr="00B1396B">
          <w:rPr>
            <w:rFonts w:ascii="Times New Roman" w:hAnsi="Times New Roman" w:cs="Times New Roman"/>
            <w:sz w:val="24"/>
            <w:szCs w:val="24"/>
            <w:rPrChange w:id="393" w:author="Maxwell, Nicholas [2]" w:date="2023-06-28T14:06:00Z">
              <w:rPr>
                <w:rFonts w:ascii="Times New Roman" w:hAnsi="Times New Roman" w:cs="Times New Roman"/>
                <w:sz w:val="24"/>
                <w:szCs w:val="24"/>
                <w:highlight w:val="yellow"/>
              </w:rPr>
            </w:rPrChange>
          </w:rPr>
          <w:t>ontain no cue-target relations, suggests that making JOLs also strengthen</w:t>
        </w:r>
      </w:ins>
      <w:ins w:id="394" w:author="Nick Maxwell" w:date="2023-06-29T16:32:00Z">
        <w:r w:rsidR="00411AD8">
          <w:rPr>
            <w:rFonts w:ascii="Times New Roman" w:hAnsi="Times New Roman" w:cs="Times New Roman"/>
            <w:sz w:val="24"/>
            <w:szCs w:val="24"/>
          </w:rPr>
          <w:t>s</w:t>
        </w:r>
      </w:ins>
      <w:ins w:id="395" w:author="Maxwell, Nicholas [2]" w:date="2023-06-28T14:05:00Z">
        <w:r w:rsidR="00B1396B" w:rsidRPr="00B1396B">
          <w:rPr>
            <w:rFonts w:ascii="Times New Roman" w:hAnsi="Times New Roman" w:cs="Times New Roman"/>
            <w:sz w:val="24"/>
            <w:szCs w:val="24"/>
            <w:rPrChange w:id="396" w:author="Maxwell, Nicholas [2]" w:date="2023-06-28T14:06:00Z">
              <w:rPr>
                <w:rFonts w:ascii="Times New Roman" w:hAnsi="Times New Roman" w:cs="Times New Roman"/>
                <w:sz w:val="24"/>
                <w:szCs w:val="24"/>
                <w:highlight w:val="yellow"/>
              </w:rPr>
            </w:rPrChange>
          </w:rPr>
          <w:t xml:space="preserve"> other, non-relational cues such as familiarity, which be</w:t>
        </w:r>
      </w:ins>
      <w:ins w:id="397" w:author="Maxwell, Nicholas [2]" w:date="2023-06-28T14:06:00Z">
        <w:r w:rsidR="00B1396B" w:rsidRPr="00B1396B">
          <w:rPr>
            <w:rFonts w:ascii="Times New Roman" w:hAnsi="Times New Roman" w:cs="Times New Roman"/>
            <w:sz w:val="24"/>
            <w:szCs w:val="24"/>
            <w:rPrChange w:id="398" w:author="Maxwell, Nicholas [2]" w:date="2023-06-28T14:06:00Z">
              <w:rPr>
                <w:rFonts w:ascii="Times New Roman" w:hAnsi="Times New Roman" w:cs="Times New Roman"/>
                <w:sz w:val="24"/>
                <w:szCs w:val="24"/>
                <w:highlight w:val="yellow"/>
              </w:rPr>
            </w:rPrChange>
          </w:rPr>
          <w:t>nefit memory based whenever the test places less emphasis on cue-target relations.</w:t>
        </w:r>
      </w:ins>
      <w:ins w:id="399" w:author="Maxwell, Nicholas [2]" w:date="2023-06-28T14:03:00Z">
        <w:r w:rsidR="00B1396B" w:rsidRPr="00B1396B">
          <w:rPr>
            <w:rFonts w:ascii="Times New Roman" w:hAnsi="Times New Roman" w:cs="Times New Roman"/>
            <w:sz w:val="24"/>
            <w:szCs w:val="24"/>
            <w:rPrChange w:id="400" w:author="Maxwell, Nicholas [2]" w:date="2023-06-28T14:06:00Z">
              <w:rPr>
                <w:rFonts w:ascii="Times New Roman" w:hAnsi="Times New Roman" w:cs="Times New Roman"/>
                <w:sz w:val="24"/>
                <w:szCs w:val="24"/>
                <w:highlight w:val="yellow"/>
              </w:rPr>
            </w:rPrChange>
          </w:rPr>
          <w:t xml:space="preserve"> </w:t>
        </w:r>
      </w:ins>
      <w:commentRangeStart w:id="401"/>
      <w:ins w:id="402" w:author="Maxwell, Nicholas [2]" w:date="2023-06-28T14:07:00Z">
        <w:r w:rsidR="00742A3C">
          <w:rPr>
            <w:rFonts w:ascii="Times New Roman" w:hAnsi="Times New Roman" w:cs="Times New Roman"/>
            <w:sz w:val="24"/>
            <w:szCs w:val="24"/>
          </w:rPr>
          <w:t>Taken together</w:t>
        </w:r>
      </w:ins>
      <w:commentRangeEnd w:id="401"/>
      <w:ins w:id="403" w:author="Maxwell, Nicholas [2]" w:date="2023-06-28T14:08:00Z">
        <w:r w:rsidR="00742A3C">
          <w:rPr>
            <w:rStyle w:val="CommentReference"/>
          </w:rPr>
          <w:commentReference w:id="401"/>
        </w:r>
      </w:ins>
      <w:ins w:id="404" w:author="Maxwell, Nicholas [2]" w:date="2023-06-28T14:07:00Z">
        <w:r w:rsidR="00742A3C">
          <w:rPr>
            <w:rFonts w:ascii="Times New Roman" w:hAnsi="Times New Roman" w:cs="Times New Roman"/>
            <w:sz w:val="24"/>
            <w:szCs w:val="24"/>
          </w:rPr>
          <w:t>, it is likely that JOL reactivity reflects a combination of cue-strengthening and relational encoding, with the underlying processes being partially dependent upon the stimul</w:t>
        </w:r>
      </w:ins>
      <w:ins w:id="405" w:author="Maxwell, Nicholas [2]" w:date="2023-06-28T14:08:00Z">
        <w:r w:rsidR="00742A3C">
          <w:rPr>
            <w:rFonts w:ascii="Times New Roman" w:hAnsi="Times New Roman" w:cs="Times New Roman"/>
            <w:sz w:val="24"/>
            <w:szCs w:val="24"/>
          </w:rPr>
          <w:t>i and test type.</w:t>
        </w:r>
      </w:ins>
      <w:del w:id="406" w:author="Maxwell, Nicholas [2]" w:date="2023-06-28T14:07:00Z">
        <w:r w:rsidR="00986009" w:rsidDel="00742A3C">
          <w:rPr>
            <w:rFonts w:ascii="Times New Roman" w:hAnsi="Times New Roman" w:cs="Times New Roman"/>
            <w:sz w:val="24"/>
            <w:szCs w:val="24"/>
          </w:rPr>
          <w:delText xml:space="preserve"> </w:delText>
        </w:r>
      </w:del>
    </w:p>
    <w:p w14:paraId="38EF8C7B" w14:textId="2AD347EB" w:rsidR="005B232B" w:rsidRPr="00CE0BB3" w:rsidRDefault="00986009" w:rsidP="0052768A">
      <w:pPr>
        <w:spacing w:after="0" w:line="480" w:lineRule="auto"/>
        <w:ind w:firstLine="720"/>
        <w:rPr>
          <w:rFonts w:ascii="Times New Roman" w:hAnsi="Times New Roman" w:cs="Times New Roman"/>
          <w:sz w:val="24"/>
          <w:szCs w:val="24"/>
        </w:rPr>
      </w:pPr>
      <w:del w:id="407" w:author="Maxwell, Nicholas [2]" w:date="2023-06-28T14:06:00Z">
        <w:r w:rsidDel="00742A3C">
          <w:rPr>
            <w:rFonts w:ascii="Times New Roman" w:hAnsi="Times New Roman" w:cs="Times New Roman"/>
            <w:sz w:val="24"/>
            <w:szCs w:val="24"/>
          </w:rPr>
          <w:delText>However, given</w:delText>
        </w:r>
      </w:del>
      <w:ins w:id="408" w:author="Maxwell, Nicholas [2]" w:date="2023-06-28T14:07:00Z">
        <w:r w:rsidR="00742A3C">
          <w:rPr>
            <w:rFonts w:ascii="Times New Roman" w:hAnsi="Times New Roman" w:cs="Times New Roman"/>
            <w:sz w:val="24"/>
            <w:szCs w:val="24"/>
          </w:rPr>
          <w:t>Because</w:t>
        </w:r>
      </w:ins>
      <w:r>
        <w:rPr>
          <w:rFonts w:ascii="Times New Roman" w:hAnsi="Times New Roman" w:cs="Times New Roman"/>
          <w:sz w:val="24"/>
          <w:szCs w:val="24"/>
        </w:rPr>
        <w:t xml:space="preserve"> </w:t>
      </w:r>
      <w:ins w:id="409" w:author="Maxwell, Nicholas [2]" w:date="2023-06-28T14:08:00Z">
        <w:r w:rsidR="00742A3C">
          <w:rPr>
            <w:rFonts w:ascii="Times New Roman" w:hAnsi="Times New Roman" w:cs="Times New Roman"/>
            <w:sz w:val="24"/>
            <w:szCs w:val="24"/>
          </w:rPr>
          <w:t>our</w:t>
        </w:r>
      </w:ins>
      <w:del w:id="410" w:author="Maxwell, Nicholas [2]" w:date="2023-06-28T14:08:00Z">
        <w:r w:rsidDel="00742A3C">
          <w:rPr>
            <w:rFonts w:ascii="Times New Roman" w:hAnsi="Times New Roman" w:cs="Times New Roman"/>
            <w:sz w:val="24"/>
            <w:szCs w:val="24"/>
          </w:rPr>
          <w:delText>these</w:delText>
        </w:r>
      </w:del>
      <w:r>
        <w:rPr>
          <w:rFonts w:ascii="Times New Roman" w:hAnsi="Times New Roman" w:cs="Times New Roman"/>
          <w:sz w:val="24"/>
          <w:szCs w:val="24"/>
        </w:rPr>
        <w:t xml:space="preserve"> findings</w:t>
      </w:r>
      <w:ins w:id="411" w:author="Maxwell, Nicholas [2]" w:date="2023-06-28T14:08:00Z">
        <w:r w:rsidR="00742A3C">
          <w:rPr>
            <w:rFonts w:ascii="Times New Roman" w:hAnsi="Times New Roman" w:cs="Times New Roman"/>
            <w:sz w:val="24"/>
            <w:szCs w:val="24"/>
          </w:rPr>
          <w:t xml:space="preserve"> in Experiments 2</w:t>
        </w:r>
      </w:ins>
      <w:ins w:id="412" w:author="Maxwell, Nicholas [2]" w:date="2023-06-28T14:09:00Z">
        <w:r w:rsidR="00742A3C">
          <w:rPr>
            <w:rFonts w:ascii="Times New Roman" w:hAnsi="Times New Roman" w:cs="Times New Roman"/>
            <w:sz w:val="24"/>
            <w:szCs w:val="24"/>
          </w:rPr>
          <w:t xml:space="preserve"> and 3</w:t>
        </w:r>
      </w:ins>
      <w:r>
        <w:rPr>
          <w:rFonts w:ascii="Times New Roman" w:hAnsi="Times New Roman" w:cs="Times New Roman"/>
          <w:sz w:val="24"/>
          <w:szCs w:val="24"/>
        </w:rPr>
        <w:t xml:space="preserve"> depart</w:t>
      </w:r>
      <w:ins w:id="413" w:author="Maxwell, Nicholas [2]" w:date="2023-06-28T14:09:00Z">
        <w:r w:rsidR="00742A3C">
          <w:rPr>
            <w:rFonts w:ascii="Times New Roman" w:hAnsi="Times New Roman" w:cs="Times New Roman"/>
            <w:sz w:val="24"/>
            <w:szCs w:val="24"/>
          </w:rPr>
          <w:t>ed</w:t>
        </w:r>
      </w:ins>
      <w:r>
        <w:rPr>
          <w:rFonts w:ascii="Times New Roman" w:hAnsi="Times New Roman" w:cs="Times New Roman"/>
          <w:sz w:val="24"/>
          <w:szCs w:val="24"/>
        </w:rPr>
        <w:t xml:space="preserve"> from previous research showing that recognition testing </w:t>
      </w:r>
      <w:ins w:id="414" w:author="Maxwell, Nicholas [2]" w:date="2023-06-28T14:09:00Z">
        <w:r w:rsidR="00742A3C">
          <w:rPr>
            <w:rFonts w:ascii="Times New Roman" w:hAnsi="Times New Roman" w:cs="Times New Roman"/>
            <w:sz w:val="24"/>
            <w:szCs w:val="24"/>
          </w:rPr>
          <w:t>adheres to</w:t>
        </w:r>
      </w:ins>
      <w:del w:id="415" w:author="Maxwell, Nicholas [2]" w:date="2023-06-28T14:09:00Z">
        <w:r w:rsidR="0089377A" w:rsidDel="00742A3C">
          <w:rPr>
            <w:rFonts w:ascii="Times New Roman" w:hAnsi="Times New Roman" w:cs="Times New Roman"/>
            <w:sz w:val="24"/>
            <w:szCs w:val="24"/>
          </w:rPr>
          <w:delText>demonstrates</w:delText>
        </w:r>
      </w:del>
      <w:r>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ins w:id="416" w:author="Maxwell, Nicholas [2]" w:date="2023-06-28T14:09:00Z">
        <w:r w:rsidR="00742A3C">
          <w:rPr>
            <w:rFonts w:ascii="Times New Roman" w:hAnsi="Times New Roman" w:cs="Times New Roman"/>
            <w:sz w:val="24"/>
            <w:szCs w:val="24"/>
          </w:rPr>
          <w:t xml:space="preserve">generally </w:t>
        </w:r>
      </w:ins>
      <w:r w:rsidR="0089377A">
        <w:rPr>
          <w:rFonts w:ascii="Times New Roman" w:hAnsi="Times New Roman" w:cs="Times New Roman"/>
          <w:sz w:val="24"/>
          <w:szCs w:val="24"/>
        </w:rPr>
        <w:t>reported with cued-recall testing</w:t>
      </w:r>
      <w:r>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 4: Replication of Myers et al. (2020)</w:t>
      </w:r>
    </w:p>
    <w:p w14:paraId="20F2B42C" w14:textId="6EB82F5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commentRangeStart w:id="417"/>
      <w:commentRangeStart w:id="418"/>
      <w:r w:rsidR="00AA7CBC">
        <w:rPr>
          <w:rFonts w:ascii="Times New Roman" w:hAnsi="Times New Roman" w:cs="Times New Roman"/>
          <w:sz w:val="24"/>
          <w:szCs w:val="24"/>
        </w:rPr>
        <w:t xml:space="preserve">this </w:t>
      </w:r>
      <w:commentRangeEnd w:id="417"/>
      <w:r w:rsidR="00AA7CBC">
        <w:rPr>
          <w:rStyle w:val="CommentReference"/>
        </w:rPr>
        <w:commentReference w:id="417"/>
      </w:r>
      <w:commentRangeEnd w:id="418"/>
      <w:r w:rsidR="00656BBC">
        <w:rPr>
          <w:rStyle w:val="CommentReference"/>
        </w:rPr>
        <w:commentReference w:id="418"/>
      </w:r>
      <w:r w:rsidR="00AA7CBC">
        <w:rPr>
          <w:rFonts w:ascii="Times New Roman" w:hAnsi="Times New Roman" w:cs="Times New Roman"/>
          <w:sz w:val="24"/>
          <w:szCs w:val="24"/>
        </w:rPr>
        <w:t>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7B588C6C"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del w:id="419" w:author="Nick Maxwell" w:date="2023-06-23T17:10:00Z">
        <w:r w:rsidR="007D65E7" w:rsidDel="00097B6F">
          <w:rPr>
            <w:rFonts w:ascii="Times New Roman" w:hAnsi="Times New Roman" w:cs="Times New Roman"/>
            <w:sz w:val="24"/>
            <w:szCs w:val="24"/>
          </w:rPr>
          <w:delText xml:space="preserve">the </w:delText>
        </w:r>
      </w:del>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6D2AB27"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09781CF0"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ins w:id="420" w:author="Nick Maxwell" w:date="2023-06-23T17:13:00Z">
        <w:r w:rsidR="00097B6F">
          <w:rPr>
            <w:rFonts w:ascii="Times New Roman" w:hAnsi="Times New Roman" w:cs="Times New Roman"/>
            <w:sz w:val="24"/>
            <w:szCs w:val="24"/>
          </w:rPr>
          <w:t xml:space="preserve"> as collapsed across encoding groups, mean hit rates </w:t>
        </w:r>
      </w:ins>
      <w:ins w:id="421" w:author="Nick Maxwell" w:date="2023-06-23T19:29:00Z">
        <w:r w:rsidR="005B728F">
          <w:rPr>
            <w:rFonts w:ascii="Times New Roman" w:hAnsi="Times New Roman" w:cs="Times New Roman"/>
            <w:sz w:val="24"/>
            <w:szCs w:val="24"/>
          </w:rPr>
          <w:t>for</w:t>
        </w:r>
      </w:ins>
      <w:ins w:id="422" w:author="Nick Maxwell" w:date="2023-06-23T17:13:00Z">
        <w:r w:rsidR="00097B6F">
          <w:rPr>
            <w:rFonts w:ascii="Times New Roman" w:hAnsi="Times New Roman" w:cs="Times New Roman"/>
            <w:sz w:val="24"/>
            <w:szCs w:val="24"/>
          </w:rPr>
          <w:t xml:space="preserve"> forward associates </w:t>
        </w:r>
      </w:ins>
      <w:ins w:id="423" w:author="Nick Maxwell" w:date="2023-06-23T17:14:00Z">
        <w:r w:rsidR="00097B6F">
          <w:rPr>
            <w:rFonts w:ascii="Times New Roman" w:hAnsi="Times New Roman" w:cs="Times New Roman"/>
            <w:sz w:val="24"/>
            <w:szCs w:val="24"/>
          </w:rPr>
          <w:t xml:space="preserve">numerically </w:t>
        </w:r>
      </w:ins>
      <w:ins w:id="424" w:author="Nick Maxwell" w:date="2023-06-23T17:13:00Z">
        <w:r w:rsidR="00097B6F">
          <w:rPr>
            <w:rFonts w:ascii="Times New Roman" w:hAnsi="Times New Roman" w:cs="Times New Roman"/>
            <w:sz w:val="24"/>
            <w:szCs w:val="24"/>
          </w:rPr>
          <w:t xml:space="preserve">exceeded </w:t>
        </w:r>
      </w:ins>
      <w:ins w:id="425" w:author="Nick Maxwell" w:date="2023-06-23T19:29:00Z">
        <w:r w:rsidR="005B728F">
          <w:rPr>
            <w:rFonts w:ascii="Times New Roman" w:hAnsi="Times New Roman" w:cs="Times New Roman"/>
            <w:sz w:val="24"/>
            <w:szCs w:val="24"/>
          </w:rPr>
          <w:t xml:space="preserve">hits for </w:t>
        </w:r>
      </w:ins>
      <w:ins w:id="426" w:author="Nick Maxwell" w:date="2023-06-23T17:13:00Z">
        <w:r w:rsidR="00097B6F">
          <w:rPr>
            <w:rFonts w:ascii="Times New Roman" w:hAnsi="Times New Roman" w:cs="Times New Roman"/>
            <w:sz w:val="24"/>
            <w:szCs w:val="24"/>
          </w:rPr>
          <w:t xml:space="preserve">unrelated pairs </w:t>
        </w:r>
      </w:ins>
      <w:ins w:id="427" w:author="Maxwell, Nicholas [2]" w:date="2023-06-28T14:17:00Z">
        <w:r w:rsidR="005F7319">
          <w:rPr>
            <w:rFonts w:ascii="Times New Roman" w:hAnsi="Times New Roman" w:cs="Times New Roman"/>
            <w:sz w:val="24"/>
            <w:szCs w:val="24"/>
          </w:rPr>
          <w:t>(</w:t>
        </w:r>
      </w:ins>
      <w:ins w:id="428" w:author="Nick Maxwell" w:date="2023-06-23T17:14:00Z">
        <w:del w:id="429" w:author="Maxwell, Nicholas [2]" w:date="2023-06-28T14:17:00Z">
          <w:r w:rsidR="00097B6F" w:rsidDel="00801C16">
            <w:rPr>
              <w:rFonts w:ascii="Times New Roman" w:hAnsi="Times New Roman" w:cs="Times New Roman"/>
              <w:sz w:val="24"/>
              <w:szCs w:val="24"/>
            </w:rPr>
            <w:delText>XX</w:delText>
          </w:r>
        </w:del>
      </w:ins>
      <w:ins w:id="430" w:author="Maxwell, Nicholas [2]" w:date="2023-06-28T14:17:00Z">
        <w:r w:rsidR="00801C16">
          <w:rPr>
            <w:rFonts w:ascii="Times New Roman" w:hAnsi="Times New Roman" w:cs="Times New Roman"/>
            <w:sz w:val="24"/>
            <w:szCs w:val="24"/>
          </w:rPr>
          <w:t>.70</w:t>
        </w:r>
      </w:ins>
      <w:ins w:id="431" w:author="Nick Maxwell" w:date="2023-06-23T17:14:00Z">
        <w:r w:rsidR="00097B6F" w:rsidRPr="00097B6F">
          <w:rPr>
            <w:rFonts w:ascii="Times New Roman" w:hAnsi="Times New Roman" w:cs="Times New Roman"/>
            <w:sz w:val="24"/>
            <w:szCs w:val="24"/>
          </w:rPr>
          <w:t xml:space="preserve"> vs. </w:t>
        </w:r>
      </w:ins>
      <w:ins w:id="432" w:author="Maxwell, Nicholas [2]" w:date="2023-06-28T14:17:00Z">
        <w:r w:rsidR="005F7319">
          <w:rPr>
            <w:rFonts w:ascii="Times New Roman" w:hAnsi="Times New Roman" w:cs="Times New Roman"/>
            <w:sz w:val="24"/>
            <w:szCs w:val="24"/>
          </w:rPr>
          <w:t>.67</w:t>
        </w:r>
      </w:ins>
      <w:ins w:id="433" w:author="Nick Maxwell" w:date="2023-06-23T17:14:00Z">
        <w:del w:id="434" w:author="Maxwell, Nicholas [2]" w:date="2023-06-28T14:17:00Z">
          <w:r w:rsidR="00097B6F" w:rsidDel="005F7319">
            <w:rPr>
              <w:rFonts w:ascii="Times New Roman" w:hAnsi="Times New Roman" w:cs="Times New Roman"/>
              <w:sz w:val="24"/>
              <w:szCs w:val="24"/>
            </w:rPr>
            <w:delText>XX</w:delText>
          </w:r>
        </w:del>
        <w:r w:rsidR="00097B6F">
          <w:rPr>
            <w:rFonts w:ascii="Times New Roman" w:hAnsi="Times New Roman" w:cs="Times New Roman"/>
            <w:sz w:val="24"/>
            <w:szCs w:val="24"/>
          </w:rPr>
          <w:t>;</w:t>
        </w:r>
      </w:ins>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ins w:id="435" w:author="Nick Maxwell" w:date="2023-06-23T17:14:00Z">
        <w:r w:rsidR="00097B6F">
          <w:rPr>
            <w:rFonts w:ascii="Times New Roman" w:hAnsi="Times New Roman" w:cs="Times New Roman"/>
            <w:sz w:val="24"/>
            <w:szCs w:val="24"/>
          </w:rPr>
          <w:t>)</w:t>
        </w:r>
      </w:ins>
      <w:r>
        <w:rPr>
          <w:rFonts w:ascii="Times New Roman" w:hAnsi="Times New Roman" w:cs="Times New Roman"/>
          <w:sz w:val="24"/>
          <w:szCs w:val="24"/>
        </w:rPr>
        <w:t>.</w:t>
      </w:r>
      <w:ins w:id="436" w:author="Nick Maxwell" w:date="2023-06-23T19:29:00Z">
        <w:r w:rsidR="005B728F">
          <w:rPr>
            <w:rFonts w:ascii="Times New Roman" w:hAnsi="Times New Roman" w:cs="Times New Roman"/>
            <w:sz w:val="24"/>
            <w:szCs w:val="24"/>
          </w:rPr>
          <w:t xml:space="preserve"> </w:t>
        </w:r>
      </w:ins>
      <w:del w:id="437" w:author="Nick Maxwell" w:date="2023-06-23T17:13:00Z">
        <w:r w:rsidDel="00097B6F">
          <w:rPr>
            <w:rFonts w:ascii="Times New Roman" w:hAnsi="Times New Roman" w:cs="Times New Roman"/>
            <w:sz w:val="24"/>
            <w:szCs w:val="24"/>
          </w:rPr>
          <w:delText xml:space="preserve"> </w:delText>
        </w:r>
      </w:del>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ins w:id="438" w:author="Nick Maxwell" w:date="2023-06-23T19:29:00Z">
        <w:r w:rsidR="005B728F">
          <w:rPr>
            <w:rFonts w:ascii="Times New Roman" w:hAnsi="Times New Roman" w:cs="Times New Roman"/>
            <w:sz w:val="24"/>
            <w:szCs w:val="24"/>
          </w:rPr>
          <w:t xml:space="preserve"> </w:t>
        </w:r>
      </w:ins>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lastRenderedPageBreak/>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ins w:id="439" w:author="Maxwell, Nicholas [2]" w:date="2023-06-28T14:18:00Z">
        <w:r w:rsidR="005F7319">
          <w:rPr>
            <w:rFonts w:ascii="Times New Roman" w:hAnsi="Times New Roman" w:cs="Times New Roman"/>
            <w:sz w:val="24"/>
            <w:szCs w:val="24"/>
          </w:rPr>
          <w:t xml:space="preserve"> </w:t>
        </w:r>
      </w:ins>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630EF3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lastRenderedPageBreak/>
        <w:t xml:space="preserve">relational </w:t>
      </w:r>
      <w:r w:rsidR="00640F7A">
        <w:rPr>
          <w:rFonts w:ascii="Times New Roman" w:hAnsi="Times New Roman" w:cs="Times New Roman"/>
          <w:sz w:val="24"/>
          <w:szCs w:val="24"/>
        </w:rPr>
        <w:t xml:space="preserve">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w:t>
      </w:r>
      <w:commentRangeStart w:id="440"/>
      <w:commentRangeStart w:id="441"/>
      <w:r w:rsidR="0090015D">
        <w:rPr>
          <w:rFonts w:ascii="Times New Roman" w:hAnsi="Times New Roman" w:cs="Times New Roman"/>
          <w:sz w:val="24"/>
          <w:szCs w:val="24"/>
        </w:rPr>
        <w:t>encoding</w:t>
      </w:r>
      <w:commentRangeEnd w:id="440"/>
      <w:r w:rsidR="00464FD4">
        <w:rPr>
          <w:rStyle w:val="CommentReference"/>
        </w:rPr>
        <w:commentReference w:id="440"/>
      </w:r>
      <w:commentRangeEnd w:id="441"/>
      <w:r w:rsidR="00EF181E">
        <w:rPr>
          <w:rStyle w:val="CommentReference"/>
        </w:rPr>
        <w:commentReference w:id="441"/>
      </w:r>
      <w:r w:rsidR="0090015D">
        <w:rPr>
          <w:rFonts w:ascii="Times New Roman" w:hAnsi="Times New Roman" w:cs="Times New Roman"/>
          <w:sz w:val="24"/>
          <w:szCs w:val="24"/>
        </w:rPr>
        <w:t>.</w:t>
      </w:r>
    </w:p>
    <w:p w14:paraId="456128FF" w14:textId="55EFCA99"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ins w:id="442" w:author="Nick Maxwell" w:date="2023-06-29T16:34:00Z">
        <w:r w:rsidR="00411AD8">
          <w:rPr>
            <w:rFonts w:ascii="Times New Roman" w:hAnsi="Times New Roman" w:cs="Times New Roman"/>
            <w:sz w:val="24"/>
            <w:szCs w:val="24"/>
          </w:rPr>
          <w:t>d</w:t>
        </w:r>
      </w:ins>
      <w:r w:rsidR="00217ECF">
        <w:rPr>
          <w:rFonts w:ascii="Times New Roman" w:hAnsi="Times New Roman" w:cs="Times New Roman"/>
          <w:sz w:val="24"/>
          <w:szCs w:val="24"/>
        </w:rPr>
        <w:t xml:space="preserve">-recall performance on forward and mediated </w:t>
      </w:r>
      <w:del w:id="443" w:author="Nick Maxwell" w:date="2023-06-29T16:34:00Z">
        <w:r w:rsidR="00217ECF" w:rsidDel="00411AD8">
          <w:rPr>
            <w:rFonts w:ascii="Times New Roman" w:hAnsi="Times New Roman" w:cs="Times New Roman"/>
            <w:sz w:val="24"/>
            <w:szCs w:val="24"/>
          </w:rPr>
          <w:delText xml:space="preserve">paired </w:delText>
        </w:r>
      </w:del>
      <w:r w:rsidR="00217ECF">
        <w:rPr>
          <w:rFonts w:ascii="Times New Roman" w:hAnsi="Times New Roman" w:cs="Times New Roman"/>
          <w:sz w:val="24"/>
          <w:szCs w:val="24"/>
        </w:rPr>
        <w:t xml:space="preserve">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discrepancy was observed. When participants completed a cued-recall test, JOLs were non-reactive, a finding consistent with the broader literature on JOL reactivity </w:t>
      </w:r>
      <w:commentRangeStart w:id="444"/>
      <w:commentRangeStart w:id="445"/>
      <w:r w:rsidR="00B44866">
        <w:rPr>
          <w:rFonts w:ascii="Times New Roman" w:hAnsi="Times New Roman" w:cs="Times New Roman"/>
          <w:sz w:val="24"/>
          <w:szCs w:val="24"/>
        </w:rPr>
        <w:t>(e.g</w:t>
      </w:r>
      <w:ins w:id="446" w:author="Maxwell, Nicholas [2]" w:date="2023-06-28T14:36:00Z">
        <w:r w:rsidR="00C9066C">
          <w:rPr>
            <w:rFonts w:ascii="Times New Roman" w:hAnsi="Times New Roman" w:cs="Times New Roman"/>
            <w:sz w:val="24"/>
            <w:szCs w:val="24"/>
          </w:rPr>
          <w:t>.</w:t>
        </w:r>
      </w:ins>
      <w:del w:id="447" w:author="Maxwell, Nicholas [2]" w:date="2023-06-28T14:36:00Z">
        <w:r w:rsidR="00593E05" w:rsidDel="00C9066C">
          <w:rPr>
            <w:rFonts w:ascii="Times New Roman" w:hAnsi="Times New Roman" w:cs="Times New Roman"/>
            <w:sz w:val="24"/>
            <w:szCs w:val="24"/>
          </w:rPr>
          <w:delText>.</w:delText>
        </w:r>
        <w:r w:rsidR="00B44866" w:rsidDel="00C9066C">
          <w:rPr>
            <w:rFonts w:ascii="Times New Roman" w:hAnsi="Times New Roman" w:cs="Times New Roman"/>
            <w:sz w:val="24"/>
            <w:szCs w:val="24"/>
          </w:rPr>
          <w:delText xml:space="preserve">, </w:delText>
        </w:r>
      </w:del>
      <w:ins w:id="448" w:author="Nick Maxwell" w:date="2023-06-23T19:31:00Z">
        <w:del w:id="449" w:author="Maxwell, Nicholas [2]" w:date="2023-06-28T14:36:00Z">
          <w:r w:rsidR="005B728F" w:rsidDel="00C9066C">
            <w:rPr>
              <w:rFonts w:ascii="Times New Roman" w:hAnsi="Times New Roman" w:cs="Times New Roman"/>
              <w:sz w:val="24"/>
              <w:szCs w:val="24"/>
            </w:rPr>
            <w:delText>Double et al, 2017</w:delText>
          </w:r>
        </w:del>
      </w:ins>
      <w:ins w:id="450" w:author="Maxwell, Nicholas [2]" w:date="2023-06-28T14:36:00Z">
        <w:r w:rsidR="00C9066C">
          <w:rPr>
            <w:rFonts w:ascii="Times New Roman" w:hAnsi="Times New Roman" w:cs="Times New Roman"/>
            <w:sz w:val="24"/>
            <w:szCs w:val="24"/>
          </w:rPr>
          <w:t xml:space="preserve">, </w:t>
        </w:r>
      </w:ins>
      <w:ins w:id="451" w:author="Nick Maxwell" w:date="2023-06-23T19:31:00Z">
        <w:del w:id="452" w:author="Maxwell, Nicholas [2]" w:date="2023-06-28T14:36:00Z">
          <w:r w:rsidR="005B728F" w:rsidDel="00C9066C">
            <w:rPr>
              <w:rFonts w:ascii="Times New Roman" w:hAnsi="Times New Roman" w:cs="Times New Roman"/>
              <w:sz w:val="24"/>
              <w:szCs w:val="24"/>
            </w:rPr>
            <w:delText xml:space="preserve">; </w:delText>
          </w:r>
        </w:del>
      </w:ins>
      <w:r w:rsidR="00B44866">
        <w:rPr>
          <w:rFonts w:ascii="Times New Roman" w:hAnsi="Times New Roman" w:cs="Times New Roman"/>
          <w:sz w:val="24"/>
          <w:szCs w:val="24"/>
        </w:rPr>
        <w:t>Janes et al., 2018; Maxwell &amp; Huff, 2022; Soderstrom et al., 2015; etc</w:t>
      </w:r>
      <w:ins w:id="453" w:author="Maxwell, Nicholas [2]" w:date="2023-06-28T14:36:00Z">
        <w:r w:rsidR="00C9066C">
          <w:rPr>
            <w:rFonts w:ascii="Times New Roman" w:hAnsi="Times New Roman" w:cs="Times New Roman"/>
            <w:sz w:val="24"/>
            <w:szCs w:val="24"/>
          </w:rPr>
          <w:t>.; see Double et al., 2018</w:t>
        </w:r>
      </w:ins>
      <w:del w:id="454" w:author="Maxwell, Nicholas [2]" w:date="2023-06-28T14:36:00Z">
        <w:r w:rsidR="00B44866" w:rsidDel="00C9066C">
          <w:rPr>
            <w:rFonts w:ascii="Times New Roman" w:hAnsi="Times New Roman" w:cs="Times New Roman"/>
            <w:sz w:val="24"/>
            <w:szCs w:val="24"/>
          </w:rPr>
          <w:delText>.</w:delText>
        </w:r>
      </w:del>
      <w:r w:rsidR="00B44866">
        <w:rPr>
          <w:rFonts w:ascii="Times New Roman" w:hAnsi="Times New Roman" w:cs="Times New Roman"/>
          <w:sz w:val="24"/>
          <w:szCs w:val="24"/>
        </w:rPr>
        <w:t>)</w:t>
      </w:r>
      <w:commentRangeEnd w:id="444"/>
      <w:r w:rsidR="005A27F8">
        <w:rPr>
          <w:rStyle w:val="CommentReference"/>
        </w:rPr>
        <w:commentReference w:id="444"/>
      </w:r>
      <w:commentRangeEnd w:id="445"/>
      <w:r w:rsidR="00C9066C">
        <w:rPr>
          <w:rStyle w:val="CommentReference"/>
        </w:rPr>
        <w:commentReference w:id="445"/>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lastRenderedPageBreak/>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33F7BC2C" w:rsidR="00484EC6"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ins w:id="455" w:author="Nick Maxwell" w:date="2023-06-29T16:36:00Z">
        <w:r w:rsidR="00D3247B">
          <w:rPr>
            <w:rFonts w:ascii="Times New Roman" w:hAnsi="Times New Roman" w:cs="Times New Roman"/>
            <w:sz w:val="24"/>
            <w:szCs w:val="24"/>
          </w:rPr>
          <w:t xml:space="preserve">cue-target </w:t>
        </w:r>
      </w:ins>
      <w:r w:rsidR="00B55724">
        <w:rPr>
          <w:rFonts w:ascii="Times New Roman" w:hAnsi="Times New Roman" w:cs="Times New Roman"/>
          <w:sz w:val="24"/>
          <w:szCs w:val="24"/>
        </w:rPr>
        <w:t>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del w:id="456" w:author="Nick Maxwell" w:date="2023-06-29T16:36:00Z">
        <w:r w:rsidR="00B55724" w:rsidDel="00D3247B">
          <w:rPr>
            <w:rFonts w:ascii="Times New Roman" w:hAnsi="Times New Roman" w:cs="Times New Roman"/>
            <w:sz w:val="24"/>
            <w:szCs w:val="24"/>
          </w:rPr>
          <w:delText xml:space="preserve">pairs </w:delText>
        </w:r>
      </w:del>
      <w:ins w:id="457" w:author="Nick Maxwell" w:date="2023-06-29T16:36:00Z">
        <w:r w:rsidR="00D3247B">
          <w:rPr>
            <w:rFonts w:ascii="Times New Roman" w:hAnsi="Times New Roman" w:cs="Times New Roman"/>
            <w:sz w:val="24"/>
            <w:szCs w:val="24"/>
          </w:rPr>
          <w:t xml:space="preserve">associates </w:t>
        </w:r>
      </w:ins>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458"/>
      <w:commentRangeStart w:id="459"/>
      <w:commentRangeStart w:id="460"/>
      <w:r w:rsidR="006E2EF6">
        <w:rPr>
          <w:rFonts w:ascii="Times New Roman" w:hAnsi="Times New Roman" w:cs="Times New Roman"/>
          <w:sz w:val="24"/>
          <w:szCs w:val="24"/>
        </w:rPr>
        <w:t>additionally</w:t>
      </w:r>
      <w:commentRangeEnd w:id="458"/>
      <w:r w:rsidR="006E2EF6">
        <w:rPr>
          <w:rStyle w:val="CommentReference"/>
        </w:rPr>
        <w:commentReference w:id="458"/>
      </w:r>
      <w:commentRangeEnd w:id="459"/>
      <w:r w:rsidR="005A27F8">
        <w:rPr>
          <w:rStyle w:val="CommentReference"/>
        </w:rPr>
        <w:commentReference w:id="459"/>
      </w:r>
      <w:commentRangeEnd w:id="460"/>
      <w:r w:rsidR="00C9613B">
        <w:rPr>
          <w:rStyle w:val="CommentReference"/>
        </w:rPr>
        <w:commentReference w:id="460"/>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del w:id="461" w:author="Maxwell, Nicholas [2]" w:date="2023-06-28T15:05:00Z">
        <w:r w:rsidR="00484EC6" w:rsidDel="001866FD">
          <w:rPr>
            <w:rFonts w:ascii="Times New Roman" w:hAnsi="Times New Roman" w:cs="Times New Roman"/>
            <w:sz w:val="24"/>
            <w:szCs w:val="24"/>
          </w:rPr>
          <w:delText>at encoding</w:delText>
        </w:r>
        <w:r w:rsidR="00703FCF" w:rsidDel="001866FD">
          <w:rPr>
            <w:rFonts w:ascii="Times New Roman" w:hAnsi="Times New Roman" w:cs="Times New Roman"/>
            <w:sz w:val="24"/>
            <w:szCs w:val="24"/>
          </w:rPr>
          <w:delText xml:space="preserve"> </w:delText>
        </w:r>
      </w:del>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ins w:id="462" w:author="Nick Maxwell" w:date="2023-06-24T12:01:00Z">
        <w:r w:rsidR="00DB401A">
          <w:rPr>
            <w:rFonts w:ascii="Times New Roman" w:hAnsi="Times New Roman" w:cs="Times New Roman"/>
            <w:sz w:val="24"/>
            <w:szCs w:val="24"/>
          </w:rPr>
          <w:t>associates</w:t>
        </w:r>
      </w:ins>
      <w:del w:id="463" w:author="Nick Maxwell" w:date="2023-06-24T12:01:00Z">
        <w:r w:rsidR="008B0A78" w:rsidDel="00DB401A">
          <w:rPr>
            <w:rFonts w:ascii="Times New Roman" w:hAnsi="Times New Roman" w:cs="Times New Roman"/>
            <w:sz w:val="24"/>
            <w:szCs w:val="24"/>
          </w:rPr>
          <w:delText>pairs</w:delText>
        </w:r>
      </w:del>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xml:space="preserve">, so long as memory is tested using a format in </w:t>
      </w:r>
      <w:r w:rsidR="00C00C08">
        <w:rPr>
          <w:rFonts w:ascii="Times New Roman" w:hAnsi="Times New Roman" w:cs="Times New Roman"/>
          <w:sz w:val="24"/>
          <w:szCs w:val="24"/>
        </w:rPr>
        <w:lastRenderedPageBreak/>
        <w:t>which cue-target relations are beneficial to retrieval (i.e., cued-recall testing).</w:t>
      </w:r>
      <w:ins w:id="464" w:author="Maxwell, Nicholas [2]" w:date="2023-06-28T15:06:00Z">
        <w:r w:rsidR="00C9613B">
          <w:rPr>
            <w:rFonts w:ascii="Times New Roman" w:hAnsi="Times New Roman" w:cs="Times New Roman"/>
            <w:sz w:val="24"/>
            <w:szCs w:val="24"/>
          </w:rPr>
          <w:t xml:space="preserve"> </w:t>
        </w:r>
      </w:ins>
      <w:ins w:id="465" w:author="Maxwell, Nicholas [2]" w:date="2023-06-28T15:09:00Z">
        <w:r w:rsidR="00C9613B">
          <w:rPr>
            <w:rFonts w:ascii="Times New Roman" w:hAnsi="Times New Roman" w:cs="Times New Roman"/>
            <w:sz w:val="24"/>
            <w:szCs w:val="24"/>
          </w:rPr>
          <w:t xml:space="preserve">Taken together when relatedness cues are </w:t>
        </w:r>
      </w:ins>
      <w:ins w:id="466" w:author="Maxwell, Nicholas [2]" w:date="2023-06-28T15:10:00Z">
        <w:r w:rsidR="00C9613B">
          <w:rPr>
            <w:rFonts w:ascii="Times New Roman" w:hAnsi="Times New Roman" w:cs="Times New Roman"/>
            <w:sz w:val="24"/>
            <w:szCs w:val="24"/>
          </w:rPr>
          <w:t xml:space="preserve">explicit (i.e., forward associates), cue-strengthening likely occurs </w:t>
        </w:r>
      </w:ins>
      <w:ins w:id="467" w:author="Maxwell, Nicholas [2]" w:date="2023-06-28T15:11:00Z">
        <w:r w:rsidR="00C9613B">
          <w:rPr>
            <w:rFonts w:ascii="Times New Roman" w:hAnsi="Times New Roman" w:cs="Times New Roman"/>
            <w:sz w:val="24"/>
            <w:szCs w:val="24"/>
          </w:rPr>
          <w:t xml:space="preserve">alongside relational encoding. However, </w:t>
        </w:r>
        <w:del w:id="468" w:author="Nick Maxwell" w:date="2023-06-30T09:38:00Z">
          <w:r w:rsidR="00C9613B" w:rsidDel="001C1E53">
            <w:rPr>
              <w:rFonts w:ascii="Times New Roman" w:hAnsi="Times New Roman" w:cs="Times New Roman"/>
              <w:sz w:val="24"/>
              <w:szCs w:val="24"/>
            </w:rPr>
            <w:delText xml:space="preserve">for </w:delText>
          </w:r>
        </w:del>
        <w:r w:rsidR="00C9613B">
          <w:rPr>
            <w:rFonts w:ascii="Times New Roman" w:hAnsi="Times New Roman" w:cs="Times New Roman"/>
            <w:sz w:val="24"/>
            <w:szCs w:val="24"/>
          </w:rPr>
          <w:t xml:space="preserve">when cue-target relations are implicit, reactivity is driven primarily by relational </w:t>
        </w:r>
      </w:ins>
      <w:ins w:id="469" w:author="Nick Maxwell" w:date="2023-06-29T16:37:00Z">
        <w:r w:rsidR="00D3247B">
          <w:rPr>
            <w:rFonts w:ascii="Times New Roman" w:hAnsi="Times New Roman" w:cs="Times New Roman"/>
            <w:sz w:val="24"/>
            <w:szCs w:val="24"/>
          </w:rPr>
          <w:t>encoding</w:t>
        </w:r>
      </w:ins>
      <w:ins w:id="470" w:author="Maxwell, Nicholas [2]" w:date="2023-06-28T15:11:00Z">
        <w:del w:id="471" w:author="Nick Maxwell" w:date="2023-06-29T16:37:00Z">
          <w:r w:rsidR="00C9613B" w:rsidDel="00D3247B">
            <w:rPr>
              <w:rFonts w:ascii="Times New Roman" w:hAnsi="Times New Roman" w:cs="Times New Roman"/>
              <w:sz w:val="24"/>
              <w:szCs w:val="24"/>
            </w:rPr>
            <w:delText>processing</w:delText>
          </w:r>
        </w:del>
        <w:r w:rsidR="00C9613B">
          <w:rPr>
            <w:rFonts w:ascii="Times New Roman" w:hAnsi="Times New Roman" w:cs="Times New Roman"/>
            <w:sz w:val="24"/>
            <w:szCs w:val="24"/>
          </w:rPr>
          <w:t>.</w:t>
        </w:r>
      </w:ins>
    </w:p>
    <w:p w14:paraId="533371A2" w14:textId="5AC70B5F" w:rsidR="000A2FAB" w:rsidRDefault="000A2FAB" w:rsidP="00484EC6">
      <w:pPr>
        <w:spacing w:after="0" w:line="480" w:lineRule="auto"/>
        <w:ind w:firstLine="720"/>
        <w:rPr>
          <w:ins w:id="472" w:author="Nick Maxwell" w:date="2023-06-30T09:52:00Z"/>
          <w:rFonts w:ascii="Times New Roman" w:hAnsi="Times New Roman" w:cs="Times New Roman"/>
          <w:sz w:val="24"/>
          <w:szCs w:val="24"/>
        </w:rPr>
      </w:pPr>
      <w:r>
        <w:rPr>
          <w:rFonts w:ascii="Times New Roman" w:hAnsi="Times New Roman" w:cs="Times New Roman"/>
          <w:sz w:val="24"/>
          <w:szCs w:val="24"/>
        </w:rPr>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del w:id="473" w:author="Nick Maxwell" w:date="2023-06-24T12:05:00Z">
        <w:r w:rsidR="007C62A4" w:rsidDel="00A958CF">
          <w:rPr>
            <w:rFonts w:ascii="Times New Roman" w:hAnsi="Times New Roman" w:cs="Times New Roman"/>
            <w:sz w:val="24"/>
            <w:szCs w:val="24"/>
          </w:rPr>
          <w:delText xml:space="preserve">to </w:delText>
        </w:r>
      </w:del>
      <w:r w:rsidR="007C62A4">
        <w:rPr>
          <w:rFonts w:ascii="Times New Roman" w:hAnsi="Times New Roman" w:cs="Times New Roman"/>
          <w:sz w:val="24"/>
          <w:szCs w:val="24"/>
        </w:rPr>
        <w:t xml:space="preserve">backward </w:t>
      </w:r>
      <w:del w:id="474" w:author="Nick Maxwell" w:date="2023-06-24T12:05:00Z">
        <w:r w:rsidR="007C62A4" w:rsidDel="00A958CF">
          <w:rPr>
            <w:rFonts w:ascii="Times New Roman" w:hAnsi="Times New Roman" w:cs="Times New Roman"/>
            <w:sz w:val="24"/>
            <w:szCs w:val="24"/>
          </w:rPr>
          <w:delText>pairs.</w:delText>
        </w:r>
      </w:del>
      <w:ins w:id="475" w:author="Nick Maxwell" w:date="2023-06-24T12:05:00Z">
        <w:r w:rsidR="00A958CF">
          <w:rPr>
            <w:rFonts w:ascii="Times New Roman" w:hAnsi="Times New Roman" w:cs="Times New Roman"/>
            <w:sz w:val="24"/>
            <w:szCs w:val="24"/>
          </w:rPr>
          <w:t>associates when cue</w:t>
        </w:r>
      </w:ins>
      <w:ins w:id="476" w:author="Nick Maxwell" w:date="2023-06-24T12:06:00Z">
        <w:r w:rsidR="00A958CF">
          <w:rPr>
            <w:rFonts w:ascii="Times New Roman" w:hAnsi="Times New Roman" w:cs="Times New Roman"/>
            <w:sz w:val="24"/>
            <w:szCs w:val="24"/>
          </w:rPr>
          <w:t>d-recall testing was used.</w:t>
        </w:r>
      </w:ins>
      <w:r w:rsidR="007C62A4">
        <w:rPr>
          <w:rFonts w:ascii="Times New Roman" w:hAnsi="Times New Roman" w:cs="Times New Roman"/>
          <w:sz w:val="24"/>
          <w:szCs w:val="24"/>
        </w:rPr>
        <w:t xml:space="preserve"> Unlike forward </w:t>
      </w:r>
      <w:del w:id="477" w:author="Nick Maxwell" w:date="2023-06-24T12:06:00Z">
        <w:r w:rsidR="007C62A4" w:rsidDel="00A958CF">
          <w:rPr>
            <w:rFonts w:ascii="Times New Roman" w:hAnsi="Times New Roman" w:cs="Times New Roman"/>
            <w:sz w:val="24"/>
            <w:szCs w:val="24"/>
          </w:rPr>
          <w:delText>pairs</w:delText>
        </w:r>
      </w:del>
      <w:ins w:id="478" w:author="Nick Maxwell" w:date="2023-06-24T12:06:00Z">
        <w:r w:rsidR="00A958CF">
          <w:rPr>
            <w:rFonts w:ascii="Times New Roman" w:hAnsi="Times New Roman" w:cs="Times New Roman"/>
            <w:sz w:val="24"/>
            <w:szCs w:val="24"/>
          </w:rPr>
          <w:t>associates</w:t>
        </w:r>
      </w:ins>
      <w:r w:rsidR="007C62A4">
        <w:rPr>
          <w:rFonts w:ascii="Times New Roman" w:hAnsi="Times New Roman" w:cs="Times New Roman"/>
          <w:sz w:val="24"/>
          <w:szCs w:val="24"/>
        </w:rPr>
        <w:t xml:space="preserve">, intrinsic relatedness cues for backward </w:t>
      </w:r>
      <w:del w:id="479" w:author="Nick Maxwell" w:date="2023-06-24T12:06:00Z">
        <w:r w:rsidR="007C62A4" w:rsidDel="00A958CF">
          <w:rPr>
            <w:rFonts w:ascii="Times New Roman" w:hAnsi="Times New Roman" w:cs="Times New Roman"/>
            <w:sz w:val="24"/>
            <w:szCs w:val="24"/>
          </w:rPr>
          <w:delText xml:space="preserve">pairs </w:delText>
        </w:r>
      </w:del>
      <w:ins w:id="480"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481" w:name="_Hlk137128087"/>
      <w:r w:rsidR="007C62A4" w:rsidRPr="007C62A4">
        <w:rPr>
          <w:rFonts w:ascii="Times New Roman" w:hAnsi="Times New Roman" w:cs="Times New Roman"/>
          <w:i/>
          <w:iCs/>
          <w:sz w:val="24"/>
          <w:szCs w:val="24"/>
        </w:rPr>
        <w:t>–</w:t>
      </w:r>
      <w:bookmarkEnd w:id="481"/>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ins w:id="482" w:author="Nick Maxwell" w:date="2023-06-24T12:06:00Z">
        <w:r w:rsidR="00A958CF">
          <w:rPr>
            <w:rFonts w:ascii="Times New Roman" w:hAnsi="Times New Roman" w:cs="Times New Roman"/>
            <w:sz w:val="24"/>
            <w:szCs w:val="24"/>
          </w:rPr>
          <w:t>and</w:t>
        </w:r>
      </w:ins>
      <w:del w:id="483" w:author="Nick Maxwell" w:date="2023-06-24T12:06:00Z">
        <w:r w:rsidR="007C62A4" w:rsidDel="00A958CF">
          <w:rPr>
            <w:rFonts w:ascii="Times New Roman" w:hAnsi="Times New Roman" w:cs="Times New Roman"/>
            <w:sz w:val="24"/>
            <w:szCs w:val="24"/>
          </w:rPr>
          <w:delText>&amp;</w:delText>
        </w:r>
      </w:del>
      <w:r w:rsidR="007C62A4">
        <w:rPr>
          <w:rFonts w:ascii="Times New Roman" w:hAnsi="Times New Roman" w:cs="Times New Roman"/>
          <w:sz w:val="24"/>
          <w:szCs w:val="24"/>
        </w:rPr>
        <w:t xml:space="preserve"> Huff (</w:t>
      </w:r>
      <w:del w:id="484" w:author="Nick Maxwell" w:date="2023-06-24T11:54:00Z">
        <w:r w:rsidR="007C62A4" w:rsidDel="00595F22">
          <w:rPr>
            <w:rFonts w:ascii="Times New Roman" w:hAnsi="Times New Roman" w:cs="Times New Roman"/>
            <w:sz w:val="24"/>
            <w:szCs w:val="24"/>
          </w:rPr>
          <w:delText>in press</w:delText>
        </w:r>
      </w:del>
      <w:ins w:id="485" w:author="Nick Maxwell" w:date="2023-06-24T11:54:00Z">
        <w:r w:rsidR="00595F22">
          <w:rPr>
            <w:rFonts w:ascii="Times New Roman" w:hAnsi="Times New Roman" w:cs="Times New Roman"/>
            <w:sz w:val="24"/>
            <w:szCs w:val="24"/>
          </w:rPr>
          <w:t>2023</w:t>
        </w:r>
      </w:ins>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del w:id="486" w:author="Nick Maxwell" w:date="2023-06-24T12:06:00Z">
        <w:r w:rsidR="00335F03" w:rsidDel="00A958CF">
          <w:rPr>
            <w:rFonts w:ascii="Times New Roman" w:hAnsi="Times New Roman" w:cs="Times New Roman"/>
            <w:sz w:val="24"/>
            <w:szCs w:val="24"/>
          </w:rPr>
          <w:delText xml:space="preserve">pairs </w:delText>
        </w:r>
      </w:del>
      <w:ins w:id="487"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 xml:space="preserve">while also demonstrating that reactivity on </w:t>
      </w:r>
      <w:del w:id="488" w:author="Nick Maxwell" w:date="2023-06-24T12:06:00Z">
        <w:r w:rsidR="007C62A4" w:rsidDel="00A958CF">
          <w:rPr>
            <w:rFonts w:ascii="Times New Roman" w:hAnsi="Times New Roman" w:cs="Times New Roman"/>
            <w:sz w:val="24"/>
            <w:szCs w:val="24"/>
          </w:rPr>
          <w:delText>backward pairs</w:delText>
        </w:r>
      </w:del>
      <w:ins w:id="489" w:author="Nick Maxwell" w:date="2023-06-24T12:06:00Z">
        <w:r w:rsidR="00A958CF">
          <w:rPr>
            <w:rFonts w:ascii="Times New Roman" w:hAnsi="Times New Roman" w:cs="Times New Roman"/>
            <w:sz w:val="24"/>
            <w:szCs w:val="24"/>
          </w:rPr>
          <w:t>this pair type</w:t>
        </w:r>
      </w:ins>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in the absence of a forward </w:t>
      </w:r>
      <w:ins w:id="490" w:author="Nick Maxwell" w:date="2023-06-24T12:06:00Z">
        <w:r w:rsidR="00A958CF">
          <w:rPr>
            <w:rFonts w:ascii="Times New Roman" w:hAnsi="Times New Roman" w:cs="Times New Roman"/>
            <w:sz w:val="24"/>
            <w:szCs w:val="24"/>
          </w:rPr>
          <w:t>associated</w:t>
        </w:r>
      </w:ins>
      <w:del w:id="491" w:author="Nick Maxwell" w:date="2023-06-24T12:06:00Z">
        <w:r w:rsidR="007C62A4" w:rsidDel="00A958CF">
          <w:rPr>
            <w:rFonts w:ascii="Times New Roman" w:hAnsi="Times New Roman" w:cs="Times New Roman"/>
            <w:sz w:val="24"/>
            <w:szCs w:val="24"/>
          </w:rPr>
          <w:delText>pair</w:delText>
        </w:r>
      </w:del>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Finally,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w:t>
      </w:r>
      <w:del w:id="492" w:author="Nick Maxwell" w:date="2023-06-24T12:07:00Z">
        <w:r w:rsidR="00674745" w:rsidDel="00A958CF">
          <w:rPr>
            <w:rFonts w:ascii="Times New Roman" w:hAnsi="Times New Roman" w:cs="Times New Roman"/>
            <w:sz w:val="24"/>
            <w:szCs w:val="24"/>
          </w:rPr>
          <w:delText>relations</w:delText>
        </w:r>
      </w:del>
      <w:ins w:id="493" w:author="Nick Maxwell" w:date="2023-06-24T12:07:00Z">
        <w:r w:rsidR="00A958CF">
          <w:rPr>
            <w:rFonts w:ascii="Times New Roman" w:hAnsi="Times New Roman" w:cs="Times New Roman"/>
            <w:sz w:val="24"/>
            <w:szCs w:val="24"/>
          </w:rPr>
          <w:t>pairs</w:t>
        </w:r>
      </w:ins>
      <w:r w:rsidR="00674745">
        <w:rPr>
          <w:rFonts w:ascii="Times New Roman" w:hAnsi="Times New Roman" w:cs="Times New Roman"/>
          <w:sz w:val="24"/>
          <w:szCs w:val="24"/>
        </w:rPr>
        <w:t xml:space="preserve">. Considered alongside the present study, </w:t>
      </w:r>
      <w:ins w:id="494" w:author="Nick Maxwell" w:date="2023-06-24T12:07:00Z">
        <w:r w:rsidR="00A958CF">
          <w:rPr>
            <w:rFonts w:ascii="Times New Roman" w:hAnsi="Times New Roman" w:cs="Times New Roman"/>
            <w:sz w:val="24"/>
            <w:szCs w:val="24"/>
          </w:rPr>
          <w:t xml:space="preserve">a </w:t>
        </w:r>
      </w:ins>
      <w:r w:rsidR="00674745">
        <w:rPr>
          <w:rFonts w:ascii="Times New Roman" w:hAnsi="Times New Roman" w:cs="Times New Roman"/>
          <w:sz w:val="24"/>
          <w:szCs w:val="24"/>
        </w:rPr>
        <w:t xml:space="preserve">pattern emerges in which JOLs consistently benefit cued recall of </w:t>
      </w:r>
      <w:del w:id="495" w:author="Nick Maxwell" w:date="2023-06-24T12:07:00Z">
        <w:r w:rsidR="00674745" w:rsidDel="00A958CF">
          <w:rPr>
            <w:rFonts w:ascii="Times New Roman" w:hAnsi="Times New Roman" w:cs="Times New Roman"/>
            <w:sz w:val="24"/>
            <w:szCs w:val="24"/>
          </w:rPr>
          <w:delText xml:space="preserve"> </w:delText>
        </w:r>
      </w:del>
      <w:r w:rsidR="00674745">
        <w:rPr>
          <w:rFonts w:ascii="Times New Roman" w:hAnsi="Times New Roman" w:cs="Times New Roman"/>
          <w:sz w:val="24"/>
          <w:szCs w:val="24"/>
        </w:rPr>
        <w:t xml:space="preserve">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ins w:id="496" w:author="Nick Maxwell" w:date="2023-06-24T12:15:00Z">
        <w:r w:rsidR="007F3999">
          <w:rPr>
            <w:rFonts w:ascii="Times New Roman" w:hAnsi="Times New Roman" w:cs="Times New Roman"/>
            <w:sz w:val="24"/>
            <w:szCs w:val="24"/>
          </w:rPr>
          <w:t xml:space="preserve">separately </w:t>
        </w:r>
      </w:ins>
      <w:r w:rsidR="006359A5">
        <w:rPr>
          <w:rFonts w:ascii="Times New Roman" w:hAnsi="Times New Roman" w:cs="Times New Roman"/>
          <w:sz w:val="24"/>
          <w:szCs w:val="24"/>
        </w:rPr>
        <w:t>contribute to reactivity.</w:t>
      </w:r>
    </w:p>
    <w:p w14:paraId="10D2ED4F" w14:textId="131BA08D" w:rsidR="00553399" w:rsidDel="00553399" w:rsidRDefault="00553399" w:rsidP="00484EC6">
      <w:pPr>
        <w:spacing w:after="0" w:line="480" w:lineRule="auto"/>
        <w:ind w:firstLine="720"/>
        <w:rPr>
          <w:del w:id="497" w:author="Nick Maxwell" w:date="2023-06-30T09:49:00Z"/>
          <w:rFonts w:ascii="Times New Roman" w:hAnsi="Times New Roman" w:cs="Times New Roman"/>
          <w:sz w:val="24"/>
          <w:szCs w:val="24"/>
        </w:rPr>
      </w:pP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784CBECB"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ins w:id="498" w:author="Nick Maxwell" w:date="2023-06-29T16:37:00Z">
        <w:r w:rsidR="00D3247B">
          <w:rPr>
            <w:rFonts w:ascii="Times New Roman" w:hAnsi="Times New Roman" w:cs="Times New Roman"/>
            <w:sz w:val="24"/>
            <w:szCs w:val="24"/>
          </w:rPr>
          <w:t>ing</w:t>
        </w:r>
      </w:ins>
      <w:del w:id="499" w:author="Nick Maxwell" w:date="2023-06-29T16:37:00Z">
        <w:r w:rsidR="009E0631" w:rsidDel="00D3247B">
          <w:rPr>
            <w:rFonts w:ascii="Times New Roman" w:hAnsi="Times New Roman" w:cs="Times New Roman"/>
            <w:sz w:val="24"/>
            <w:szCs w:val="24"/>
          </w:rPr>
          <w:delText>ed</w:delText>
        </w:r>
      </w:del>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4AB3A369"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del w:id="500" w:author="Maxwell, Nicholas [2]" w:date="2023-06-28T15:30:00Z">
        <w:r w:rsidR="00187A07" w:rsidDel="0014211C">
          <w:rPr>
            <w:rFonts w:ascii="Times New Roman" w:hAnsi="Times New Roman" w:cs="Times New Roman"/>
            <w:sz w:val="24"/>
            <w:szCs w:val="24"/>
          </w:rPr>
          <w:delText>rely on</w:delText>
        </w:r>
      </w:del>
      <w:ins w:id="501" w:author="Maxwell, Nicholas [2]" w:date="2023-06-28T15:30:00Z">
        <w:r w:rsidR="0014211C">
          <w:rPr>
            <w:rFonts w:ascii="Times New Roman" w:hAnsi="Times New Roman" w:cs="Times New Roman"/>
            <w:sz w:val="24"/>
            <w:szCs w:val="24"/>
          </w:rPr>
          <w:t xml:space="preserve">encourage </w:t>
        </w:r>
      </w:ins>
      <w:del w:id="502" w:author="Maxwell, Nicholas [2]" w:date="2023-06-28T15:30:00Z">
        <w:r w:rsidR="00187A07" w:rsidDel="0014211C">
          <w:rPr>
            <w:rFonts w:ascii="Times New Roman" w:hAnsi="Times New Roman" w:cs="Times New Roman"/>
            <w:sz w:val="24"/>
            <w:szCs w:val="24"/>
          </w:rPr>
          <w:delText xml:space="preserve"> </w:delText>
        </w:r>
      </w:del>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ins w:id="503" w:author="Nick Maxwell" w:date="2023-06-29T10:30:00Z">
        <w:r w:rsidR="006E14ED">
          <w:rPr>
            <w:rFonts w:ascii="Times New Roman" w:hAnsi="Times New Roman" w:cs="Times New Roman"/>
            <w:sz w:val="24"/>
            <w:szCs w:val="24"/>
          </w:rPr>
          <w:t xml:space="preserve">because cued-recall testing is </w:t>
        </w:r>
      </w:ins>
      <w:del w:id="504" w:author="Nick Maxwell" w:date="2023-06-29T10:30:00Z">
        <w:r w:rsidR="00244A63" w:rsidDel="006E14ED">
          <w:rPr>
            <w:rFonts w:ascii="Times New Roman" w:hAnsi="Times New Roman" w:cs="Times New Roman"/>
            <w:sz w:val="24"/>
            <w:szCs w:val="24"/>
          </w:rPr>
          <w:delText>t</w:delText>
        </w:r>
        <w:r w:rsidR="00E74B1F" w:rsidDel="006E14ED">
          <w:rPr>
            <w:rFonts w:ascii="Times New Roman" w:hAnsi="Times New Roman" w:cs="Times New Roman"/>
            <w:sz w:val="24"/>
            <w:szCs w:val="24"/>
          </w:rPr>
          <w:delText xml:space="preserve">o successfully complete a cued-recall test, participants must </w:delText>
        </w:r>
        <w:r w:rsidR="003A0CCB" w:rsidDel="006E14ED">
          <w:rPr>
            <w:rFonts w:ascii="Times New Roman" w:hAnsi="Times New Roman" w:cs="Times New Roman"/>
            <w:sz w:val="24"/>
            <w:szCs w:val="24"/>
          </w:rPr>
          <w:delText xml:space="preserve">recollect </w:delText>
        </w:r>
        <w:r w:rsidR="00E74B1F" w:rsidDel="006E14ED">
          <w:rPr>
            <w:rFonts w:ascii="Times New Roman" w:hAnsi="Times New Roman" w:cs="Times New Roman"/>
            <w:sz w:val="24"/>
            <w:szCs w:val="24"/>
          </w:rPr>
          <w:delText>the correct target item from memory</w:delText>
        </w:r>
        <w:r w:rsidR="003A0CCB" w:rsidDel="006E14ED">
          <w:rPr>
            <w:rFonts w:ascii="Times New Roman" w:hAnsi="Times New Roman" w:cs="Times New Roman"/>
            <w:sz w:val="24"/>
            <w:szCs w:val="24"/>
          </w:rPr>
          <w:delText xml:space="preserve"> based on the provided cue</w:delText>
        </w:r>
        <w:r w:rsidR="00E74B1F" w:rsidDel="006E14ED">
          <w:rPr>
            <w:rFonts w:ascii="Times New Roman" w:hAnsi="Times New Roman" w:cs="Times New Roman"/>
            <w:sz w:val="24"/>
            <w:szCs w:val="24"/>
          </w:rPr>
          <w:delText xml:space="preserve">. </w:delText>
        </w:r>
        <w:r w:rsidR="00A86430" w:rsidDel="006E14ED">
          <w:rPr>
            <w:rFonts w:ascii="Times New Roman" w:hAnsi="Times New Roman" w:cs="Times New Roman"/>
            <w:sz w:val="24"/>
            <w:szCs w:val="24"/>
          </w:rPr>
          <w:delText>Thus,</w:delText>
        </w:r>
        <w:r w:rsidR="00187A07" w:rsidDel="006E14ED">
          <w:rPr>
            <w:rFonts w:ascii="Times New Roman" w:hAnsi="Times New Roman" w:cs="Times New Roman"/>
            <w:sz w:val="24"/>
            <w:szCs w:val="24"/>
          </w:rPr>
          <w:delText xml:space="preserve"> b</w:delText>
        </w:r>
      </w:del>
      <w:ins w:id="505" w:author="Maxwell, Nicholas [2]" w:date="2023-06-28T15:17:00Z">
        <w:del w:id="506" w:author="Nick Maxwell" w:date="2023-06-29T10:30:00Z">
          <w:r w:rsidR="00CE1FC5" w:rsidDel="006E14ED">
            <w:rPr>
              <w:rFonts w:ascii="Times New Roman" w:hAnsi="Times New Roman" w:cs="Times New Roman"/>
              <w:sz w:val="24"/>
              <w:szCs w:val="24"/>
            </w:rPr>
            <w:delText>B</w:delText>
          </w:r>
        </w:del>
      </w:ins>
      <w:del w:id="507" w:author="Nick Maxwell" w:date="2023-06-29T10:30:00Z">
        <w:r w:rsidR="00187A07" w:rsidDel="006E14ED">
          <w:rPr>
            <w:rFonts w:ascii="Times New Roman" w:hAnsi="Times New Roman" w:cs="Times New Roman"/>
            <w:sz w:val="24"/>
            <w:szCs w:val="24"/>
          </w:rPr>
          <w:delText xml:space="preserve">ecause this test type is </w:delText>
        </w:r>
      </w:del>
      <w:r w:rsidR="00A86430">
        <w:rPr>
          <w:rFonts w:ascii="Times New Roman" w:hAnsi="Times New Roman" w:cs="Times New Roman"/>
          <w:sz w:val="24"/>
          <w:szCs w:val="24"/>
        </w:rPr>
        <w:t xml:space="preserve">recollection based, participants </w:t>
      </w:r>
      <w:del w:id="508" w:author="Maxwell, Nicholas [2]" w:date="2023-06-28T15:17:00Z">
        <w:r w:rsidR="00187A07" w:rsidDel="00CE1FC5">
          <w:rPr>
            <w:rFonts w:ascii="Times New Roman" w:hAnsi="Times New Roman" w:cs="Times New Roman"/>
            <w:sz w:val="24"/>
            <w:szCs w:val="24"/>
          </w:rPr>
          <w:delText xml:space="preserve">must </w:delText>
        </w:r>
      </w:del>
      <w:ins w:id="509" w:author="Maxwell, Nicholas [2]" w:date="2023-06-28T15:17:00Z">
        <w:r w:rsidR="00CE1FC5">
          <w:rPr>
            <w:rFonts w:ascii="Times New Roman" w:hAnsi="Times New Roman" w:cs="Times New Roman"/>
            <w:sz w:val="24"/>
            <w:szCs w:val="24"/>
          </w:rPr>
          <w:t xml:space="preserve">are more likely to </w:t>
        </w:r>
      </w:ins>
      <w:r w:rsidR="00A86430">
        <w:rPr>
          <w:rFonts w:ascii="Times New Roman" w:hAnsi="Times New Roman" w:cs="Times New Roman"/>
          <w:sz w:val="24"/>
          <w:szCs w:val="24"/>
        </w:rPr>
        <w:t xml:space="preserve">rely on specific cues or characteristics of the stimuli to successfully retrieve them. </w:t>
      </w:r>
      <w:ins w:id="510" w:author="Maxwell, Nicholas [2]" w:date="2023-06-28T15:33:00Z">
        <w:del w:id="511" w:author="Nick Maxwell" w:date="2023-06-30T10:10:00Z">
          <w:r w:rsidR="0014211C" w:rsidDel="00BF1899">
            <w:rPr>
              <w:rFonts w:ascii="Times New Roman" w:hAnsi="Times New Roman" w:cs="Times New Roman"/>
              <w:sz w:val="24"/>
              <w:szCs w:val="24"/>
            </w:rPr>
            <w:delText>B</w:delText>
          </w:r>
        </w:del>
      </w:ins>
      <w:ins w:id="512" w:author="Nick Maxwell" w:date="2023-06-30T10:10:00Z">
        <w:r w:rsidR="00BF1899">
          <w:rPr>
            <w:rFonts w:ascii="Times New Roman" w:hAnsi="Times New Roman" w:cs="Times New Roman"/>
            <w:sz w:val="24"/>
            <w:szCs w:val="24"/>
          </w:rPr>
          <w:t>Furthermore, b</w:t>
        </w:r>
      </w:ins>
      <w:ins w:id="513" w:author="Maxwell, Nicholas [2]" w:date="2023-06-28T15:33:00Z">
        <w:r w:rsidR="0014211C">
          <w:rPr>
            <w:rFonts w:ascii="Times New Roman" w:hAnsi="Times New Roman" w:cs="Times New Roman"/>
            <w:sz w:val="24"/>
            <w:szCs w:val="24"/>
          </w:rPr>
          <w:t>ecause JOL</w:t>
        </w:r>
      </w:ins>
      <w:ins w:id="514" w:author="Nick Maxwell" w:date="2023-06-29T16:38:00Z">
        <w:r w:rsidR="00D3247B">
          <w:rPr>
            <w:rFonts w:ascii="Times New Roman" w:hAnsi="Times New Roman" w:cs="Times New Roman"/>
            <w:sz w:val="24"/>
            <w:szCs w:val="24"/>
          </w:rPr>
          <w:t>s</w:t>
        </w:r>
      </w:ins>
      <w:ins w:id="515" w:author="Maxwell, Nicholas [2]" w:date="2023-06-28T15:33:00Z">
        <w:r w:rsidR="0014211C">
          <w:rPr>
            <w:rFonts w:ascii="Times New Roman" w:hAnsi="Times New Roman" w:cs="Times New Roman"/>
            <w:sz w:val="24"/>
            <w:szCs w:val="24"/>
          </w:rPr>
          <w:t xml:space="preserve"> encourage the processing of</w:t>
        </w:r>
      </w:ins>
      <w:del w:id="516" w:author="Maxwell, Nicholas [2]" w:date="2023-06-28T15:18:00Z">
        <w:r w:rsidR="00187A07" w:rsidDel="00CE1FC5">
          <w:rPr>
            <w:rFonts w:ascii="Times New Roman" w:hAnsi="Times New Roman" w:cs="Times New Roman"/>
            <w:sz w:val="24"/>
            <w:szCs w:val="24"/>
          </w:rPr>
          <w:delText xml:space="preserve">Therefore, </w:delText>
        </w:r>
      </w:del>
      <w:ins w:id="517" w:author="Maxwell, Nicholas [2]" w:date="2023-06-28T15:13:00Z">
        <w:r w:rsidR="00C9613B">
          <w:rPr>
            <w:rFonts w:ascii="Times New Roman" w:hAnsi="Times New Roman" w:cs="Times New Roman"/>
            <w:sz w:val="24"/>
            <w:szCs w:val="24"/>
          </w:rPr>
          <w:t xml:space="preserve"> </w:t>
        </w:r>
      </w:ins>
      <w:ins w:id="518" w:author="Maxwell, Nicholas [2]" w:date="2023-06-28T15:33:00Z">
        <w:r w:rsidR="0014211C">
          <w:rPr>
            <w:rFonts w:ascii="Times New Roman" w:hAnsi="Times New Roman" w:cs="Times New Roman"/>
            <w:sz w:val="24"/>
            <w:szCs w:val="24"/>
          </w:rPr>
          <w:t xml:space="preserve">cue-target association, </w:t>
        </w:r>
      </w:ins>
      <w:del w:id="519" w:author="Maxwell, Nicholas [2]" w:date="2023-06-28T15:33:00Z">
        <w:r w:rsidR="00FB10BA" w:rsidDel="0014211C">
          <w:rPr>
            <w:rFonts w:ascii="Times New Roman" w:hAnsi="Times New Roman" w:cs="Times New Roman"/>
            <w:sz w:val="24"/>
            <w:szCs w:val="24"/>
          </w:rPr>
          <w:delText xml:space="preserve">additional encoding of cue-target associations </w:delText>
        </w:r>
        <w:r w:rsidR="00A86430" w:rsidDel="0014211C">
          <w:rPr>
            <w:rFonts w:ascii="Times New Roman" w:hAnsi="Times New Roman" w:cs="Times New Roman"/>
            <w:sz w:val="24"/>
            <w:szCs w:val="24"/>
          </w:rPr>
          <w:delText xml:space="preserve">afforded by JOLs </w:delText>
        </w:r>
      </w:del>
      <w:del w:id="520" w:author="Maxwell, Nicholas [2]" w:date="2023-06-28T15:34:00Z">
        <w:r w:rsidR="003A0CCB" w:rsidDel="0014211C">
          <w:rPr>
            <w:rFonts w:ascii="Times New Roman" w:hAnsi="Times New Roman" w:cs="Times New Roman"/>
            <w:sz w:val="24"/>
            <w:szCs w:val="24"/>
          </w:rPr>
          <w:delText xml:space="preserve">may </w:delText>
        </w:r>
        <w:r w:rsidR="00A86430" w:rsidDel="0014211C">
          <w:rPr>
            <w:rFonts w:ascii="Times New Roman" w:hAnsi="Times New Roman" w:cs="Times New Roman"/>
            <w:sz w:val="24"/>
            <w:szCs w:val="24"/>
          </w:rPr>
          <w:delText>be particularly effective at improving recollection</w:delText>
        </w:r>
        <w:r w:rsidR="003A0CCB" w:rsidDel="0014211C">
          <w:rPr>
            <w:rFonts w:ascii="Times New Roman" w:hAnsi="Times New Roman" w:cs="Times New Roman"/>
            <w:sz w:val="24"/>
            <w:szCs w:val="24"/>
          </w:rPr>
          <w:delText xml:space="preserve"> processes between the cue and target</w:delText>
        </w:r>
        <w:r w:rsidR="00A86430" w:rsidDel="0014211C">
          <w:rPr>
            <w:rFonts w:ascii="Times New Roman" w:hAnsi="Times New Roman" w:cs="Times New Roman"/>
            <w:sz w:val="24"/>
            <w:szCs w:val="24"/>
          </w:rPr>
          <w:delText xml:space="preserve">, </w:delText>
        </w:r>
      </w:del>
      <w:del w:id="521" w:author="Maxwell, Nicholas [2]" w:date="2023-06-28T15:19:00Z">
        <w:r w:rsidR="00FB10BA" w:rsidDel="00CE1FC5">
          <w:rPr>
            <w:rFonts w:ascii="Times New Roman" w:hAnsi="Times New Roman" w:cs="Times New Roman"/>
            <w:sz w:val="24"/>
            <w:szCs w:val="24"/>
          </w:rPr>
          <w:delText>benefiting</w:delText>
        </w:r>
        <w:r w:rsidR="00A86430" w:rsidDel="00CE1FC5">
          <w:rPr>
            <w:rFonts w:ascii="Times New Roman" w:hAnsi="Times New Roman" w:cs="Times New Roman"/>
            <w:sz w:val="24"/>
            <w:szCs w:val="24"/>
          </w:rPr>
          <w:delText xml:space="preserve"> pairs </w:delText>
        </w:r>
        <w:r w:rsidR="00FB10BA" w:rsidDel="00CE1FC5">
          <w:rPr>
            <w:rFonts w:ascii="Times New Roman" w:hAnsi="Times New Roman" w:cs="Times New Roman"/>
            <w:sz w:val="24"/>
            <w:szCs w:val="24"/>
          </w:rPr>
          <w:delText>already containing</w:delText>
        </w:r>
      </w:del>
      <w:del w:id="522" w:author="Maxwell, Nicholas [2]" w:date="2023-06-28T15:34:00Z">
        <w:r w:rsidR="00A86430" w:rsidDel="0014211C">
          <w:rPr>
            <w:rFonts w:ascii="Times New Roman" w:hAnsi="Times New Roman" w:cs="Times New Roman"/>
            <w:sz w:val="24"/>
            <w:szCs w:val="24"/>
          </w:rPr>
          <w:delText xml:space="preserve"> pre-existing relations</w:delText>
        </w:r>
      </w:del>
      <w:ins w:id="523" w:author="Maxwell, Nicholas [2]" w:date="2023-06-28T15:34:00Z">
        <w:del w:id="524" w:author="Nick Maxwell" w:date="2023-06-30T10:10:00Z">
          <w:r w:rsidR="0014211C" w:rsidDel="00BF1899">
            <w:rPr>
              <w:rFonts w:ascii="Times New Roman" w:hAnsi="Times New Roman" w:cs="Times New Roman"/>
              <w:sz w:val="24"/>
              <w:szCs w:val="24"/>
            </w:rPr>
            <w:delText xml:space="preserve">memory benefits are </w:delText>
          </w:r>
        </w:del>
      </w:ins>
      <w:ins w:id="525" w:author="Nick Maxwell" w:date="2023-06-30T10:11:00Z">
        <w:r w:rsidR="00BF1899">
          <w:rPr>
            <w:rFonts w:ascii="Times New Roman" w:hAnsi="Times New Roman" w:cs="Times New Roman"/>
            <w:sz w:val="24"/>
            <w:szCs w:val="24"/>
          </w:rPr>
          <w:t xml:space="preserve">these judgments are particularly effective at </w:t>
        </w:r>
      </w:ins>
      <w:ins w:id="526" w:author="Nick Maxwell" w:date="2023-06-30T10:09:00Z">
        <w:r w:rsidR="00BF1899">
          <w:rPr>
            <w:rFonts w:ascii="Times New Roman" w:hAnsi="Times New Roman" w:cs="Times New Roman"/>
            <w:sz w:val="24"/>
            <w:szCs w:val="24"/>
          </w:rPr>
          <w:t>strengthen</w:t>
        </w:r>
      </w:ins>
      <w:ins w:id="527" w:author="Nick Maxwell" w:date="2023-06-30T10:11:00Z">
        <w:r w:rsidR="00BF1899">
          <w:rPr>
            <w:rFonts w:ascii="Times New Roman" w:hAnsi="Times New Roman" w:cs="Times New Roman"/>
            <w:sz w:val="24"/>
            <w:szCs w:val="24"/>
          </w:rPr>
          <w:t>ing</w:t>
        </w:r>
      </w:ins>
      <w:ins w:id="528" w:author="Nick Maxwell" w:date="2023-06-30T10:09:00Z">
        <w:r w:rsidR="00BF1899">
          <w:rPr>
            <w:rFonts w:ascii="Times New Roman" w:hAnsi="Times New Roman" w:cs="Times New Roman"/>
            <w:sz w:val="24"/>
            <w:szCs w:val="24"/>
          </w:rPr>
          <w:t xml:space="preserve"> cue-target associations</w:t>
        </w:r>
      </w:ins>
      <w:ins w:id="529" w:author="Maxwell, Nicholas [2]" w:date="2023-06-28T15:34:00Z">
        <w:del w:id="530" w:author="Nick Maxwell" w:date="2023-06-30T10:11:00Z">
          <w:r w:rsidR="0014211C" w:rsidDel="00BF1899">
            <w:rPr>
              <w:rFonts w:ascii="Times New Roman" w:hAnsi="Times New Roman" w:cs="Times New Roman"/>
              <w:sz w:val="24"/>
              <w:szCs w:val="24"/>
            </w:rPr>
            <w:delText>less likely to occur on pairs lacking cue-target relations</w:delText>
          </w:r>
        </w:del>
      </w:ins>
      <w:ins w:id="531" w:author="Maxwell, Nicholas [2]" w:date="2023-06-28T15:35:00Z">
        <w:del w:id="532" w:author="Nick Maxwell" w:date="2023-06-30T10:11:00Z">
          <w:r w:rsidR="0014211C" w:rsidDel="00BF1899">
            <w:rPr>
              <w:rFonts w:ascii="Times New Roman" w:hAnsi="Times New Roman" w:cs="Times New Roman"/>
              <w:sz w:val="24"/>
              <w:szCs w:val="24"/>
            </w:rPr>
            <w:delText xml:space="preserve"> when testing occurs via cued-recall</w:delText>
          </w:r>
        </w:del>
        <w:r w:rsidR="0014211C">
          <w:rPr>
            <w:rFonts w:ascii="Times New Roman" w:hAnsi="Times New Roman" w:cs="Times New Roman"/>
            <w:sz w:val="24"/>
            <w:szCs w:val="24"/>
          </w:rPr>
          <w:t>.</w:t>
        </w:r>
      </w:ins>
      <w:ins w:id="533" w:author="Maxwell, Nicholas [2]" w:date="2023-06-28T15:21:00Z">
        <w:r w:rsidR="00CE1FC5">
          <w:rPr>
            <w:rFonts w:ascii="Times New Roman" w:hAnsi="Times New Roman" w:cs="Times New Roman"/>
            <w:sz w:val="24"/>
            <w:szCs w:val="24"/>
          </w:rPr>
          <w:t xml:space="preserve"> </w:t>
        </w:r>
      </w:ins>
      <w:del w:id="534" w:author="Maxwell, Nicholas [2]" w:date="2023-06-28T15:21:00Z">
        <w:r w:rsidR="00A86430" w:rsidDel="00CE1FC5">
          <w:rPr>
            <w:rFonts w:ascii="Times New Roman" w:hAnsi="Times New Roman" w:cs="Times New Roman"/>
            <w:sz w:val="24"/>
            <w:szCs w:val="24"/>
          </w:rPr>
          <w:delText xml:space="preserve"> (i.e., forward pairs and mediated paired associates). </w:delText>
        </w:r>
      </w:del>
      <w:del w:id="535" w:author="Maxwell, Nicholas [2]" w:date="2023-06-28T15:19:00Z">
        <w:r w:rsidR="00187A07" w:rsidDel="00CE1FC5">
          <w:rPr>
            <w:rFonts w:ascii="Times New Roman" w:hAnsi="Times New Roman" w:cs="Times New Roman"/>
            <w:sz w:val="24"/>
            <w:szCs w:val="24"/>
          </w:rPr>
          <w:delText xml:space="preserve">Thus, JOLs </w:delText>
        </w:r>
        <w:r w:rsidR="00AF75BA" w:rsidDel="00CE1FC5">
          <w:rPr>
            <w:rFonts w:ascii="Times New Roman" w:hAnsi="Times New Roman" w:cs="Times New Roman"/>
            <w:sz w:val="24"/>
            <w:szCs w:val="24"/>
          </w:rPr>
          <w:delText xml:space="preserve">improve memory for </w:delText>
        </w:r>
        <w:r w:rsidR="00187A07" w:rsidDel="00CE1FC5">
          <w:rPr>
            <w:rFonts w:ascii="Times New Roman" w:hAnsi="Times New Roman" w:cs="Times New Roman"/>
            <w:sz w:val="24"/>
            <w:szCs w:val="24"/>
          </w:rPr>
          <w:delText>related but not unrelated pairs when memory is assessed via cued-recall testing.</w:delText>
        </w:r>
        <w:r w:rsidR="00374061" w:rsidDel="00CE1FC5">
          <w:rPr>
            <w:rFonts w:ascii="Times New Roman" w:hAnsi="Times New Roman" w:cs="Times New Roman"/>
            <w:sz w:val="24"/>
            <w:szCs w:val="24"/>
          </w:rPr>
          <w:delText xml:space="preserve"> </w:delText>
        </w:r>
      </w:del>
      <w:r w:rsidR="00187A07">
        <w:rPr>
          <w:rFonts w:ascii="Times New Roman" w:hAnsi="Times New Roman" w:cs="Times New Roman"/>
          <w:sz w:val="24"/>
          <w:szCs w:val="24"/>
        </w:rPr>
        <w:t>However,</w:t>
      </w:r>
      <w:ins w:id="536" w:author="Maxwell, Nicholas [2]" w:date="2023-06-28T15:22:00Z">
        <w:r w:rsidR="00CE1FC5">
          <w:rPr>
            <w:rFonts w:ascii="Times New Roman" w:hAnsi="Times New Roman" w:cs="Times New Roman"/>
            <w:sz w:val="24"/>
            <w:szCs w:val="24"/>
          </w:rPr>
          <w:t xml:space="preserve"> making JOLs also assists in the creation of familiarity-based cues</w:t>
        </w:r>
      </w:ins>
      <w:ins w:id="537" w:author="Nick Maxwell" w:date="2023-06-30T10:11:00Z">
        <w:r w:rsidR="00BF1899">
          <w:rPr>
            <w:rFonts w:ascii="Times New Roman" w:hAnsi="Times New Roman" w:cs="Times New Roman"/>
            <w:sz w:val="24"/>
            <w:szCs w:val="24"/>
          </w:rPr>
          <w:t xml:space="preserve">, which are likely to also benefit cued-recall. </w:t>
        </w:r>
      </w:ins>
      <w:ins w:id="538" w:author="Maxwell, Nicholas [2]" w:date="2023-06-28T15:22:00Z">
        <w:del w:id="539" w:author="Nick Maxwell" w:date="2023-06-30T10:11:00Z">
          <w:r w:rsidR="00CE1FC5" w:rsidDel="00BF1899">
            <w:rPr>
              <w:rFonts w:ascii="Times New Roman" w:hAnsi="Times New Roman" w:cs="Times New Roman"/>
              <w:sz w:val="24"/>
              <w:szCs w:val="24"/>
            </w:rPr>
            <w:delText xml:space="preserve">. </w:delText>
          </w:r>
        </w:del>
      </w:ins>
      <w:ins w:id="540" w:author="Nick Maxwell" w:date="2023-06-30T10:07:00Z">
        <w:r w:rsidR="00BF1899">
          <w:rPr>
            <w:rFonts w:ascii="Times New Roman" w:hAnsi="Times New Roman" w:cs="Times New Roman"/>
            <w:sz w:val="24"/>
            <w:szCs w:val="24"/>
          </w:rPr>
          <w:t>Thus, in addition to strengthening cue-target associations via relational encoding, traditional cue-strengthening likely also occurs</w:t>
        </w:r>
      </w:ins>
      <w:ins w:id="541" w:author="Nick Maxwell" w:date="2023-06-30T10:08:00Z">
        <w:r w:rsidR="00BF1899">
          <w:rPr>
            <w:rFonts w:ascii="Times New Roman" w:hAnsi="Times New Roman" w:cs="Times New Roman"/>
            <w:sz w:val="24"/>
            <w:szCs w:val="24"/>
          </w:rPr>
          <w:t xml:space="preserve"> for this test type</w:t>
        </w:r>
      </w:ins>
      <w:ins w:id="542" w:author="Nick Maxwell" w:date="2023-06-30T10:07:00Z">
        <w:r w:rsidR="00BF1899">
          <w:rPr>
            <w:rFonts w:ascii="Times New Roman" w:hAnsi="Times New Roman" w:cs="Times New Roman"/>
            <w:sz w:val="24"/>
            <w:szCs w:val="24"/>
          </w:rPr>
          <w:t xml:space="preserve">. </w:t>
        </w:r>
      </w:ins>
      <w:ins w:id="543" w:author="Nick Maxwell" w:date="2023-06-30T10:08:00Z">
        <w:r w:rsidR="00BF1899">
          <w:rPr>
            <w:rFonts w:ascii="Times New Roman" w:hAnsi="Times New Roman" w:cs="Times New Roman"/>
            <w:sz w:val="24"/>
            <w:szCs w:val="24"/>
          </w:rPr>
          <w:t>However, b</w:t>
        </w:r>
      </w:ins>
      <w:ins w:id="544" w:author="Maxwell, Nicholas [2]" w:date="2023-06-28T15:23:00Z">
        <w:del w:id="545" w:author="Nick Maxwell" w:date="2023-06-30T10:08:00Z">
          <w:r w:rsidR="00CE1FC5" w:rsidDel="00BF1899">
            <w:rPr>
              <w:rFonts w:ascii="Times New Roman" w:hAnsi="Times New Roman" w:cs="Times New Roman"/>
              <w:sz w:val="24"/>
              <w:szCs w:val="24"/>
            </w:rPr>
            <w:delText>B</w:delText>
          </w:r>
        </w:del>
        <w:r w:rsidR="00CE1FC5">
          <w:rPr>
            <w:rFonts w:ascii="Times New Roman" w:hAnsi="Times New Roman" w:cs="Times New Roman"/>
            <w:sz w:val="24"/>
            <w:szCs w:val="24"/>
          </w:rPr>
          <w:t xml:space="preserve">ecause unrelated pairs lack intrinsic relatedness cues, </w:t>
        </w:r>
      </w:ins>
      <w:ins w:id="546" w:author="Nick Maxwell" w:date="2023-06-30T10:11:00Z">
        <w:r w:rsidR="00BF1899">
          <w:rPr>
            <w:rFonts w:ascii="Times New Roman" w:hAnsi="Times New Roman" w:cs="Times New Roman"/>
            <w:sz w:val="24"/>
            <w:szCs w:val="24"/>
          </w:rPr>
          <w:t xml:space="preserve">relational encoding is not likely to </w:t>
        </w:r>
      </w:ins>
      <w:ins w:id="547" w:author="Nick Maxwell" w:date="2023-06-30T10:12:00Z">
        <w:r w:rsidR="00BF1899">
          <w:rPr>
            <w:rFonts w:ascii="Times New Roman" w:hAnsi="Times New Roman" w:cs="Times New Roman"/>
            <w:sz w:val="24"/>
            <w:szCs w:val="24"/>
          </w:rPr>
          <w:t xml:space="preserve">occur for this pair type. </w:t>
        </w:r>
      </w:ins>
      <w:ins w:id="548" w:author="Nick Maxwell" w:date="2023-06-30T10:11:00Z">
        <w:r w:rsidR="00BF1899">
          <w:rPr>
            <w:rFonts w:ascii="Times New Roman" w:hAnsi="Times New Roman" w:cs="Times New Roman"/>
            <w:sz w:val="24"/>
            <w:szCs w:val="24"/>
          </w:rPr>
          <w:lastRenderedPageBreak/>
          <w:t xml:space="preserve">Instead, </w:t>
        </w:r>
      </w:ins>
      <w:ins w:id="549" w:author="Maxwell, Nicholas [2]" w:date="2023-06-28T15:23:00Z">
        <w:r w:rsidR="00CE1FC5">
          <w:rPr>
            <w:rFonts w:ascii="Times New Roman" w:hAnsi="Times New Roman" w:cs="Times New Roman"/>
            <w:sz w:val="24"/>
            <w:szCs w:val="24"/>
          </w:rPr>
          <w:t xml:space="preserve">increased familiarity may be especially important for aiding </w:t>
        </w:r>
      </w:ins>
      <w:ins w:id="550" w:author="Maxwell, Nicholas [2]" w:date="2023-06-28T15:28:00Z">
        <w:r w:rsidR="0014211C">
          <w:rPr>
            <w:rFonts w:ascii="Times New Roman" w:hAnsi="Times New Roman" w:cs="Times New Roman"/>
            <w:sz w:val="24"/>
            <w:szCs w:val="24"/>
          </w:rPr>
          <w:t>memory</w:t>
        </w:r>
      </w:ins>
      <w:ins w:id="551" w:author="Maxwell, Nicholas [2]" w:date="2023-06-28T15:23:00Z">
        <w:r w:rsidR="00CE1FC5">
          <w:rPr>
            <w:rFonts w:ascii="Times New Roman" w:hAnsi="Times New Roman" w:cs="Times New Roman"/>
            <w:sz w:val="24"/>
            <w:szCs w:val="24"/>
          </w:rPr>
          <w:t xml:space="preserve"> of </w:t>
        </w:r>
      </w:ins>
      <w:ins w:id="552" w:author="Maxwell, Nicholas [2]" w:date="2023-06-28T15:35:00Z">
        <w:del w:id="553" w:author="Nick Maxwell" w:date="2023-06-30T10:12:00Z">
          <w:r w:rsidR="0014211C" w:rsidDel="00BF1899">
            <w:rPr>
              <w:rFonts w:ascii="Times New Roman" w:hAnsi="Times New Roman" w:cs="Times New Roman"/>
              <w:sz w:val="24"/>
              <w:szCs w:val="24"/>
            </w:rPr>
            <w:delText>this pair type</w:delText>
          </w:r>
        </w:del>
      </w:ins>
      <w:ins w:id="554" w:author="Nick Maxwell" w:date="2023-06-30T10:12:00Z">
        <w:r w:rsidR="00BF1899">
          <w:rPr>
            <w:rFonts w:ascii="Times New Roman" w:hAnsi="Times New Roman" w:cs="Times New Roman"/>
            <w:sz w:val="24"/>
            <w:szCs w:val="24"/>
          </w:rPr>
          <w:t>unrelated pairs</w:t>
        </w:r>
      </w:ins>
      <w:ins w:id="555" w:author="Maxwell, Nicholas [2]" w:date="2023-06-28T15:23:00Z">
        <w:r w:rsidR="00CE1FC5">
          <w:rPr>
            <w:rFonts w:ascii="Times New Roman" w:hAnsi="Times New Roman" w:cs="Times New Roman"/>
            <w:sz w:val="24"/>
            <w:szCs w:val="24"/>
          </w:rPr>
          <w:t>, particularly when</w:t>
        </w:r>
      </w:ins>
      <w:ins w:id="556" w:author="Maxwell, Nicholas [2]" w:date="2023-06-28T15:28:00Z">
        <w:r w:rsidR="0014211C">
          <w:rPr>
            <w:rFonts w:ascii="Times New Roman" w:hAnsi="Times New Roman" w:cs="Times New Roman"/>
            <w:sz w:val="24"/>
            <w:szCs w:val="24"/>
          </w:rPr>
          <w:t xml:space="preserve"> using</w:t>
        </w:r>
      </w:ins>
      <w:ins w:id="557" w:author="Maxwell, Nicholas [2]" w:date="2023-06-28T15:23:00Z">
        <w:r w:rsidR="00CE1FC5">
          <w:rPr>
            <w:rFonts w:ascii="Times New Roman" w:hAnsi="Times New Roman" w:cs="Times New Roman"/>
            <w:sz w:val="24"/>
            <w:szCs w:val="24"/>
          </w:rPr>
          <w:t xml:space="preserve"> recognition testing</w:t>
        </w:r>
      </w:ins>
      <w:ins w:id="558" w:author="Maxwell, Nicholas [2]" w:date="2023-06-28T15:28:00Z">
        <w:r w:rsidR="0014211C">
          <w:rPr>
            <w:rFonts w:ascii="Times New Roman" w:hAnsi="Times New Roman" w:cs="Times New Roman"/>
            <w:sz w:val="24"/>
            <w:szCs w:val="24"/>
          </w:rPr>
          <w:t xml:space="preserve">, </w:t>
        </w:r>
      </w:ins>
      <w:ins w:id="559" w:author="Maxwell, Nicholas [2]" w:date="2023-06-28T15:37:00Z">
        <w:r w:rsidR="00C00161">
          <w:rPr>
            <w:rFonts w:ascii="Times New Roman" w:hAnsi="Times New Roman" w:cs="Times New Roman"/>
            <w:sz w:val="24"/>
            <w:szCs w:val="24"/>
          </w:rPr>
          <w:t>as</w:t>
        </w:r>
      </w:ins>
      <w:ins w:id="560" w:author="Maxwell, Nicholas [2]" w:date="2023-06-28T15:28:00Z">
        <w:r w:rsidR="0014211C">
          <w:rPr>
            <w:rFonts w:ascii="Times New Roman" w:hAnsi="Times New Roman" w:cs="Times New Roman"/>
            <w:sz w:val="24"/>
            <w:szCs w:val="24"/>
          </w:rPr>
          <w:t xml:space="preserve"> this test type is particularly sens</w:t>
        </w:r>
      </w:ins>
      <w:ins w:id="561" w:author="Maxwell, Nicholas [2]" w:date="2023-06-28T15:29:00Z">
        <w:r w:rsidR="0014211C">
          <w:rPr>
            <w:rFonts w:ascii="Times New Roman" w:hAnsi="Times New Roman" w:cs="Times New Roman"/>
            <w:sz w:val="24"/>
            <w:szCs w:val="24"/>
          </w:rPr>
          <w:t xml:space="preserve">itive to item familiarity </w:t>
        </w:r>
      </w:ins>
      <w:ins w:id="562" w:author="Maxwell, Nicholas [2]" w:date="2023-06-28T15:23:00Z">
        <w:r w:rsidR="00CE1FC5">
          <w:rPr>
            <w:rFonts w:ascii="Times New Roman" w:hAnsi="Times New Roman" w:cs="Times New Roman"/>
            <w:sz w:val="24"/>
            <w:szCs w:val="24"/>
          </w:rPr>
          <w:t>(see</w:t>
        </w:r>
      </w:ins>
      <w:r w:rsidR="00187A07">
        <w:rPr>
          <w:rFonts w:ascii="Times New Roman" w:hAnsi="Times New Roman" w:cs="Times New Roman"/>
          <w:sz w:val="24"/>
          <w:szCs w:val="24"/>
        </w:rPr>
        <w:t xml:space="preserve"> </w:t>
      </w:r>
      <w:del w:id="563" w:author="Maxwell, Nicholas [2]" w:date="2023-06-28T15:24:00Z">
        <w:r w:rsidR="00187A07" w:rsidDel="00CE1FC5">
          <w:rPr>
            <w:rFonts w:ascii="Times New Roman" w:hAnsi="Times New Roman" w:cs="Times New Roman"/>
            <w:sz w:val="24"/>
            <w:szCs w:val="24"/>
          </w:rPr>
          <w:delText>recognition testing</w:delText>
        </w:r>
        <w:r w:rsidR="00244A63" w:rsidDel="00CE1FC5">
          <w:rPr>
            <w:rFonts w:ascii="Times New Roman" w:hAnsi="Times New Roman" w:cs="Times New Roman"/>
            <w:sz w:val="24"/>
            <w:szCs w:val="24"/>
          </w:rPr>
          <w:delText xml:space="preserve"> </w:delText>
        </w:r>
        <w:r w:rsidR="005A27F8" w:rsidDel="00CE1FC5">
          <w:rPr>
            <w:rFonts w:ascii="Times New Roman" w:hAnsi="Times New Roman" w:cs="Times New Roman"/>
            <w:sz w:val="24"/>
            <w:szCs w:val="24"/>
          </w:rPr>
          <w:delText>benefit</w:delText>
        </w:r>
      </w:del>
      <w:del w:id="564" w:author="Maxwell, Nicholas [2]" w:date="2023-06-28T15:14:00Z">
        <w:r w:rsidR="005A27F8" w:rsidDel="00C9613B">
          <w:rPr>
            <w:rFonts w:ascii="Times New Roman" w:hAnsi="Times New Roman" w:cs="Times New Roman"/>
            <w:sz w:val="24"/>
            <w:szCs w:val="24"/>
          </w:rPr>
          <w:delText>s</w:delText>
        </w:r>
      </w:del>
      <w:del w:id="565" w:author="Maxwell, Nicholas [2]" w:date="2023-06-28T15:24:00Z">
        <w:r w:rsidR="005A27F8" w:rsidDel="00CE1FC5">
          <w:rPr>
            <w:rFonts w:ascii="Times New Roman" w:hAnsi="Times New Roman" w:cs="Times New Roman"/>
            <w:sz w:val="24"/>
            <w:szCs w:val="24"/>
          </w:rPr>
          <w:delText xml:space="preserve"> from </w:delText>
        </w:r>
        <w:r w:rsidR="00A86430" w:rsidDel="00CE1FC5">
          <w:rPr>
            <w:rFonts w:ascii="Times New Roman" w:hAnsi="Times New Roman" w:cs="Times New Roman"/>
            <w:sz w:val="24"/>
            <w:szCs w:val="24"/>
          </w:rPr>
          <w:delText xml:space="preserve">familiarity-based cues </w:delText>
        </w:r>
        <w:r w:rsidR="00187A07" w:rsidDel="00CE1FC5">
          <w:rPr>
            <w:rFonts w:ascii="Times New Roman" w:hAnsi="Times New Roman" w:cs="Times New Roman"/>
            <w:sz w:val="24"/>
            <w:szCs w:val="24"/>
          </w:rPr>
          <w:delText>rather than intrinsic cues such as relatedness</w:delText>
        </w:r>
      </w:del>
      <w:del w:id="566" w:author="Maxwell, Nicholas [2]" w:date="2023-06-28T15:14:00Z">
        <w:r w:rsidR="00187A07" w:rsidDel="00C9613B">
          <w:rPr>
            <w:rFonts w:ascii="Times New Roman" w:hAnsi="Times New Roman" w:cs="Times New Roman"/>
            <w:sz w:val="24"/>
            <w:szCs w:val="24"/>
          </w:rPr>
          <w:delText xml:space="preserve">, which are more beneficial for recollection </w:delText>
        </w:r>
      </w:del>
      <w:del w:id="567" w:author="Maxwell, Nicholas [2]" w:date="2023-06-28T15:24:00Z">
        <w:r w:rsidR="00A86430" w:rsidDel="00CE1FC5">
          <w:rPr>
            <w:rFonts w:ascii="Times New Roman" w:hAnsi="Times New Roman" w:cs="Times New Roman"/>
            <w:sz w:val="24"/>
            <w:szCs w:val="24"/>
          </w:rPr>
          <w:delText>(</w:delText>
        </w:r>
      </w:del>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xml:space="preserve">, </w:t>
      </w:r>
      <w:commentRangeStart w:id="568"/>
      <w:commentRangeStart w:id="569"/>
      <w:r w:rsidR="00A86430" w:rsidRPr="00ED11F9">
        <w:rPr>
          <w:rFonts w:ascii="Times New Roman" w:hAnsi="Times New Roman" w:cs="Times New Roman"/>
          <w:sz w:val="24"/>
          <w:szCs w:val="24"/>
        </w:rPr>
        <w:t>2002</w:t>
      </w:r>
      <w:commentRangeEnd w:id="568"/>
      <w:r w:rsidR="003A0CCB">
        <w:rPr>
          <w:rStyle w:val="CommentReference"/>
        </w:rPr>
        <w:commentReference w:id="568"/>
      </w:r>
      <w:commentRangeEnd w:id="569"/>
      <w:r w:rsidR="0014211C">
        <w:rPr>
          <w:rStyle w:val="CommentReference"/>
        </w:rPr>
        <w:commentReference w:id="569"/>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del w:id="570" w:author="Maxwell, Nicholas [2]" w:date="2023-06-28T15:24:00Z">
        <w:r w:rsidR="00187A07" w:rsidDel="00CE1FC5">
          <w:rPr>
            <w:rFonts w:ascii="Times New Roman" w:hAnsi="Times New Roman" w:cs="Times New Roman"/>
            <w:sz w:val="24"/>
            <w:szCs w:val="24"/>
          </w:rPr>
          <w:delText xml:space="preserve">Because JOLs produce positive reactivity on all pair types when </w:delText>
        </w:r>
        <w:r w:rsidR="00AF75BA" w:rsidDel="00CE1FC5">
          <w:rPr>
            <w:rFonts w:ascii="Times New Roman" w:hAnsi="Times New Roman" w:cs="Times New Roman"/>
            <w:sz w:val="24"/>
            <w:szCs w:val="24"/>
          </w:rPr>
          <w:delText xml:space="preserve">recognition testing </w:delText>
        </w:r>
        <w:r w:rsidR="00187A07" w:rsidDel="00CE1FC5">
          <w:rPr>
            <w:rFonts w:ascii="Times New Roman" w:hAnsi="Times New Roman" w:cs="Times New Roman"/>
            <w:sz w:val="24"/>
            <w:szCs w:val="24"/>
          </w:rPr>
          <w:delText xml:space="preserve">is used, it is likely that </w:delText>
        </w:r>
        <w:r w:rsidR="00374061" w:rsidDel="00CE1FC5">
          <w:rPr>
            <w:rFonts w:ascii="Times New Roman" w:hAnsi="Times New Roman" w:cs="Times New Roman"/>
            <w:sz w:val="24"/>
            <w:szCs w:val="24"/>
          </w:rPr>
          <w:delText xml:space="preserve">JOLs enhance familiarity </w:delText>
        </w:r>
        <w:r w:rsidR="00187A07" w:rsidDel="00CE1FC5">
          <w:rPr>
            <w:rFonts w:ascii="Times New Roman" w:hAnsi="Times New Roman" w:cs="Times New Roman"/>
            <w:sz w:val="24"/>
            <w:szCs w:val="24"/>
          </w:rPr>
          <w:delText xml:space="preserve">for studied </w:delText>
        </w:r>
        <w:r w:rsidR="00AF75BA" w:rsidDel="00CE1FC5">
          <w:rPr>
            <w:rFonts w:ascii="Times New Roman" w:hAnsi="Times New Roman" w:cs="Times New Roman"/>
            <w:sz w:val="24"/>
            <w:szCs w:val="24"/>
          </w:rPr>
          <w:delText>all studies items, regardless of relatedness</w:delText>
        </w:r>
        <w:r w:rsidR="00374061" w:rsidDel="00CE1FC5">
          <w:rPr>
            <w:rFonts w:ascii="Times New Roman" w:hAnsi="Times New Roman" w:cs="Times New Roman"/>
            <w:sz w:val="24"/>
            <w:szCs w:val="24"/>
          </w:rPr>
          <w:delText>.</w:delText>
        </w:r>
      </w:del>
      <w:del w:id="571" w:author="Maxwell, Nicholas [2]" w:date="2023-06-28T15:25:00Z">
        <w:r w:rsidR="00AF75BA" w:rsidDel="00CE1FC5">
          <w:rPr>
            <w:rFonts w:ascii="Times New Roman" w:hAnsi="Times New Roman" w:cs="Times New Roman"/>
            <w:sz w:val="24"/>
            <w:szCs w:val="24"/>
          </w:rPr>
          <w:delText xml:space="preserve"> </w:delText>
        </w:r>
      </w:del>
      <w:r w:rsidR="00AF75BA">
        <w:rPr>
          <w:rFonts w:ascii="Times New Roman" w:hAnsi="Times New Roman" w:cs="Times New Roman"/>
          <w:sz w:val="24"/>
          <w:szCs w:val="24"/>
        </w:rPr>
        <w:t xml:space="preserve">Our findings in Experiments 2 and 3 support this notion, as in addition to improving hits for </w:t>
      </w:r>
      <w:del w:id="572" w:author="Maxwell, Nicholas [2]" w:date="2023-06-28T15:29:00Z">
        <w:r w:rsidR="00AF75BA" w:rsidDel="0014211C">
          <w:rPr>
            <w:rFonts w:ascii="Times New Roman" w:hAnsi="Times New Roman" w:cs="Times New Roman"/>
            <w:sz w:val="24"/>
            <w:szCs w:val="24"/>
          </w:rPr>
          <w:delText>studied items</w:delText>
        </w:r>
      </w:del>
      <w:ins w:id="573" w:author="Maxwell, Nicholas [2]" w:date="2023-06-28T15:29:00Z">
        <w:r w:rsidR="0014211C">
          <w:rPr>
            <w:rFonts w:ascii="Times New Roman" w:hAnsi="Times New Roman" w:cs="Times New Roman"/>
            <w:sz w:val="24"/>
            <w:szCs w:val="24"/>
          </w:rPr>
          <w:t>unrelated pairs</w:t>
        </w:r>
      </w:ins>
      <w:r w:rsidR="00AF75BA">
        <w:rPr>
          <w:rFonts w:ascii="Times New Roman" w:hAnsi="Times New Roman" w:cs="Times New Roman"/>
          <w:sz w:val="24"/>
          <w:szCs w:val="24"/>
        </w:rPr>
        <w:t xml:space="preserve">, </w:t>
      </w:r>
      <w:ins w:id="574" w:author="Maxwell, Nicholas [2]" w:date="2023-06-28T15:29:00Z">
        <w:r w:rsidR="0014211C">
          <w:rPr>
            <w:rFonts w:ascii="Times New Roman" w:hAnsi="Times New Roman" w:cs="Times New Roman"/>
            <w:sz w:val="24"/>
            <w:szCs w:val="24"/>
          </w:rPr>
          <w:t xml:space="preserve">JOLs also reduced </w:t>
        </w:r>
      </w:ins>
      <w:r w:rsidR="00AF75BA">
        <w:rPr>
          <w:rFonts w:ascii="Times New Roman" w:hAnsi="Times New Roman" w:cs="Times New Roman"/>
          <w:sz w:val="24"/>
          <w:szCs w:val="24"/>
        </w:rPr>
        <w:t>false alarm</w:t>
      </w:r>
      <w:ins w:id="575" w:author="Maxwell, Nicholas [2]" w:date="2023-06-28T15:29:00Z">
        <w:r w:rsidR="0014211C">
          <w:rPr>
            <w:rFonts w:ascii="Times New Roman" w:hAnsi="Times New Roman" w:cs="Times New Roman"/>
            <w:sz w:val="24"/>
            <w:szCs w:val="24"/>
          </w:rPr>
          <w:t xml:space="preserve"> rates</w:t>
        </w:r>
      </w:ins>
      <w:ins w:id="576" w:author="Maxwell, Nicholas [2]" w:date="2023-06-28T15:35:00Z">
        <w:r w:rsidR="0014211C">
          <w:rPr>
            <w:rFonts w:ascii="Times New Roman" w:hAnsi="Times New Roman" w:cs="Times New Roman"/>
            <w:sz w:val="24"/>
            <w:szCs w:val="24"/>
          </w:rPr>
          <w:t>, suggesting that participants</w:t>
        </w:r>
      </w:ins>
      <w:ins w:id="577" w:author="Maxwell, Nicholas [2]" w:date="2023-06-28T15:36:00Z">
        <w:r w:rsidR="0014211C">
          <w:rPr>
            <w:rFonts w:ascii="Times New Roman" w:hAnsi="Times New Roman" w:cs="Times New Roman"/>
            <w:sz w:val="24"/>
            <w:szCs w:val="24"/>
          </w:rPr>
          <w:t xml:space="preserve"> in the JOL group could more readily discriminate between presented and non-presented items</w:t>
        </w:r>
      </w:ins>
      <w:del w:id="578" w:author="Maxwell, Nicholas [2]" w:date="2023-06-28T15:29:00Z">
        <w:r w:rsidR="00AF75BA" w:rsidDel="0014211C">
          <w:rPr>
            <w:rFonts w:ascii="Times New Roman" w:hAnsi="Times New Roman" w:cs="Times New Roman"/>
            <w:sz w:val="24"/>
            <w:szCs w:val="24"/>
          </w:rPr>
          <w:delText xml:space="preserve">s for </w:delText>
        </w:r>
        <w:r w:rsidR="004207C4" w:rsidDel="0014211C">
          <w:rPr>
            <w:rFonts w:ascii="Times New Roman" w:hAnsi="Times New Roman" w:cs="Times New Roman"/>
            <w:sz w:val="24"/>
            <w:szCs w:val="24"/>
          </w:rPr>
          <w:delText xml:space="preserve">distractors </w:delText>
        </w:r>
        <w:r w:rsidR="00AF75BA" w:rsidDel="0014211C">
          <w:rPr>
            <w:rFonts w:ascii="Times New Roman" w:hAnsi="Times New Roman" w:cs="Times New Roman"/>
            <w:sz w:val="24"/>
            <w:szCs w:val="24"/>
          </w:rPr>
          <w:delText>were reduced for JOL participants</w:delText>
        </w:r>
      </w:del>
      <w:r w:rsidR="00AF75BA">
        <w:rPr>
          <w:rFonts w:ascii="Times New Roman" w:hAnsi="Times New Roman" w:cs="Times New Roman"/>
          <w:sz w:val="24"/>
          <w:szCs w:val="24"/>
        </w:rPr>
        <w:t>.</w:t>
      </w:r>
      <w:ins w:id="579" w:author="Nick Maxwell" w:date="2023-06-29T10:34:00Z">
        <w:r w:rsidR="006E14ED">
          <w:rPr>
            <w:rFonts w:ascii="Times New Roman" w:hAnsi="Times New Roman" w:cs="Times New Roman"/>
            <w:sz w:val="24"/>
            <w:szCs w:val="24"/>
          </w:rPr>
          <w:t xml:space="preserve"> </w:t>
        </w:r>
      </w:ins>
      <w:ins w:id="580" w:author="Nick Maxwell" w:date="2023-06-29T10:35:00Z">
        <w:r w:rsidR="006E14ED">
          <w:rPr>
            <w:rFonts w:ascii="Times New Roman" w:hAnsi="Times New Roman" w:cs="Times New Roman"/>
            <w:sz w:val="24"/>
            <w:szCs w:val="24"/>
          </w:rPr>
          <w:t xml:space="preserve">However, </w:t>
        </w:r>
      </w:ins>
      <w:ins w:id="581" w:author="Nick Maxwell" w:date="2023-06-30T10:14:00Z">
        <w:r w:rsidR="00D6692A">
          <w:rPr>
            <w:rFonts w:ascii="Times New Roman" w:hAnsi="Times New Roman" w:cs="Times New Roman"/>
            <w:sz w:val="24"/>
            <w:szCs w:val="24"/>
          </w:rPr>
          <w:t>because</w:t>
        </w:r>
      </w:ins>
      <w:ins w:id="582" w:author="Nick Maxwell" w:date="2023-06-29T10:35:00Z">
        <w:r w:rsidR="006E14ED">
          <w:rPr>
            <w:rFonts w:ascii="Times New Roman" w:hAnsi="Times New Roman" w:cs="Times New Roman"/>
            <w:sz w:val="24"/>
            <w:szCs w:val="24"/>
          </w:rPr>
          <w:t xml:space="preserve"> familiarity cues also influence cued-recall, more work will be needed to fully explore the degree to w</w:t>
        </w:r>
      </w:ins>
      <w:ins w:id="583" w:author="Nick Maxwell" w:date="2023-06-29T10:36:00Z">
        <w:r w:rsidR="006E14ED">
          <w:rPr>
            <w:rFonts w:ascii="Times New Roman" w:hAnsi="Times New Roman" w:cs="Times New Roman"/>
            <w:sz w:val="24"/>
            <w:szCs w:val="24"/>
          </w:rPr>
          <w:t xml:space="preserve">hich relatedness and familiarity cues are separately </w:t>
        </w:r>
      </w:ins>
      <w:ins w:id="584" w:author="Nick Maxwell" w:date="2023-06-29T16:39:00Z">
        <w:r w:rsidR="00D3247B">
          <w:rPr>
            <w:rFonts w:ascii="Times New Roman" w:hAnsi="Times New Roman" w:cs="Times New Roman"/>
            <w:sz w:val="24"/>
            <w:szCs w:val="24"/>
          </w:rPr>
          <w:t>strengthened</w:t>
        </w:r>
      </w:ins>
      <w:ins w:id="585" w:author="Nick Maxwell" w:date="2023-06-29T10:36:00Z">
        <w:r w:rsidR="006E14ED">
          <w:rPr>
            <w:rFonts w:ascii="Times New Roman" w:hAnsi="Times New Roman" w:cs="Times New Roman"/>
            <w:sz w:val="24"/>
            <w:szCs w:val="24"/>
          </w:rPr>
          <w:t xml:space="preserve"> by JOLs.</w:t>
        </w:r>
      </w:ins>
      <w:del w:id="586" w:author="Maxwell, Nicholas [2]" w:date="2023-06-28T15:36:00Z">
        <w:r w:rsidR="00374061" w:rsidDel="00971537">
          <w:rPr>
            <w:rFonts w:ascii="Times New Roman" w:hAnsi="Times New Roman" w:cs="Times New Roman"/>
            <w:sz w:val="24"/>
            <w:szCs w:val="24"/>
          </w:rPr>
          <w:delText xml:space="preserve"> </w:delText>
        </w:r>
        <w:r w:rsidR="00AF75BA" w:rsidDel="00971537">
          <w:rPr>
            <w:rFonts w:ascii="Times New Roman" w:hAnsi="Times New Roman" w:cs="Times New Roman"/>
            <w:sz w:val="24"/>
            <w:szCs w:val="24"/>
          </w:rPr>
          <w:delText xml:space="preserve">Thus, unrelated pairs demonstrate a memorial benefit, but only when on tests </w:delText>
        </w:r>
        <w:r w:rsidR="003A0CCB" w:rsidDel="00971537">
          <w:rPr>
            <w:rFonts w:ascii="Times New Roman" w:hAnsi="Times New Roman" w:cs="Times New Roman"/>
            <w:sz w:val="24"/>
            <w:szCs w:val="24"/>
          </w:rPr>
          <w:delText xml:space="preserve">that are more sensitive to </w:delText>
        </w:r>
        <w:r w:rsidR="00AF75BA" w:rsidDel="00971537">
          <w:rPr>
            <w:rFonts w:ascii="Times New Roman" w:hAnsi="Times New Roman" w:cs="Times New Roman"/>
            <w:sz w:val="24"/>
            <w:szCs w:val="24"/>
          </w:rPr>
          <w:delText>familiarity</w:delText>
        </w:r>
        <w:r w:rsidR="003A0CCB" w:rsidDel="00971537">
          <w:rPr>
            <w:rFonts w:ascii="Times New Roman" w:hAnsi="Times New Roman" w:cs="Times New Roman"/>
            <w:sz w:val="24"/>
            <w:szCs w:val="24"/>
          </w:rPr>
          <w:delText>-based retrieval processes</w:delText>
        </w:r>
        <w:r w:rsidR="00AF75BA" w:rsidDel="00971537">
          <w:rPr>
            <w:rFonts w:ascii="Times New Roman" w:hAnsi="Times New Roman" w:cs="Times New Roman"/>
            <w:sz w:val="24"/>
            <w:szCs w:val="24"/>
          </w:rPr>
          <w:delText>.</w:delText>
        </w:r>
      </w:del>
    </w:p>
    <w:p w14:paraId="73CA3059" w14:textId="4E46F6BC" w:rsidR="00FB3A53" w:rsidRDefault="00187A07" w:rsidP="00FB3A53">
      <w:pPr>
        <w:spacing w:after="0" w:line="480" w:lineRule="auto"/>
        <w:ind w:firstLine="720"/>
        <w:rPr>
          <w:ins w:id="587" w:author="Nick Maxwell" w:date="2023-06-30T10:45:00Z"/>
          <w:rFonts w:ascii="Times New Roman" w:hAnsi="Times New Roman" w:cs="Times New Roman"/>
          <w:sz w:val="24"/>
          <w:szCs w:val="24"/>
        </w:rPr>
      </w:pPr>
      <w:commentRangeStart w:id="588"/>
      <w:del w:id="589" w:author="Nick Maxwell" w:date="2023-06-30T10:46:00Z">
        <w:r w:rsidDel="00FB3A53">
          <w:rPr>
            <w:rFonts w:ascii="Times New Roman" w:hAnsi="Times New Roman" w:cs="Times New Roman"/>
            <w:sz w:val="24"/>
            <w:szCs w:val="24"/>
          </w:rPr>
          <w:tab/>
        </w:r>
      </w:del>
      <w:ins w:id="590" w:author="Nick Maxwell" w:date="2023-06-30T10:14:00Z">
        <w:r w:rsidR="00D6692A">
          <w:rPr>
            <w:rFonts w:ascii="Times New Roman" w:hAnsi="Times New Roman" w:cs="Times New Roman"/>
            <w:sz w:val="24"/>
            <w:szCs w:val="24"/>
          </w:rPr>
          <w:t xml:space="preserve">While </w:t>
        </w:r>
      </w:ins>
      <w:commentRangeEnd w:id="588"/>
      <w:ins w:id="591" w:author="Nick Maxwell" w:date="2023-06-30T10:47:00Z">
        <w:r w:rsidR="00FB3A53">
          <w:rPr>
            <w:rStyle w:val="CommentReference"/>
          </w:rPr>
          <w:commentReference w:id="588"/>
        </w:r>
      </w:ins>
      <w:ins w:id="592" w:author="Nick Maxwell" w:date="2023-06-30T10:15:00Z">
        <w:r w:rsidR="00D6692A">
          <w:rPr>
            <w:rFonts w:ascii="Times New Roman" w:hAnsi="Times New Roman" w:cs="Times New Roman"/>
            <w:sz w:val="24"/>
            <w:szCs w:val="24"/>
          </w:rPr>
          <w:t>our finding</w:t>
        </w:r>
      </w:ins>
      <w:ins w:id="593" w:author="Nick Maxwell" w:date="2023-06-30T10:20:00Z">
        <w:r w:rsidR="00D6692A">
          <w:rPr>
            <w:rFonts w:ascii="Times New Roman" w:hAnsi="Times New Roman" w:cs="Times New Roman"/>
            <w:sz w:val="24"/>
            <w:szCs w:val="24"/>
          </w:rPr>
          <w:t xml:space="preserve"> </w:t>
        </w:r>
      </w:ins>
      <w:ins w:id="594" w:author="Nick Maxwell" w:date="2023-06-30T10:19:00Z">
        <w:r w:rsidR="00D6692A">
          <w:rPr>
            <w:rFonts w:ascii="Times New Roman" w:hAnsi="Times New Roman" w:cs="Times New Roman"/>
            <w:sz w:val="24"/>
            <w:szCs w:val="24"/>
          </w:rPr>
          <w:t>th</w:t>
        </w:r>
      </w:ins>
      <w:ins w:id="595" w:author="Nick Maxwell" w:date="2023-06-30T10:20:00Z">
        <w:r w:rsidR="00D6692A">
          <w:rPr>
            <w:rFonts w:ascii="Times New Roman" w:hAnsi="Times New Roman" w:cs="Times New Roman"/>
            <w:sz w:val="24"/>
            <w:szCs w:val="24"/>
          </w:rPr>
          <w:t>at</w:t>
        </w:r>
      </w:ins>
      <w:ins w:id="596" w:author="Nick Maxwell" w:date="2023-06-30T10:19:00Z">
        <w:r w:rsidR="00D6692A">
          <w:rPr>
            <w:rFonts w:ascii="Times New Roman" w:hAnsi="Times New Roman" w:cs="Times New Roman"/>
            <w:sz w:val="24"/>
            <w:szCs w:val="24"/>
          </w:rPr>
          <w:t xml:space="preserve"> </w:t>
        </w:r>
      </w:ins>
      <w:ins w:id="597" w:author="Nick Maxwell" w:date="2023-06-30T10:20:00Z">
        <w:r w:rsidR="00D6692A">
          <w:rPr>
            <w:rFonts w:ascii="Times New Roman" w:hAnsi="Times New Roman" w:cs="Times New Roman"/>
            <w:sz w:val="24"/>
            <w:szCs w:val="24"/>
          </w:rPr>
          <w:t>reactivity differentially occurred on unrelated</w:t>
        </w:r>
      </w:ins>
      <w:ins w:id="598" w:author="Nick Maxwell" w:date="2023-06-30T10:15:00Z">
        <w:r w:rsidR="00D6692A">
          <w:rPr>
            <w:rFonts w:ascii="Times New Roman" w:hAnsi="Times New Roman" w:cs="Times New Roman"/>
            <w:sz w:val="24"/>
            <w:szCs w:val="24"/>
          </w:rPr>
          <w:t xml:space="preserve"> pairs suggest that reactivity is conting</w:t>
        </w:r>
      </w:ins>
      <w:ins w:id="599" w:author="Nick Maxwell" w:date="2023-06-30T10:16:00Z">
        <w:r w:rsidR="00D6692A">
          <w:rPr>
            <w:rFonts w:ascii="Times New Roman" w:hAnsi="Times New Roman" w:cs="Times New Roman"/>
            <w:sz w:val="24"/>
            <w:szCs w:val="24"/>
          </w:rPr>
          <w:t>ent on test type,</w:t>
        </w:r>
      </w:ins>
      <w:ins w:id="600" w:author="Nick Maxwell" w:date="2023-06-30T10:18:00Z">
        <w:r w:rsidR="00D6692A">
          <w:rPr>
            <w:rFonts w:ascii="Times New Roman" w:hAnsi="Times New Roman" w:cs="Times New Roman"/>
            <w:sz w:val="24"/>
            <w:szCs w:val="24"/>
          </w:rPr>
          <w:t xml:space="preserve"> </w:t>
        </w:r>
      </w:ins>
      <w:ins w:id="601" w:author="Nick Maxwell" w:date="2023-06-30T10:21:00Z">
        <w:r w:rsidR="00D6692A">
          <w:rPr>
            <w:rFonts w:ascii="Times New Roman" w:hAnsi="Times New Roman" w:cs="Times New Roman"/>
            <w:sz w:val="24"/>
            <w:szCs w:val="24"/>
          </w:rPr>
          <w:t xml:space="preserve">more research is needed to fully explore why JOLs are not reactive on </w:t>
        </w:r>
      </w:ins>
      <w:ins w:id="602" w:author="Nick Maxwell" w:date="2023-06-30T10:39:00Z">
        <w:r w:rsidR="00C85961">
          <w:rPr>
            <w:rFonts w:ascii="Times New Roman" w:hAnsi="Times New Roman" w:cs="Times New Roman"/>
            <w:sz w:val="24"/>
            <w:szCs w:val="24"/>
          </w:rPr>
          <w:t>unrelated pairs within the context of cued-recall testing</w:t>
        </w:r>
      </w:ins>
      <w:ins w:id="603" w:author="Nick Maxwell" w:date="2023-06-30T10:21:00Z">
        <w:r w:rsidR="00D6692A">
          <w:rPr>
            <w:rFonts w:ascii="Times New Roman" w:hAnsi="Times New Roman" w:cs="Times New Roman"/>
            <w:sz w:val="24"/>
            <w:szCs w:val="24"/>
          </w:rPr>
          <w:t xml:space="preserve">. </w:t>
        </w:r>
      </w:ins>
      <w:ins w:id="604" w:author="Nick Maxwell" w:date="2023-06-30T10:22:00Z">
        <w:r w:rsidR="00D6692A">
          <w:rPr>
            <w:rFonts w:ascii="Times New Roman" w:hAnsi="Times New Roman" w:cs="Times New Roman"/>
            <w:sz w:val="24"/>
            <w:szCs w:val="24"/>
          </w:rPr>
          <w:t xml:space="preserve">For example, previous research has shown that relational encoding is particularly beneficial at promoting </w:t>
        </w:r>
        <w:r w:rsidR="00A5653C">
          <w:rPr>
            <w:rFonts w:ascii="Times New Roman" w:hAnsi="Times New Roman" w:cs="Times New Roman"/>
            <w:sz w:val="24"/>
            <w:szCs w:val="24"/>
          </w:rPr>
          <w:t xml:space="preserve">recall of unrelated cue-target pairs, as </w:t>
        </w:r>
      </w:ins>
      <w:ins w:id="605" w:author="Nick Maxwell" w:date="2023-06-30T10:23:00Z">
        <w:r w:rsidR="00A5653C">
          <w:rPr>
            <w:rFonts w:ascii="Times New Roman" w:hAnsi="Times New Roman" w:cs="Times New Roman"/>
            <w:sz w:val="24"/>
            <w:szCs w:val="24"/>
          </w:rPr>
          <w:t xml:space="preserve">the use of </w:t>
        </w:r>
      </w:ins>
      <w:ins w:id="606" w:author="Nick Maxwell" w:date="2023-06-30T10:22:00Z">
        <w:r w:rsidR="00A5653C">
          <w:rPr>
            <w:rFonts w:ascii="Times New Roman" w:hAnsi="Times New Roman" w:cs="Times New Roman"/>
            <w:sz w:val="24"/>
            <w:szCs w:val="24"/>
          </w:rPr>
          <w:t xml:space="preserve">relational encoding requires participants to </w:t>
        </w:r>
      </w:ins>
      <w:ins w:id="607" w:author="Nick Maxwell" w:date="2023-06-30T10:23:00Z">
        <w:r w:rsidR="00A5653C">
          <w:rPr>
            <w:rFonts w:ascii="Times New Roman" w:hAnsi="Times New Roman" w:cs="Times New Roman"/>
            <w:sz w:val="24"/>
            <w:szCs w:val="24"/>
          </w:rPr>
          <w:t xml:space="preserve">self-generate their own relatedness cues between items (see </w:t>
        </w:r>
      </w:ins>
      <w:ins w:id="608" w:author="Nick Maxwell" w:date="2023-06-30T10:29:00Z">
        <w:r w:rsidR="00A5653C">
          <w:rPr>
            <w:rFonts w:ascii="Times New Roman" w:hAnsi="Times New Roman" w:cs="Times New Roman"/>
            <w:sz w:val="24"/>
            <w:szCs w:val="24"/>
          </w:rPr>
          <w:t>Huff &amp; Bodner, 2014</w:t>
        </w:r>
      </w:ins>
      <w:ins w:id="609" w:author="Nick Maxwell" w:date="2023-06-30T10:23:00Z">
        <w:r w:rsidR="00A5653C">
          <w:rPr>
            <w:rFonts w:ascii="Times New Roman" w:hAnsi="Times New Roman" w:cs="Times New Roman"/>
            <w:sz w:val="24"/>
            <w:szCs w:val="24"/>
          </w:rPr>
          <w:t>). Recently, Maxwell and Huff (2022) compared JOL reactivity to an explicit relational encoding task which required that particpants re</w:t>
        </w:r>
      </w:ins>
      <w:ins w:id="610" w:author="Nick Maxwell" w:date="2023-06-30T10:24:00Z">
        <w:r w:rsidR="00A5653C">
          <w:rPr>
            <w:rFonts w:ascii="Times New Roman" w:hAnsi="Times New Roman" w:cs="Times New Roman"/>
            <w:sz w:val="24"/>
            <w:szCs w:val="24"/>
          </w:rPr>
          <w:t xml:space="preserve">late all items together at encoding, regardless of pre-existing cue-target relations. </w:t>
        </w:r>
      </w:ins>
      <w:ins w:id="611" w:author="Nick Maxwell" w:date="2023-06-30T10:26:00Z">
        <w:r w:rsidR="00A5653C">
          <w:rPr>
            <w:rFonts w:ascii="Times New Roman" w:hAnsi="Times New Roman" w:cs="Times New Roman"/>
            <w:sz w:val="24"/>
            <w:szCs w:val="24"/>
          </w:rPr>
          <w:t xml:space="preserve">Overall, JOL reactivity on related pairs approximated memory improvements afforded by </w:t>
        </w:r>
      </w:ins>
      <w:ins w:id="612" w:author="Nick Maxwell" w:date="2023-06-30T10:29:00Z">
        <w:r w:rsidR="00A5653C">
          <w:rPr>
            <w:rFonts w:ascii="Times New Roman" w:hAnsi="Times New Roman" w:cs="Times New Roman"/>
            <w:sz w:val="24"/>
            <w:szCs w:val="24"/>
          </w:rPr>
          <w:t xml:space="preserve">the </w:t>
        </w:r>
      </w:ins>
      <w:ins w:id="613" w:author="Nick Maxwell" w:date="2023-06-30T10:26:00Z">
        <w:r w:rsidR="00A5653C">
          <w:rPr>
            <w:rFonts w:ascii="Times New Roman" w:hAnsi="Times New Roman" w:cs="Times New Roman"/>
            <w:sz w:val="24"/>
            <w:szCs w:val="24"/>
          </w:rPr>
          <w:t>relational encoding</w:t>
        </w:r>
      </w:ins>
      <w:ins w:id="614" w:author="Nick Maxwell" w:date="2023-06-30T10:29:00Z">
        <w:r w:rsidR="00A5653C">
          <w:rPr>
            <w:rFonts w:ascii="Times New Roman" w:hAnsi="Times New Roman" w:cs="Times New Roman"/>
            <w:sz w:val="24"/>
            <w:szCs w:val="24"/>
          </w:rPr>
          <w:t xml:space="preserve"> task</w:t>
        </w:r>
      </w:ins>
      <w:ins w:id="615" w:author="Nick Maxwell" w:date="2023-06-30T10:26:00Z">
        <w:r w:rsidR="00A5653C">
          <w:rPr>
            <w:rFonts w:ascii="Times New Roman" w:hAnsi="Times New Roman" w:cs="Times New Roman"/>
            <w:sz w:val="24"/>
            <w:szCs w:val="24"/>
          </w:rPr>
          <w:t xml:space="preserve">. Importantly, however, </w:t>
        </w:r>
      </w:ins>
      <w:ins w:id="616" w:author="Nick Maxwell" w:date="2023-06-30T10:27:00Z">
        <w:r w:rsidR="00A5653C">
          <w:rPr>
            <w:rFonts w:ascii="Times New Roman" w:hAnsi="Times New Roman" w:cs="Times New Roman"/>
            <w:sz w:val="24"/>
            <w:szCs w:val="24"/>
          </w:rPr>
          <w:t xml:space="preserve">only </w:t>
        </w:r>
      </w:ins>
      <w:ins w:id="617" w:author="Nick Maxwell" w:date="2023-06-30T10:29:00Z">
        <w:r w:rsidR="00A5653C">
          <w:rPr>
            <w:rFonts w:ascii="Times New Roman" w:hAnsi="Times New Roman" w:cs="Times New Roman"/>
            <w:sz w:val="24"/>
            <w:szCs w:val="24"/>
          </w:rPr>
          <w:t xml:space="preserve">the </w:t>
        </w:r>
      </w:ins>
      <w:ins w:id="618" w:author="Nick Maxwell" w:date="2023-06-30T10:27:00Z">
        <w:r w:rsidR="00A5653C">
          <w:rPr>
            <w:rFonts w:ascii="Times New Roman" w:hAnsi="Times New Roman" w:cs="Times New Roman"/>
            <w:sz w:val="24"/>
            <w:szCs w:val="24"/>
          </w:rPr>
          <w:t xml:space="preserve">relational </w:t>
        </w:r>
      </w:ins>
      <w:ins w:id="619" w:author="Nick Maxwell" w:date="2023-06-30T10:30:00Z">
        <w:r w:rsidR="00A5653C">
          <w:rPr>
            <w:rFonts w:ascii="Times New Roman" w:hAnsi="Times New Roman" w:cs="Times New Roman"/>
            <w:sz w:val="24"/>
            <w:szCs w:val="24"/>
          </w:rPr>
          <w:t xml:space="preserve">task </w:t>
        </w:r>
      </w:ins>
      <w:ins w:id="620" w:author="Nick Maxwell" w:date="2023-06-30T10:27:00Z">
        <w:r w:rsidR="00A5653C">
          <w:rPr>
            <w:rFonts w:ascii="Times New Roman" w:hAnsi="Times New Roman" w:cs="Times New Roman"/>
            <w:sz w:val="24"/>
            <w:szCs w:val="24"/>
          </w:rPr>
          <w:t>benefited recall of unrelated pairs, as consistent with previous research</w:t>
        </w:r>
      </w:ins>
      <w:ins w:id="621" w:author="Nick Maxwell" w:date="2023-06-30T10:33:00Z">
        <w:r w:rsidR="00D9355B">
          <w:rPr>
            <w:rFonts w:ascii="Times New Roman" w:hAnsi="Times New Roman" w:cs="Times New Roman"/>
            <w:sz w:val="24"/>
            <w:szCs w:val="24"/>
          </w:rPr>
          <w:t xml:space="preserve"> using cued-recall testing</w:t>
        </w:r>
      </w:ins>
      <w:ins w:id="622" w:author="Nick Maxwell" w:date="2023-06-30T10:27:00Z">
        <w:r w:rsidR="00A5653C">
          <w:rPr>
            <w:rFonts w:ascii="Times New Roman" w:hAnsi="Times New Roman" w:cs="Times New Roman"/>
            <w:sz w:val="24"/>
            <w:szCs w:val="24"/>
          </w:rPr>
          <w:t>, JOLs were non-reactive on this pair type. Based on these findings, th</w:t>
        </w:r>
      </w:ins>
      <w:ins w:id="623" w:author="Nick Maxwell" w:date="2023-06-30T10:28:00Z">
        <w:r w:rsidR="00A5653C">
          <w:rPr>
            <w:rFonts w:ascii="Times New Roman" w:hAnsi="Times New Roman" w:cs="Times New Roman"/>
            <w:sz w:val="24"/>
            <w:szCs w:val="24"/>
          </w:rPr>
          <w:t xml:space="preserve">e authors suggested that </w:t>
        </w:r>
      </w:ins>
      <w:ins w:id="624" w:author="Nick Maxwell" w:date="2023-06-30T10:37:00Z">
        <w:r w:rsidR="00C85961">
          <w:rPr>
            <w:rFonts w:ascii="Times New Roman" w:hAnsi="Times New Roman" w:cs="Times New Roman"/>
            <w:sz w:val="24"/>
            <w:szCs w:val="24"/>
          </w:rPr>
          <w:t xml:space="preserve">JOLs </w:t>
        </w:r>
      </w:ins>
      <w:ins w:id="625" w:author="Nick Maxwell" w:date="2023-06-30T10:31:00Z">
        <w:r w:rsidR="00A5653C">
          <w:rPr>
            <w:rFonts w:ascii="Times New Roman" w:hAnsi="Times New Roman" w:cs="Times New Roman"/>
            <w:sz w:val="24"/>
            <w:szCs w:val="24"/>
          </w:rPr>
          <w:t xml:space="preserve">encourage participants to </w:t>
        </w:r>
      </w:ins>
      <w:ins w:id="626" w:author="Nick Maxwell" w:date="2023-06-30T10:40:00Z">
        <w:r w:rsidR="005F1B96">
          <w:rPr>
            <w:rFonts w:ascii="Times New Roman" w:hAnsi="Times New Roman" w:cs="Times New Roman"/>
            <w:sz w:val="24"/>
            <w:szCs w:val="24"/>
          </w:rPr>
          <w:t xml:space="preserve">strategically </w:t>
        </w:r>
      </w:ins>
      <w:ins w:id="627" w:author="Nick Maxwell" w:date="2023-06-30T10:31:00Z">
        <w:r w:rsidR="00A5653C">
          <w:rPr>
            <w:rFonts w:ascii="Times New Roman" w:hAnsi="Times New Roman" w:cs="Times New Roman"/>
            <w:sz w:val="24"/>
            <w:szCs w:val="24"/>
          </w:rPr>
          <w:t>engage in relational encoding</w:t>
        </w:r>
      </w:ins>
      <w:ins w:id="628" w:author="Nick Maxwell" w:date="2023-06-30T10:40:00Z">
        <w:r w:rsidR="005F1B96">
          <w:rPr>
            <w:rFonts w:ascii="Times New Roman" w:hAnsi="Times New Roman" w:cs="Times New Roman"/>
            <w:sz w:val="24"/>
            <w:szCs w:val="24"/>
          </w:rPr>
          <w:t xml:space="preserve"> </w:t>
        </w:r>
      </w:ins>
      <w:ins w:id="629" w:author="Nick Maxwell" w:date="2023-06-30T10:31:00Z">
        <w:r w:rsidR="00A5653C">
          <w:rPr>
            <w:rFonts w:ascii="Times New Roman" w:hAnsi="Times New Roman" w:cs="Times New Roman"/>
            <w:sz w:val="24"/>
            <w:szCs w:val="24"/>
          </w:rPr>
          <w:t>based on the presence of pre-existing cue-target relations</w:t>
        </w:r>
      </w:ins>
      <w:ins w:id="630" w:author="Nick Maxwell" w:date="2023-06-30T10:40:00Z">
        <w:r w:rsidR="005F1B96">
          <w:rPr>
            <w:rFonts w:ascii="Times New Roman" w:hAnsi="Times New Roman" w:cs="Times New Roman"/>
            <w:sz w:val="24"/>
            <w:szCs w:val="24"/>
          </w:rPr>
          <w:t xml:space="preserve">. Thus, memory </w:t>
        </w:r>
      </w:ins>
      <w:ins w:id="631" w:author="Nick Maxwell" w:date="2023-06-30T10:41:00Z">
        <w:r w:rsidR="005F1B96">
          <w:rPr>
            <w:rFonts w:ascii="Times New Roman" w:hAnsi="Times New Roman" w:cs="Times New Roman"/>
            <w:sz w:val="24"/>
            <w:szCs w:val="24"/>
          </w:rPr>
          <w:t xml:space="preserve">is benefitted </w:t>
        </w:r>
      </w:ins>
      <w:ins w:id="632" w:author="Nick Maxwell" w:date="2023-06-30T10:34:00Z">
        <w:r w:rsidR="00D9355B">
          <w:rPr>
            <w:rFonts w:ascii="Times New Roman" w:hAnsi="Times New Roman" w:cs="Times New Roman"/>
            <w:sz w:val="24"/>
            <w:szCs w:val="24"/>
          </w:rPr>
          <w:t>for related but not unrelated cue-target pairs</w:t>
        </w:r>
      </w:ins>
      <w:ins w:id="633" w:author="Nick Maxwell" w:date="2023-06-30T10:41:00Z">
        <w:r w:rsidR="005F1B96">
          <w:rPr>
            <w:rFonts w:ascii="Times New Roman" w:hAnsi="Times New Roman" w:cs="Times New Roman"/>
            <w:sz w:val="24"/>
            <w:szCs w:val="24"/>
          </w:rPr>
          <w:t xml:space="preserve"> within the context of cued-recall testing.</w:t>
        </w:r>
      </w:ins>
      <w:ins w:id="634" w:author="Nick Maxwell" w:date="2023-06-30T10:43:00Z">
        <w:r w:rsidR="00FB3A53">
          <w:rPr>
            <w:rFonts w:ascii="Times New Roman" w:hAnsi="Times New Roman" w:cs="Times New Roman"/>
            <w:sz w:val="24"/>
            <w:szCs w:val="24"/>
          </w:rPr>
          <w:t xml:space="preserve"> R</w:t>
        </w:r>
      </w:ins>
      <w:ins w:id="635" w:author="Nick Maxwell" w:date="2023-06-30T10:44:00Z">
        <w:r w:rsidR="00FB3A53">
          <w:rPr>
            <w:rFonts w:ascii="Times New Roman" w:hAnsi="Times New Roman" w:cs="Times New Roman"/>
            <w:sz w:val="24"/>
            <w:szCs w:val="24"/>
          </w:rPr>
          <w:t xml:space="preserve">egarding recognition testing, reactivity occurs on </w:t>
        </w:r>
        <w:r w:rsidR="00FB3A53">
          <w:rPr>
            <w:rFonts w:ascii="Times New Roman" w:hAnsi="Times New Roman" w:cs="Times New Roman"/>
            <w:sz w:val="24"/>
            <w:szCs w:val="24"/>
          </w:rPr>
          <w:lastRenderedPageBreak/>
          <w:t xml:space="preserve">unrelated pairs </w:t>
        </w:r>
      </w:ins>
      <w:ins w:id="636" w:author="Nick Maxwell" w:date="2023-06-30T10:46:00Z">
        <w:r w:rsidR="00FB3A53">
          <w:rPr>
            <w:rFonts w:ascii="Times New Roman" w:hAnsi="Times New Roman" w:cs="Times New Roman"/>
            <w:sz w:val="24"/>
            <w:szCs w:val="24"/>
          </w:rPr>
          <w:t>as</w:t>
        </w:r>
      </w:ins>
      <w:ins w:id="637" w:author="Nick Maxwell" w:date="2023-06-30T10:44:00Z">
        <w:r w:rsidR="00FB3A53">
          <w:rPr>
            <w:rFonts w:ascii="Times New Roman" w:hAnsi="Times New Roman" w:cs="Times New Roman"/>
            <w:sz w:val="24"/>
            <w:szCs w:val="24"/>
          </w:rPr>
          <w:t xml:space="preserve"> this test type places less emphasis on relatedness cues. </w:t>
        </w:r>
      </w:ins>
      <w:ins w:id="638" w:author="Nick Maxwell" w:date="2023-06-30T10:45:00Z">
        <w:r w:rsidR="00FB3A53">
          <w:rPr>
            <w:rFonts w:ascii="Times New Roman" w:hAnsi="Times New Roman" w:cs="Times New Roman"/>
            <w:sz w:val="24"/>
            <w:szCs w:val="24"/>
          </w:rPr>
          <w:t xml:space="preserve">However, </w:t>
        </w:r>
        <w:r w:rsidR="00FB3A53">
          <w:rPr>
            <w:rFonts w:ascii="Times New Roman" w:hAnsi="Times New Roman" w:cs="Times New Roman"/>
            <w:sz w:val="24"/>
            <w:szCs w:val="24"/>
          </w:rPr>
          <w:t>given the discrepancies</w:t>
        </w:r>
      </w:ins>
      <w:ins w:id="639" w:author="Nick Maxwell" w:date="2023-06-30T10:46:00Z">
        <w:r w:rsidR="00FB3A53">
          <w:rPr>
            <w:rFonts w:ascii="Times New Roman" w:hAnsi="Times New Roman" w:cs="Times New Roman"/>
            <w:sz w:val="24"/>
            <w:szCs w:val="24"/>
          </w:rPr>
          <w:t xml:space="preserve"> in reactivity patterns</w:t>
        </w:r>
      </w:ins>
      <w:ins w:id="640" w:author="Nick Maxwell" w:date="2023-06-30T10:45:00Z">
        <w:r w:rsidR="00FB3A53">
          <w:rPr>
            <w:rFonts w:ascii="Times New Roman" w:hAnsi="Times New Roman" w:cs="Times New Roman"/>
            <w:sz w:val="24"/>
            <w:szCs w:val="24"/>
          </w:rPr>
          <w:t xml:space="preserve"> between </w:t>
        </w:r>
        <w:proofErr w:type="gramStart"/>
        <w:r w:rsidR="00FB3A53">
          <w:rPr>
            <w:rFonts w:ascii="Times New Roman" w:hAnsi="Times New Roman" w:cs="Times New Roman"/>
            <w:sz w:val="24"/>
            <w:szCs w:val="24"/>
          </w:rPr>
          <w:t>cued</w:t>
        </w:r>
        <w:proofErr w:type="gramEnd"/>
        <w:r w:rsidR="00FB3A53">
          <w:rPr>
            <w:rFonts w:ascii="Times New Roman" w:hAnsi="Times New Roman" w:cs="Times New Roman"/>
            <w:sz w:val="24"/>
            <w:szCs w:val="24"/>
          </w:rPr>
          <w:t>-recall and recogn</w:t>
        </w:r>
      </w:ins>
      <w:ins w:id="641" w:author="Nick Maxwell" w:date="2023-06-30T10:46:00Z">
        <w:r w:rsidR="00FB3A53">
          <w:rPr>
            <w:rFonts w:ascii="Times New Roman" w:hAnsi="Times New Roman" w:cs="Times New Roman"/>
            <w:sz w:val="24"/>
            <w:szCs w:val="24"/>
          </w:rPr>
          <w:t xml:space="preserve">ition testing, </w:t>
        </w:r>
      </w:ins>
      <w:ins w:id="642" w:author="Nick Maxwell" w:date="2023-06-30T10:45:00Z">
        <w:r w:rsidR="00FB3A53">
          <w:rPr>
            <w:rFonts w:ascii="Times New Roman" w:hAnsi="Times New Roman" w:cs="Times New Roman"/>
            <w:sz w:val="24"/>
            <w:szCs w:val="24"/>
          </w:rPr>
          <w:t>more work will be needed to fully understand the complex interplay between the relational and cue-strengthening accounts of JOL reactivity.</w:t>
        </w:r>
      </w:ins>
    </w:p>
    <w:p w14:paraId="5AFA5D35" w14:textId="2EADC8DC" w:rsidR="008A0FC7" w:rsidDel="00FB3A53" w:rsidRDefault="00AF75BA" w:rsidP="00FB3A53">
      <w:pPr>
        <w:spacing w:after="0" w:line="480" w:lineRule="auto"/>
        <w:rPr>
          <w:del w:id="643" w:author="Nick Maxwell" w:date="2023-06-30T10:45:00Z"/>
          <w:rFonts w:ascii="Times New Roman" w:hAnsi="Times New Roman" w:cs="Times New Roman"/>
          <w:sz w:val="24"/>
          <w:szCs w:val="24"/>
        </w:rPr>
      </w:pPr>
      <w:del w:id="644" w:author="Nick Maxwell" w:date="2023-06-30T10:14:00Z">
        <w:r w:rsidDel="00D6692A">
          <w:rPr>
            <w:rFonts w:ascii="Times New Roman" w:hAnsi="Times New Roman" w:cs="Times New Roman"/>
            <w:sz w:val="24"/>
            <w:szCs w:val="24"/>
          </w:rPr>
          <w:delText>Taken together,</w:delText>
        </w:r>
        <w:r w:rsidR="00697D6F" w:rsidDel="00D6692A">
          <w:rPr>
            <w:rFonts w:ascii="Times New Roman" w:hAnsi="Times New Roman" w:cs="Times New Roman"/>
            <w:sz w:val="24"/>
            <w:szCs w:val="24"/>
          </w:rPr>
          <w:delText xml:space="preserve"> </w:delText>
        </w:r>
        <w:r w:rsidR="00F4663D" w:rsidDel="00D6692A">
          <w:rPr>
            <w:rFonts w:ascii="Times New Roman" w:hAnsi="Times New Roman" w:cs="Times New Roman"/>
            <w:sz w:val="24"/>
            <w:szCs w:val="24"/>
          </w:rPr>
          <w:delText>differences in</w:delText>
        </w:r>
        <w:r w:rsidR="00697D6F" w:rsidDel="00D6692A">
          <w:rPr>
            <w:rFonts w:ascii="Times New Roman" w:hAnsi="Times New Roman" w:cs="Times New Roman"/>
            <w:sz w:val="24"/>
            <w:szCs w:val="24"/>
          </w:rPr>
          <w:delText xml:space="preserve"> reactivity patterns between cued-recall and recognition testing </w:delText>
        </w:r>
      </w:del>
      <w:del w:id="645" w:author="Nick Maxwell" w:date="2023-06-30T10:04:00Z">
        <w:r w:rsidR="00F4663D" w:rsidDel="00BF1899">
          <w:rPr>
            <w:rFonts w:ascii="Times New Roman" w:hAnsi="Times New Roman" w:cs="Times New Roman"/>
            <w:sz w:val="24"/>
            <w:szCs w:val="24"/>
          </w:rPr>
          <w:delText>provide further evidence</w:delText>
        </w:r>
      </w:del>
      <w:del w:id="646" w:author="Nick Maxwell" w:date="2023-06-30T10:14:00Z">
        <w:r w:rsidR="00F4663D" w:rsidDel="00D6692A">
          <w:rPr>
            <w:rFonts w:ascii="Times New Roman" w:hAnsi="Times New Roman" w:cs="Times New Roman"/>
            <w:sz w:val="24"/>
            <w:szCs w:val="24"/>
          </w:rPr>
          <w:delText xml:space="preserve"> that</w:delText>
        </w:r>
        <w:r w:rsidR="00697D6F" w:rsidDel="00D6692A">
          <w:rPr>
            <w:rFonts w:ascii="Times New Roman" w:hAnsi="Times New Roman" w:cs="Times New Roman"/>
            <w:sz w:val="24"/>
            <w:szCs w:val="24"/>
          </w:rPr>
          <w:delText xml:space="preserve"> JOL reactivity </w:delText>
        </w:r>
      </w:del>
      <w:del w:id="647" w:author="Nick Maxwell" w:date="2023-06-30T10:04:00Z">
        <w:r w:rsidR="00F4663D" w:rsidDel="00BF1899">
          <w:rPr>
            <w:rFonts w:ascii="Times New Roman" w:hAnsi="Times New Roman" w:cs="Times New Roman"/>
            <w:sz w:val="24"/>
            <w:szCs w:val="24"/>
          </w:rPr>
          <w:delText>effects are</w:delText>
        </w:r>
      </w:del>
      <w:del w:id="648" w:author="Nick Maxwell" w:date="2023-06-30T10:14:00Z">
        <w:r w:rsidR="00F4663D" w:rsidDel="00D6692A">
          <w:rPr>
            <w:rFonts w:ascii="Times New Roman" w:hAnsi="Times New Roman" w:cs="Times New Roman"/>
            <w:sz w:val="24"/>
            <w:szCs w:val="24"/>
          </w:rPr>
          <w:delText xml:space="preserve"> </w:delText>
        </w:r>
      </w:del>
      <w:del w:id="649" w:author="Nick Maxwell" w:date="2023-06-30T10:04:00Z">
        <w:r w:rsidR="00F4663D" w:rsidDel="00BF1899">
          <w:rPr>
            <w:rFonts w:ascii="Times New Roman" w:hAnsi="Times New Roman" w:cs="Times New Roman"/>
            <w:sz w:val="24"/>
            <w:szCs w:val="24"/>
          </w:rPr>
          <w:delText>strongly contingent upon</w:delText>
        </w:r>
      </w:del>
      <w:del w:id="650" w:author="Nick Maxwell" w:date="2023-06-30T10:14:00Z">
        <w:r w:rsidR="00F4663D" w:rsidDel="00D6692A">
          <w:rPr>
            <w:rFonts w:ascii="Times New Roman" w:hAnsi="Times New Roman" w:cs="Times New Roman"/>
            <w:sz w:val="24"/>
            <w:szCs w:val="24"/>
          </w:rPr>
          <w:delText xml:space="preserve"> test type. For example, w</w:delText>
        </w:r>
        <w:r w:rsidR="000F7306" w:rsidDel="00D6692A">
          <w:rPr>
            <w:rFonts w:ascii="Times New Roman" w:hAnsi="Times New Roman" w:cs="Times New Roman"/>
            <w:sz w:val="24"/>
            <w:szCs w:val="24"/>
          </w:rPr>
          <w:delText xml:space="preserve">hen participants study related cue-target pairs, </w:delText>
        </w:r>
      </w:del>
      <w:del w:id="651" w:author="Nick Maxwell" w:date="2023-06-30T10:09:00Z">
        <w:r w:rsidR="000F7306" w:rsidDel="00BF1899">
          <w:rPr>
            <w:rFonts w:ascii="Times New Roman" w:hAnsi="Times New Roman" w:cs="Times New Roman"/>
            <w:sz w:val="24"/>
            <w:szCs w:val="24"/>
          </w:rPr>
          <w:delText>providing JOLs strengthens cue-target associations</w:delText>
        </w:r>
        <w:r w:rsidR="005B504B" w:rsidDel="00BF1899">
          <w:rPr>
            <w:rFonts w:ascii="Times New Roman" w:hAnsi="Times New Roman" w:cs="Times New Roman"/>
            <w:sz w:val="24"/>
            <w:szCs w:val="24"/>
          </w:rPr>
          <w:delText xml:space="preserve"> as well as other salient information which can affect later memory, including perceived relatedness</w:delText>
        </w:r>
      </w:del>
      <w:del w:id="652" w:author="Nick Maxwell" w:date="2023-06-30T10:07:00Z">
        <w:r w:rsidR="00E42934" w:rsidDel="00BF1899">
          <w:rPr>
            <w:rFonts w:ascii="Times New Roman" w:hAnsi="Times New Roman" w:cs="Times New Roman"/>
            <w:sz w:val="24"/>
            <w:szCs w:val="24"/>
          </w:rPr>
          <w:delText>. Importantly, other cues such as</w:delText>
        </w:r>
        <w:r w:rsidR="005B504B" w:rsidDel="00BF1899">
          <w:rPr>
            <w:rFonts w:ascii="Times New Roman" w:hAnsi="Times New Roman" w:cs="Times New Roman"/>
            <w:sz w:val="24"/>
            <w:szCs w:val="24"/>
          </w:rPr>
          <w:delText xml:space="preserve"> familiarity</w:delText>
        </w:r>
        <w:r w:rsidR="00E42934" w:rsidDel="00BF1899">
          <w:rPr>
            <w:rFonts w:ascii="Times New Roman" w:hAnsi="Times New Roman" w:cs="Times New Roman"/>
            <w:sz w:val="24"/>
            <w:szCs w:val="24"/>
          </w:rPr>
          <w:delText xml:space="preserve"> are </w:delText>
        </w:r>
        <w:r w:rsidR="00F4663D" w:rsidDel="00BF1899">
          <w:rPr>
            <w:rFonts w:ascii="Times New Roman" w:hAnsi="Times New Roman" w:cs="Times New Roman"/>
            <w:sz w:val="24"/>
            <w:szCs w:val="24"/>
          </w:rPr>
          <w:delText xml:space="preserve">simultaneously </w:delText>
        </w:r>
        <w:r w:rsidR="00E42934" w:rsidDel="00BF1899">
          <w:rPr>
            <w:rFonts w:ascii="Times New Roman" w:hAnsi="Times New Roman" w:cs="Times New Roman"/>
            <w:sz w:val="24"/>
            <w:szCs w:val="24"/>
          </w:rPr>
          <w:delText>strengthened across all pair types</w:delText>
        </w:r>
        <w:r w:rsidR="005B504B" w:rsidDel="00BF1899">
          <w:rPr>
            <w:rFonts w:ascii="Times New Roman" w:hAnsi="Times New Roman" w:cs="Times New Roman"/>
            <w:sz w:val="24"/>
            <w:szCs w:val="24"/>
          </w:rPr>
          <w:delText>.</w:delText>
        </w:r>
        <w:r w:rsidDel="00BF1899">
          <w:rPr>
            <w:rFonts w:ascii="Times New Roman" w:hAnsi="Times New Roman" w:cs="Times New Roman"/>
            <w:sz w:val="24"/>
            <w:szCs w:val="24"/>
          </w:rPr>
          <w:delText xml:space="preserve"> </w:delText>
        </w:r>
        <w:r w:rsidR="00F4663D" w:rsidDel="00BF1899">
          <w:rPr>
            <w:rFonts w:ascii="Times New Roman" w:hAnsi="Times New Roman" w:cs="Times New Roman"/>
            <w:sz w:val="24"/>
            <w:szCs w:val="24"/>
          </w:rPr>
          <w:delText>Thus, in addition to strengthen</w:delText>
        </w:r>
      </w:del>
      <w:ins w:id="653" w:author="Maxwell, Nicholas [2]" w:date="2023-06-28T15:42:00Z">
        <w:del w:id="654" w:author="Nick Maxwell" w:date="2023-06-30T10:07:00Z">
          <w:r w:rsidR="009522F9" w:rsidDel="00BF1899">
            <w:rPr>
              <w:rFonts w:ascii="Times New Roman" w:hAnsi="Times New Roman" w:cs="Times New Roman"/>
              <w:sz w:val="24"/>
              <w:szCs w:val="24"/>
            </w:rPr>
            <w:delText>ing</w:delText>
          </w:r>
        </w:del>
      </w:ins>
      <w:del w:id="655" w:author="Nick Maxwell" w:date="2023-06-30T10:07:00Z">
        <w:r w:rsidR="00F4663D" w:rsidDel="00BF1899">
          <w:rPr>
            <w:rFonts w:ascii="Times New Roman" w:hAnsi="Times New Roman" w:cs="Times New Roman"/>
            <w:sz w:val="24"/>
            <w:szCs w:val="24"/>
          </w:rPr>
          <w:delText xml:space="preserve">ed cue-target associations via relational encoding, traditional cue-strengthening likely also occurs. </w:delText>
        </w:r>
      </w:del>
      <w:del w:id="656" w:author="Nick Maxwell" w:date="2023-06-30T10:14:00Z">
        <w:r w:rsidR="005B504B" w:rsidDel="00D6692A">
          <w:rPr>
            <w:rFonts w:ascii="Times New Roman" w:hAnsi="Times New Roman" w:cs="Times New Roman"/>
            <w:sz w:val="24"/>
            <w:szCs w:val="24"/>
          </w:rPr>
          <w:delText xml:space="preserve">However, </w:delText>
        </w:r>
        <w:r w:rsidR="00F4663D" w:rsidDel="00D6692A">
          <w:rPr>
            <w:rFonts w:ascii="Times New Roman" w:hAnsi="Times New Roman" w:cs="Times New Roman"/>
            <w:sz w:val="24"/>
            <w:szCs w:val="24"/>
          </w:rPr>
          <w:delText>whether strengthened cue-target associations or strengthened intrinsic cues</w:delText>
        </w:r>
        <w:r w:rsidR="005B504B" w:rsidDel="00D6692A">
          <w:rPr>
            <w:rFonts w:ascii="Times New Roman" w:hAnsi="Times New Roman" w:cs="Times New Roman"/>
            <w:sz w:val="24"/>
            <w:szCs w:val="24"/>
          </w:rPr>
          <w:delText xml:space="preserve"> ultimately influence memory is dictated by the</w:delText>
        </w:r>
        <w:r w:rsidR="00F4663D" w:rsidDel="00D6692A">
          <w:rPr>
            <w:rFonts w:ascii="Times New Roman" w:hAnsi="Times New Roman" w:cs="Times New Roman"/>
            <w:sz w:val="24"/>
            <w:szCs w:val="24"/>
          </w:rPr>
          <w:delText xml:space="preserve"> type of</w:delText>
        </w:r>
        <w:r w:rsidR="005B504B" w:rsidDel="00D6692A">
          <w:rPr>
            <w:rFonts w:ascii="Times New Roman" w:hAnsi="Times New Roman" w:cs="Times New Roman"/>
            <w:sz w:val="24"/>
            <w:szCs w:val="24"/>
          </w:rPr>
          <w:delText xml:space="preserve"> test</w:delText>
        </w:r>
        <w:r w:rsidR="00F4663D" w:rsidDel="00D6692A">
          <w:rPr>
            <w:rFonts w:ascii="Times New Roman" w:hAnsi="Times New Roman" w:cs="Times New Roman"/>
            <w:sz w:val="24"/>
            <w:szCs w:val="24"/>
          </w:rPr>
          <w:delText xml:space="preserve"> being used</w:delText>
        </w:r>
        <w:r w:rsidR="005B504B" w:rsidDel="00D6692A">
          <w:rPr>
            <w:rFonts w:ascii="Times New Roman" w:hAnsi="Times New Roman" w:cs="Times New Roman"/>
            <w:sz w:val="24"/>
            <w:szCs w:val="24"/>
          </w:rPr>
          <w:delText xml:space="preserve">, </w:delText>
        </w:r>
        <w:r w:rsidR="00E42934" w:rsidDel="00D6692A">
          <w:rPr>
            <w:rFonts w:ascii="Times New Roman" w:hAnsi="Times New Roman" w:cs="Times New Roman"/>
            <w:sz w:val="24"/>
            <w:szCs w:val="24"/>
          </w:rPr>
          <w:delText>with r</w:delText>
        </w:r>
        <w:r w:rsidR="005B504B" w:rsidDel="00D6692A">
          <w:rPr>
            <w:rFonts w:ascii="Times New Roman" w:hAnsi="Times New Roman" w:cs="Times New Roman"/>
            <w:sz w:val="24"/>
            <w:szCs w:val="24"/>
          </w:rPr>
          <w:delText xml:space="preserve">ecollection-based tests relying </w:delText>
        </w:r>
      </w:del>
      <w:ins w:id="657" w:author="Maxwell, Nicholas [2]" w:date="2023-06-28T15:43:00Z">
        <w:del w:id="658" w:author="Nick Maxwell" w:date="2023-06-30T10:14:00Z">
          <w:r w:rsidR="009522F9" w:rsidDel="00D6692A">
            <w:rPr>
              <w:rFonts w:ascii="Times New Roman" w:hAnsi="Times New Roman" w:cs="Times New Roman"/>
              <w:sz w:val="24"/>
              <w:szCs w:val="24"/>
            </w:rPr>
            <w:delText>more</w:delText>
          </w:r>
        </w:del>
      </w:ins>
      <w:del w:id="659" w:author="Nick Maxwell" w:date="2023-06-30T10:14:00Z">
        <w:r w:rsidR="005B504B" w:rsidDel="00D6692A">
          <w:rPr>
            <w:rFonts w:ascii="Times New Roman" w:hAnsi="Times New Roman" w:cs="Times New Roman"/>
            <w:sz w:val="24"/>
            <w:szCs w:val="24"/>
          </w:rPr>
          <w:delText xml:space="preserve">heavily on associations and recognition-based tests relying </w:delText>
        </w:r>
        <w:r w:rsidR="00F4663D" w:rsidDel="00D6692A">
          <w:rPr>
            <w:rFonts w:ascii="Times New Roman" w:hAnsi="Times New Roman" w:cs="Times New Roman"/>
            <w:sz w:val="24"/>
            <w:szCs w:val="24"/>
          </w:rPr>
          <w:delText>primarily</w:delText>
        </w:r>
      </w:del>
      <w:ins w:id="660" w:author="Maxwell, Nicholas [2]" w:date="2023-06-28T15:43:00Z">
        <w:del w:id="661" w:author="Nick Maxwell" w:date="2023-06-30T10:14:00Z">
          <w:r w:rsidR="009522F9" w:rsidDel="00D6692A">
            <w:rPr>
              <w:rFonts w:ascii="Times New Roman" w:hAnsi="Times New Roman" w:cs="Times New Roman"/>
              <w:sz w:val="24"/>
              <w:szCs w:val="24"/>
            </w:rPr>
            <w:delText>placing greater emphasis</w:delText>
          </w:r>
        </w:del>
      </w:ins>
      <w:del w:id="662" w:author="Nick Maxwell" w:date="2023-06-30T10:14:00Z">
        <w:r w:rsidR="00F4663D" w:rsidDel="00D6692A">
          <w:rPr>
            <w:rFonts w:ascii="Times New Roman" w:hAnsi="Times New Roman" w:cs="Times New Roman"/>
            <w:sz w:val="24"/>
            <w:szCs w:val="24"/>
          </w:rPr>
          <w:delText xml:space="preserve"> </w:delText>
        </w:r>
        <w:r w:rsidR="005B504B" w:rsidDel="00D6692A">
          <w:rPr>
            <w:rFonts w:ascii="Times New Roman" w:hAnsi="Times New Roman" w:cs="Times New Roman"/>
            <w:sz w:val="24"/>
            <w:szCs w:val="24"/>
          </w:rPr>
          <w:delText>on familiarity.</w:delText>
        </w:r>
        <w:r w:rsidR="00E42934" w:rsidDel="00D6692A">
          <w:rPr>
            <w:rFonts w:ascii="Times New Roman" w:hAnsi="Times New Roman" w:cs="Times New Roman"/>
            <w:sz w:val="24"/>
            <w:szCs w:val="24"/>
          </w:rPr>
          <w:delText xml:space="preserve"> Thus, while familiarity cues are </w:delText>
        </w:r>
      </w:del>
      <w:ins w:id="663" w:author="Maxwell, Nicholas [2]" w:date="2023-06-28T15:43:00Z">
        <w:del w:id="664" w:author="Nick Maxwell" w:date="2023-06-30T10:14:00Z">
          <w:r w:rsidR="009522F9" w:rsidDel="00D6692A">
            <w:rPr>
              <w:rFonts w:ascii="Times New Roman" w:hAnsi="Times New Roman" w:cs="Times New Roman"/>
              <w:sz w:val="24"/>
              <w:szCs w:val="24"/>
            </w:rPr>
            <w:delText xml:space="preserve">likely </w:delText>
          </w:r>
        </w:del>
      </w:ins>
      <w:del w:id="665" w:author="Nick Maxwell" w:date="2023-06-30T10:14:00Z">
        <w:r w:rsidR="00E42934" w:rsidDel="00D6692A">
          <w:rPr>
            <w:rFonts w:ascii="Times New Roman" w:hAnsi="Times New Roman" w:cs="Times New Roman"/>
            <w:sz w:val="24"/>
            <w:szCs w:val="24"/>
          </w:rPr>
          <w:delText xml:space="preserve">strengthened for all pair types, unrelated pairs </w:delText>
        </w:r>
      </w:del>
      <w:del w:id="666" w:author="Nick Maxwell" w:date="2023-06-29T11:12:00Z">
        <w:r w:rsidR="00F4663D" w:rsidDel="00B84EDD">
          <w:rPr>
            <w:rFonts w:ascii="Times New Roman" w:hAnsi="Times New Roman" w:cs="Times New Roman"/>
            <w:sz w:val="24"/>
            <w:szCs w:val="24"/>
          </w:rPr>
          <w:delText xml:space="preserve">are </w:delText>
        </w:r>
      </w:del>
      <w:del w:id="667" w:author="Nick Maxwell" w:date="2023-06-30T10:14:00Z">
        <w:r w:rsidR="00E42934" w:rsidDel="00D6692A">
          <w:rPr>
            <w:rFonts w:ascii="Times New Roman" w:hAnsi="Times New Roman" w:cs="Times New Roman"/>
            <w:sz w:val="24"/>
            <w:szCs w:val="24"/>
          </w:rPr>
          <w:delText xml:space="preserve">only </w:delText>
        </w:r>
      </w:del>
      <w:del w:id="668" w:author="Nick Maxwell" w:date="2023-06-29T11:12:00Z">
        <w:r w:rsidR="00E42934" w:rsidDel="00B84EDD">
          <w:rPr>
            <w:rFonts w:ascii="Times New Roman" w:hAnsi="Times New Roman" w:cs="Times New Roman"/>
            <w:sz w:val="24"/>
            <w:szCs w:val="24"/>
          </w:rPr>
          <w:delText>benefit</w:delText>
        </w:r>
        <w:r w:rsidR="00F4663D" w:rsidDel="00B84EDD">
          <w:rPr>
            <w:rFonts w:ascii="Times New Roman" w:hAnsi="Times New Roman" w:cs="Times New Roman"/>
            <w:sz w:val="24"/>
            <w:szCs w:val="24"/>
          </w:rPr>
          <w:delText xml:space="preserve">ed </w:delText>
        </w:r>
      </w:del>
      <w:del w:id="669" w:author="Nick Maxwell" w:date="2023-06-29T11:11:00Z">
        <w:r w:rsidR="00F4663D" w:rsidDel="00B84EDD">
          <w:rPr>
            <w:rFonts w:ascii="Times New Roman" w:hAnsi="Times New Roman" w:cs="Times New Roman"/>
            <w:sz w:val="24"/>
            <w:szCs w:val="24"/>
          </w:rPr>
          <w:delText xml:space="preserve">via </w:delText>
        </w:r>
      </w:del>
      <w:del w:id="670" w:author="Nick Maxwell" w:date="2023-06-30T10:14:00Z">
        <w:r w:rsidR="00E42934" w:rsidDel="00D6692A">
          <w:rPr>
            <w:rFonts w:ascii="Times New Roman" w:hAnsi="Times New Roman" w:cs="Times New Roman"/>
            <w:sz w:val="24"/>
            <w:szCs w:val="24"/>
          </w:rPr>
          <w:delText xml:space="preserve">recognition testing </w:delText>
        </w:r>
      </w:del>
      <w:del w:id="671" w:author="Nick Maxwell" w:date="2023-06-29T11:12:00Z">
        <w:r w:rsidR="00F4663D" w:rsidDel="00B84EDD">
          <w:rPr>
            <w:rFonts w:ascii="Times New Roman" w:hAnsi="Times New Roman" w:cs="Times New Roman"/>
            <w:sz w:val="24"/>
            <w:szCs w:val="24"/>
          </w:rPr>
          <w:delText>in which</w:delText>
        </w:r>
        <w:r w:rsidR="00E42934" w:rsidDel="00B84EDD">
          <w:rPr>
            <w:rFonts w:ascii="Times New Roman" w:hAnsi="Times New Roman" w:cs="Times New Roman"/>
            <w:sz w:val="24"/>
            <w:szCs w:val="24"/>
          </w:rPr>
          <w:delText xml:space="preserve"> this cue is beneficial.</w:delText>
        </w:r>
      </w:del>
    </w:p>
    <w:p w14:paraId="5184A5CA" w14:textId="2B074AB2" w:rsidR="009608C8" w:rsidRDefault="00E42934" w:rsidP="0046232D">
      <w:pPr>
        <w:spacing w:after="0" w:line="480" w:lineRule="auto"/>
        <w:ind w:firstLine="720"/>
        <w:rPr>
          <w:ins w:id="672" w:author="Nick Maxwell" w:date="2023-06-24T15:31:00Z"/>
          <w:rFonts w:ascii="Times New Roman" w:hAnsi="Times New Roman" w:cs="Times New Roman"/>
          <w:sz w:val="24"/>
          <w:szCs w:val="24"/>
        </w:rPr>
      </w:pPr>
      <w:del w:id="673" w:author="Nick Maxwell" w:date="2023-06-30T10:30:00Z">
        <w:r w:rsidDel="00A5653C">
          <w:rPr>
            <w:rFonts w:ascii="Times New Roman" w:hAnsi="Times New Roman" w:cs="Times New Roman"/>
            <w:sz w:val="24"/>
            <w:szCs w:val="24"/>
          </w:rPr>
          <w:delText xml:space="preserve">To </w:delText>
        </w:r>
      </w:del>
      <w:ins w:id="674" w:author="Nick Maxwell" w:date="2023-06-30T10:30:00Z">
        <w:r w:rsidR="00A5653C">
          <w:rPr>
            <w:rFonts w:ascii="Times New Roman" w:hAnsi="Times New Roman" w:cs="Times New Roman"/>
            <w:sz w:val="24"/>
            <w:szCs w:val="24"/>
          </w:rPr>
          <w:t>T</w:t>
        </w:r>
        <w:r w:rsidR="00A5653C">
          <w:rPr>
            <w:rFonts w:ascii="Times New Roman" w:hAnsi="Times New Roman" w:cs="Times New Roman"/>
            <w:sz w:val="24"/>
            <w:szCs w:val="24"/>
          </w:rPr>
          <w:t xml:space="preserve">o </w:t>
        </w:r>
      </w:ins>
      <w:r>
        <w:rPr>
          <w:rFonts w:ascii="Times New Roman" w:hAnsi="Times New Roman" w:cs="Times New Roman"/>
          <w:sz w:val="24"/>
          <w:szCs w:val="24"/>
        </w:rPr>
        <w:t xml:space="preserve">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ins w:id="675" w:author="Nick Maxwell" w:date="2023-06-29T10:54:00Z">
        <w:r w:rsidR="008B0573">
          <w:rPr>
            <w:rFonts w:ascii="Times New Roman" w:hAnsi="Times New Roman" w:cs="Times New Roman"/>
            <w:sz w:val="24"/>
            <w:szCs w:val="24"/>
          </w:rPr>
          <w:t xml:space="preserve">Recently, Rivers, </w:t>
        </w:r>
        <w:proofErr w:type="spellStart"/>
        <w:r w:rsidR="008B0573">
          <w:rPr>
            <w:rFonts w:ascii="Times New Roman" w:hAnsi="Times New Roman" w:cs="Times New Roman"/>
            <w:sz w:val="24"/>
            <w:szCs w:val="24"/>
          </w:rPr>
          <w:t>Dunlosky</w:t>
        </w:r>
        <w:proofErr w:type="spellEnd"/>
        <w:r w:rsidR="008B0573">
          <w:rPr>
            <w:rFonts w:ascii="Times New Roman" w:hAnsi="Times New Roman" w:cs="Times New Roman"/>
            <w:sz w:val="24"/>
            <w:szCs w:val="24"/>
          </w:rPr>
          <w:t>, J</w:t>
        </w:r>
      </w:ins>
      <w:ins w:id="676" w:author="Nick Maxwell" w:date="2023-06-29T10:55:00Z">
        <w:r w:rsidR="008B0573">
          <w:rPr>
            <w:rFonts w:ascii="Times New Roman" w:hAnsi="Times New Roman" w:cs="Times New Roman"/>
            <w:sz w:val="24"/>
            <w:szCs w:val="24"/>
          </w:rPr>
          <w:t>anes, Witherby, and Tauber (in press)</w:t>
        </w:r>
      </w:ins>
      <w:ins w:id="677" w:author="Nick Maxwell" w:date="2023-06-29T10:56:00Z">
        <w:r w:rsidR="008B0573">
          <w:rPr>
            <w:rFonts w:ascii="Times New Roman" w:hAnsi="Times New Roman" w:cs="Times New Roman"/>
            <w:sz w:val="24"/>
            <w:szCs w:val="24"/>
          </w:rPr>
          <w:t xml:space="preserve"> investigated whether </w:t>
        </w:r>
      </w:ins>
      <w:ins w:id="678" w:author="Nick Maxwell" w:date="2023-06-29T10:57:00Z">
        <w:r w:rsidR="008B0573">
          <w:rPr>
            <w:rFonts w:ascii="Times New Roman" w:hAnsi="Times New Roman" w:cs="Times New Roman"/>
            <w:sz w:val="24"/>
            <w:szCs w:val="24"/>
          </w:rPr>
          <w:t>JOLs would also be reactive on category</w:t>
        </w:r>
      </w:ins>
      <w:ins w:id="679" w:author="Maxwell, Nicholas [2]" w:date="2023-06-29T13:26:00Z">
        <w:r w:rsidR="0008564A">
          <w:rPr>
            <w:rFonts w:ascii="Times New Roman" w:hAnsi="Times New Roman" w:cs="Times New Roman"/>
            <w:sz w:val="24"/>
            <w:szCs w:val="24"/>
          </w:rPr>
          <w:t xml:space="preserve">-cued </w:t>
        </w:r>
      </w:ins>
      <w:ins w:id="680" w:author="Nick Maxwell" w:date="2023-06-29T10:57:00Z">
        <w:del w:id="681" w:author="Maxwell, Nicholas [2]" w:date="2023-06-29T13:26:00Z">
          <w:r w:rsidR="008B0573" w:rsidDel="0008564A">
            <w:rPr>
              <w:rFonts w:ascii="Times New Roman" w:hAnsi="Times New Roman" w:cs="Times New Roman"/>
              <w:sz w:val="24"/>
              <w:szCs w:val="24"/>
            </w:rPr>
            <w:delText xml:space="preserve"> </w:delText>
          </w:r>
        </w:del>
        <w:r w:rsidR="008B0573">
          <w:rPr>
            <w:rFonts w:ascii="Times New Roman" w:hAnsi="Times New Roman" w:cs="Times New Roman"/>
            <w:sz w:val="24"/>
            <w:szCs w:val="24"/>
          </w:rPr>
          <w:t xml:space="preserve">pairs (e.g., </w:t>
        </w:r>
      </w:ins>
      <w:ins w:id="682" w:author="Nick Maxwell" w:date="2023-06-29T10:58:00Z">
        <w:r w:rsidR="008B0573" w:rsidRPr="008B0573">
          <w:rPr>
            <w:rFonts w:ascii="Times New Roman" w:hAnsi="Times New Roman" w:cs="Times New Roman"/>
            <w:i/>
            <w:iCs/>
            <w:sz w:val="24"/>
            <w:szCs w:val="24"/>
            <w:rPrChange w:id="683" w:author="Nick Maxwell" w:date="2023-06-29T10:58:00Z">
              <w:rPr>
                <w:rFonts w:ascii="Times New Roman" w:hAnsi="Times New Roman" w:cs="Times New Roman"/>
                <w:sz w:val="24"/>
                <w:szCs w:val="24"/>
              </w:rPr>
            </w:rPrChange>
          </w:rPr>
          <w:t xml:space="preserve">a type of </w:t>
        </w:r>
      </w:ins>
      <w:ins w:id="684" w:author="Nick Maxwell" w:date="2023-06-29T11:00:00Z">
        <w:r w:rsidR="0046232D">
          <w:rPr>
            <w:rFonts w:ascii="Times New Roman" w:hAnsi="Times New Roman" w:cs="Times New Roman"/>
            <w:i/>
            <w:iCs/>
            <w:sz w:val="24"/>
            <w:szCs w:val="24"/>
          </w:rPr>
          <w:t>entertainer</w:t>
        </w:r>
      </w:ins>
      <w:ins w:id="685" w:author="Nick Maxwell" w:date="2023-06-29T10:58:00Z">
        <w:r w:rsidR="008B0573" w:rsidRPr="008B0573">
          <w:rPr>
            <w:rFonts w:ascii="Times New Roman" w:hAnsi="Times New Roman" w:cs="Times New Roman"/>
            <w:i/>
            <w:iCs/>
            <w:sz w:val="24"/>
            <w:szCs w:val="24"/>
            <w:rPrChange w:id="686" w:author="Nick Maxwell" w:date="2023-06-29T10:58:00Z">
              <w:rPr>
                <w:rFonts w:ascii="Times New Roman" w:hAnsi="Times New Roman" w:cs="Times New Roman"/>
                <w:sz w:val="24"/>
                <w:szCs w:val="24"/>
              </w:rPr>
            </w:rPrChange>
          </w:rPr>
          <w:t xml:space="preserve"> – </w:t>
        </w:r>
      </w:ins>
      <w:ins w:id="687" w:author="Nick Maxwell" w:date="2023-06-29T11:00:00Z">
        <w:r w:rsidR="0046232D">
          <w:rPr>
            <w:rFonts w:ascii="Times New Roman" w:hAnsi="Times New Roman" w:cs="Times New Roman"/>
            <w:i/>
            <w:iCs/>
            <w:sz w:val="24"/>
            <w:szCs w:val="24"/>
          </w:rPr>
          <w:t>clown</w:t>
        </w:r>
      </w:ins>
      <w:ins w:id="688" w:author="Nick Maxwell" w:date="2023-06-29T10:58:00Z">
        <w:r w:rsidR="008B0573">
          <w:rPr>
            <w:rFonts w:ascii="Times New Roman" w:hAnsi="Times New Roman" w:cs="Times New Roman"/>
            <w:sz w:val="24"/>
            <w:szCs w:val="24"/>
          </w:rPr>
          <w:t xml:space="preserve">) and </w:t>
        </w:r>
      </w:ins>
      <w:ins w:id="689" w:author="Nick Maxwell" w:date="2023-06-29T11:00:00Z">
        <w:r w:rsidR="0046232D">
          <w:rPr>
            <w:rFonts w:ascii="Times New Roman" w:hAnsi="Times New Roman" w:cs="Times New Roman"/>
            <w:sz w:val="24"/>
            <w:szCs w:val="24"/>
          </w:rPr>
          <w:t xml:space="preserve">letter pairs (e.g., </w:t>
        </w:r>
        <w:r w:rsidR="0046232D" w:rsidRPr="0046232D">
          <w:rPr>
            <w:rFonts w:ascii="Times New Roman" w:hAnsi="Times New Roman" w:cs="Times New Roman"/>
            <w:i/>
            <w:iCs/>
            <w:sz w:val="24"/>
            <w:szCs w:val="24"/>
            <w:rPrChange w:id="690" w:author="Nick Maxwell" w:date="2023-06-29T11:01:00Z">
              <w:rPr>
                <w:rFonts w:ascii="Times New Roman" w:hAnsi="Times New Roman" w:cs="Times New Roman"/>
                <w:sz w:val="24"/>
                <w:szCs w:val="24"/>
              </w:rPr>
            </w:rPrChange>
          </w:rPr>
          <w:t>cl – clown</w:t>
        </w:r>
      </w:ins>
      <w:ins w:id="691" w:author="Maxwell, Nicholas [2]" w:date="2023-06-29T13:27:00Z">
        <w:r w:rsidR="00257E40">
          <w:rPr>
            <w:rFonts w:ascii="Times New Roman" w:hAnsi="Times New Roman" w:cs="Times New Roman"/>
            <w:iCs/>
            <w:sz w:val="24"/>
            <w:szCs w:val="24"/>
          </w:rPr>
          <w:t xml:space="preserve">; see </w:t>
        </w:r>
        <w:proofErr w:type="spellStart"/>
        <w:r w:rsidR="00257E40">
          <w:rPr>
            <w:rFonts w:ascii="Times New Roman" w:hAnsi="Times New Roman" w:cs="Times New Roman"/>
            <w:iCs/>
            <w:sz w:val="24"/>
            <w:szCs w:val="24"/>
          </w:rPr>
          <w:t>Bieman</w:t>
        </w:r>
        <w:proofErr w:type="spellEnd"/>
        <w:r w:rsidR="00257E40">
          <w:rPr>
            <w:rFonts w:ascii="Times New Roman" w:hAnsi="Times New Roman" w:cs="Times New Roman"/>
            <w:iCs/>
            <w:sz w:val="24"/>
            <w:szCs w:val="24"/>
          </w:rPr>
          <w:t xml:space="preserve">-Copland &amp; </w:t>
        </w:r>
        <w:proofErr w:type="spellStart"/>
        <w:r w:rsidR="00257E40">
          <w:rPr>
            <w:rFonts w:ascii="Times New Roman" w:hAnsi="Times New Roman" w:cs="Times New Roman"/>
            <w:iCs/>
            <w:sz w:val="24"/>
            <w:szCs w:val="24"/>
          </w:rPr>
          <w:t>Charness</w:t>
        </w:r>
        <w:proofErr w:type="spellEnd"/>
        <w:r w:rsidR="00257E40">
          <w:rPr>
            <w:rFonts w:ascii="Times New Roman" w:hAnsi="Times New Roman" w:cs="Times New Roman"/>
            <w:iCs/>
            <w:sz w:val="24"/>
            <w:szCs w:val="24"/>
          </w:rPr>
          <w:t>, 1994</w:t>
        </w:r>
      </w:ins>
      <w:ins w:id="692" w:author="Nick Maxwell" w:date="2023-06-29T11:00:00Z">
        <w:r w:rsidR="0046232D">
          <w:rPr>
            <w:rFonts w:ascii="Times New Roman" w:hAnsi="Times New Roman" w:cs="Times New Roman"/>
            <w:sz w:val="24"/>
            <w:szCs w:val="24"/>
          </w:rPr>
          <w:t>)</w:t>
        </w:r>
      </w:ins>
      <w:ins w:id="693" w:author="Nick Maxwell" w:date="2023-06-29T11:01:00Z">
        <w:r w:rsidR="0046232D">
          <w:rPr>
            <w:rFonts w:ascii="Times New Roman" w:hAnsi="Times New Roman" w:cs="Times New Roman"/>
            <w:sz w:val="24"/>
            <w:szCs w:val="24"/>
          </w:rPr>
          <w:t>. Like related cue-target pairs, category pairs similarly contain strong semantic relations between cue and target, which are absent in letter pai</w:t>
        </w:r>
      </w:ins>
      <w:ins w:id="694" w:author="Nick Maxwell" w:date="2023-06-29T11:02:00Z">
        <w:r w:rsidR="0046232D">
          <w:rPr>
            <w:rFonts w:ascii="Times New Roman" w:hAnsi="Times New Roman" w:cs="Times New Roman"/>
            <w:sz w:val="24"/>
            <w:szCs w:val="24"/>
          </w:rPr>
          <w:t xml:space="preserve">rs, allowing for a test of the cue-strengthening account in the absence of traditional </w:t>
        </w:r>
      </w:ins>
      <w:ins w:id="695" w:author="Nick Maxwell" w:date="2023-06-29T11:03:00Z">
        <w:r w:rsidR="0046232D">
          <w:rPr>
            <w:rFonts w:ascii="Times New Roman" w:hAnsi="Times New Roman" w:cs="Times New Roman"/>
            <w:sz w:val="24"/>
            <w:szCs w:val="24"/>
          </w:rPr>
          <w:t xml:space="preserve">cue-target word pairs. Consistent with a cue-strengthening account, JOLs produced positive reactivity on category pairs and no reactivity on letter pairs when </w:t>
        </w:r>
      </w:ins>
      <w:ins w:id="696" w:author="Nick Maxwell" w:date="2023-06-29T11:04:00Z">
        <w:r w:rsidR="0046232D">
          <w:rPr>
            <w:rFonts w:ascii="Times New Roman" w:hAnsi="Times New Roman" w:cs="Times New Roman"/>
            <w:sz w:val="24"/>
            <w:szCs w:val="24"/>
          </w:rPr>
          <w:t xml:space="preserve">testing occurred via cued-recall and no reactivity when free-recall testing was used. Considered alongside the present study, it is likely that JOL reactivity reflects a combination of cue-strengthening, with </w:t>
        </w:r>
      </w:ins>
      <w:commentRangeStart w:id="697"/>
      <w:commentRangeStart w:id="698"/>
      <w:ins w:id="699" w:author="Nick Maxwell" w:date="2023-06-29T11:05:00Z">
        <w:r w:rsidR="0046232D">
          <w:rPr>
            <w:rFonts w:ascii="Times New Roman" w:hAnsi="Times New Roman" w:cs="Times New Roman"/>
            <w:sz w:val="24"/>
            <w:szCs w:val="24"/>
          </w:rPr>
          <w:t>rela</w:t>
        </w:r>
      </w:ins>
      <w:ins w:id="700" w:author="Nick Maxwell" w:date="2023-06-29T11:06:00Z">
        <w:r w:rsidR="0046232D">
          <w:rPr>
            <w:rFonts w:ascii="Times New Roman" w:hAnsi="Times New Roman" w:cs="Times New Roman"/>
            <w:sz w:val="24"/>
            <w:szCs w:val="24"/>
          </w:rPr>
          <w:t>tional proc</w:t>
        </w:r>
      </w:ins>
      <w:ins w:id="701" w:author="Nick Maxwell" w:date="2023-06-29T11:05:00Z">
        <w:r w:rsidR="0046232D">
          <w:rPr>
            <w:rFonts w:ascii="Times New Roman" w:hAnsi="Times New Roman" w:cs="Times New Roman"/>
            <w:sz w:val="24"/>
            <w:szCs w:val="24"/>
          </w:rPr>
          <w:t>e</w:t>
        </w:r>
      </w:ins>
      <w:commentRangeEnd w:id="697"/>
      <w:ins w:id="702" w:author="Nick Maxwell" w:date="2023-06-29T11:06:00Z">
        <w:r w:rsidR="0046232D">
          <w:rPr>
            <w:rFonts w:ascii="Times New Roman" w:hAnsi="Times New Roman" w:cs="Times New Roman"/>
            <w:sz w:val="24"/>
            <w:szCs w:val="24"/>
          </w:rPr>
          <w:t>ssing</w:t>
        </w:r>
      </w:ins>
      <w:ins w:id="703" w:author="Nick Maxwell" w:date="2023-06-29T11:05:00Z">
        <w:r w:rsidR="0046232D">
          <w:rPr>
            <w:rStyle w:val="CommentReference"/>
          </w:rPr>
          <w:commentReference w:id="697"/>
        </w:r>
        <w:commentRangeEnd w:id="698"/>
        <w:r w:rsidR="0046232D">
          <w:rPr>
            <w:rStyle w:val="CommentReference"/>
          </w:rPr>
          <w:commentReference w:id="698"/>
        </w:r>
        <w:r w:rsidR="0046232D">
          <w:rPr>
            <w:rFonts w:ascii="Times New Roman" w:hAnsi="Times New Roman" w:cs="Times New Roman"/>
            <w:sz w:val="24"/>
            <w:szCs w:val="24"/>
          </w:rPr>
          <w:t xml:space="preserve"> being emphasized whenever pairs contain obvious cue-target relations.</w:t>
        </w:r>
      </w:ins>
      <w:ins w:id="704" w:author="Nick Maxwell" w:date="2023-06-29T11:07:00Z">
        <w:r w:rsidR="0046232D">
          <w:rPr>
            <w:rFonts w:ascii="Times New Roman" w:hAnsi="Times New Roman" w:cs="Times New Roman"/>
            <w:sz w:val="24"/>
            <w:szCs w:val="24"/>
          </w:rPr>
          <w:t xml:space="preserve"> </w:t>
        </w:r>
      </w:ins>
      <w:del w:id="705" w:author="Nick Maxwell" w:date="2023-06-29T11:07:00Z">
        <w:r w:rsidDel="0046232D">
          <w:rPr>
            <w:rFonts w:ascii="Times New Roman" w:hAnsi="Times New Roman" w:cs="Times New Roman"/>
            <w:sz w:val="24"/>
            <w:szCs w:val="24"/>
          </w:rPr>
          <w:delText xml:space="preserve">Furthermore, given the salience of cue-target associations, future research may wish to test the cue-strengthening account using situations in which </w:delText>
        </w:r>
      </w:del>
      <w:ins w:id="706" w:author="Maxwell, Nicholas [2]" w:date="2023-06-28T15:47:00Z">
        <w:del w:id="707" w:author="Nick Maxwell" w:date="2023-06-29T11:07:00Z">
          <w:r w:rsidR="00DE32EA" w:rsidDel="0046232D">
            <w:rPr>
              <w:rFonts w:ascii="Times New Roman" w:hAnsi="Times New Roman" w:cs="Times New Roman"/>
              <w:sz w:val="24"/>
              <w:szCs w:val="24"/>
            </w:rPr>
            <w:delText>traditional</w:delText>
          </w:r>
        </w:del>
        <w:del w:id="708" w:author="Nick Maxwell" w:date="2023-06-29T11:05:00Z">
          <w:r w:rsidR="00DE32EA" w:rsidDel="0046232D">
            <w:rPr>
              <w:rFonts w:ascii="Times New Roman" w:hAnsi="Times New Roman" w:cs="Times New Roman"/>
              <w:sz w:val="24"/>
              <w:szCs w:val="24"/>
            </w:rPr>
            <w:delText xml:space="preserve"> </w:delText>
          </w:r>
        </w:del>
      </w:ins>
      <w:commentRangeStart w:id="709"/>
      <w:commentRangeStart w:id="710"/>
      <w:del w:id="711" w:author="Nick Maxwell" w:date="2023-06-29T11:05:00Z">
        <w:r w:rsidDel="0046232D">
          <w:rPr>
            <w:rFonts w:ascii="Times New Roman" w:hAnsi="Times New Roman" w:cs="Times New Roman"/>
            <w:sz w:val="24"/>
            <w:szCs w:val="24"/>
          </w:rPr>
          <w:delText>relatedness cues are not available</w:delText>
        </w:r>
        <w:commentRangeEnd w:id="709"/>
        <w:r w:rsidR="00F21E73" w:rsidDel="0046232D">
          <w:rPr>
            <w:rStyle w:val="CommentReference"/>
          </w:rPr>
          <w:commentReference w:id="709"/>
        </w:r>
        <w:commentRangeEnd w:id="710"/>
        <w:r w:rsidR="00006684" w:rsidDel="0046232D">
          <w:rPr>
            <w:rStyle w:val="CommentReference"/>
          </w:rPr>
          <w:commentReference w:id="710"/>
        </w:r>
      </w:del>
      <w:del w:id="712" w:author="Nick Maxwell" w:date="2023-06-29T11:07:00Z">
        <w:r w:rsidDel="0046232D">
          <w:rPr>
            <w:rFonts w:ascii="Times New Roman" w:hAnsi="Times New Roman" w:cs="Times New Roman"/>
            <w:sz w:val="24"/>
            <w:szCs w:val="24"/>
          </w:rPr>
          <w:delText xml:space="preserve">, such as having participants make JOLs on rhyming and non-rhyming word pairs that are </w:delText>
        </w:r>
      </w:del>
      <w:ins w:id="713" w:author="Maxwell, Nicholas [2]" w:date="2023-06-28T15:47:00Z">
        <w:del w:id="714" w:author="Nick Maxwell" w:date="2023-06-29T11:07:00Z">
          <w:r w:rsidR="00DE32EA" w:rsidDel="0046232D">
            <w:rPr>
              <w:rFonts w:ascii="Times New Roman" w:hAnsi="Times New Roman" w:cs="Times New Roman"/>
              <w:sz w:val="24"/>
              <w:szCs w:val="24"/>
            </w:rPr>
            <w:delText>directly</w:delText>
          </w:r>
        </w:del>
      </w:ins>
      <w:del w:id="715" w:author="Nick Maxwell" w:date="2023-06-29T11:07:00Z">
        <w:r w:rsidDel="0046232D">
          <w:rPr>
            <w:rFonts w:ascii="Times New Roman" w:hAnsi="Times New Roman" w:cs="Times New Roman"/>
            <w:sz w:val="24"/>
            <w:szCs w:val="24"/>
          </w:rPr>
          <w:delText xml:space="preserve">semantically </w:delText>
        </w:r>
        <w:r w:rsidR="003B54C1" w:rsidDel="0046232D">
          <w:rPr>
            <w:rFonts w:ascii="Times New Roman" w:hAnsi="Times New Roman" w:cs="Times New Roman"/>
            <w:sz w:val="24"/>
            <w:szCs w:val="24"/>
          </w:rPr>
          <w:delText>unrelated</w:delText>
        </w:r>
      </w:del>
      <w:ins w:id="716" w:author="Maxwell, Nicholas [2]" w:date="2023-06-28T15:47:00Z">
        <w:del w:id="717" w:author="Nick Maxwell" w:date="2023-06-29T11:07:00Z">
          <w:r w:rsidR="00DE32EA" w:rsidDel="0046232D">
            <w:rPr>
              <w:rFonts w:ascii="Times New Roman" w:hAnsi="Times New Roman" w:cs="Times New Roman"/>
              <w:sz w:val="24"/>
              <w:szCs w:val="24"/>
            </w:rPr>
            <w:delText xml:space="preserve"> (e.g., </w:delText>
          </w:r>
          <w:r w:rsidR="00DE32EA" w:rsidDel="0046232D">
            <w:rPr>
              <w:rFonts w:ascii="Times New Roman" w:hAnsi="Times New Roman" w:cs="Times New Roman"/>
              <w:i/>
              <w:sz w:val="24"/>
              <w:szCs w:val="24"/>
            </w:rPr>
            <w:delText>mouse – house</w:delText>
          </w:r>
          <w:r w:rsidR="00DE32EA" w:rsidDel="0046232D">
            <w:rPr>
              <w:rFonts w:ascii="Times New Roman" w:hAnsi="Times New Roman" w:cs="Times New Roman"/>
              <w:sz w:val="24"/>
              <w:szCs w:val="24"/>
            </w:rPr>
            <w:delText>)</w:delText>
          </w:r>
        </w:del>
      </w:ins>
      <w:ins w:id="718" w:author="Maxwell, Nicholas [2]" w:date="2023-06-28T15:49:00Z">
        <w:del w:id="719" w:author="Nick Maxwell" w:date="2023-06-29T11:07:00Z">
          <w:r w:rsidR="00DE32EA" w:rsidDel="0046232D">
            <w:rPr>
              <w:rFonts w:ascii="Times New Roman" w:hAnsi="Times New Roman" w:cs="Times New Roman"/>
              <w:sz w:val="24"/>
              <w:szCs w:val="24"/>
            </w:rPr>
            <w:delText xml:space="preserve"> or using unrelated stimuli pairs presented via font-manipulations (</w:delText>
          </w:r>
        </w:del>
      </w:ins>
      <w:ins w:id="720" w:author="Maxwell, Nicholas [2]" w:date="2023-06-28T15:51:00Z">
        <w:del w:id="721" w:author="Nick Maxwell" w:date="2023-06-29T11:07:00Z">
          <w:r w:rsidR="00DE32EA" w:rsidDel="0046232D">
            <w:rPr>
              <w:rFonts w:ascii="Times New Roman" w:hAnsi="Times New Roman" w:cs="Times New Roman"/>
              <w:sz w:val="24"/>
              <w:szCs w:val="24"/>
            </w:rPr>
            <w:delText>e.g</w:delText>
          </w:r>
        </w:del>
      </w:ins>
      <w:ins w:id="722" w:author="Maxwell, Nicholas [2]" w:date="2023-06-28T15:49:00Z">
        <w:del w:id="723" w:author="Nick Maxwell" w:date="2023-06-29T11:07:00Z">
          <w:r w:rsidR="00DE32EA" w:rsidDel="0046232D">
            <w:rPr>
              <w:rFonts w:ascii="Times New Roman" w:hAnsi="Times New Roman" w:cs="Times New Roman"/>
              <w:sz w:val="24"/>
              <w:szCs w:val="24"/>
            </w:rPr>
            <w:delText>., bolded vs. standard pairs</w:delText>
          </w:r>
        </w:del>
      </w:ins>
      <w:ins w:id="724" w:author="Maxwell, Nicholas [2]" w:date="2023-06-28T15:51:00Z">
        <w:del w:id="725" w:author="Nick Maxwell" w:date="2023-06-29T11:07:00Z">
          <w:r w:rsidR="00DE32EA" w:rsidDel="0046232D">
            <w:rPr>
              <w:rFonts w:ascii="Times New Roman" w:hAnsi="Times New Roman" w:cs="Times New Roman"/>
              <w:sz w:val="24"/>
              <w:szCs w:val="24"/>
            </w:rPr>
            <w:delText>, small vs. large</w:delText>
          </w:r>
        </w:del>
      </w:ins>
      <w:ins w:id="726" w:author="Maxwell, Nicholas [2]" w:date="2023-06-28T15:52:00Z">
        <w:del w:id="727" w:author="Nick Maxwell" w:date="2023-06-29T11:07:00Z">
          <w:r w:rsidR="00DE32EA" w:rsidDel="0046232D">
            <w:rPr>
              <w:rFonts w:ascii="Times New Roman" w:hAnsi="Times New Roman" w:cs="Times New Roman"/>
              <w:sz w:val="24"/>
              <w:szCs w:val="24"/>
            </w:rPr>
            <w:delText xml:space="preserve"> font, etc.</w:delText>
          </w:r>
        </w:del>
      </w:ins>
      <w:ins w:id="728" w:author="Maxwell, Nicholas [2]" w:date="2023-06-28T15:49:00Z">
        <w:del w:id="729" w:author="Nick Maxwell" w:date="2023-06-29T11:07:00Z">
          <w:r w:rsidR="00DE32EA" w:rsidDel="0046232D">
            <w:rPr>
              <w:rFonts w:ascii="Times New Roman" w:hAnsi="Times New Roman" w:cs="Times New Roman"/>
              <w:sz w:val="24"/>
              <w:szCs w:val="24"/>
            </w:rPr>
            <w:delText>)</w:delText>
          </w:r>
        </w:del>
      </w:ins>
      <w:ins w:id="730" w:author="Maxwell, Nicholas [2]" w:date="2023-06-28T15:50:00Z">
        <w:del w:id="731" w:author="Nick Maxwell" w:date="2023-06-29T11:07:00Z">
          <w:r w:rsidR="00DE32EA" w:rsidDel="0046232D">
            <w:rPr>
              <w:rFonts w:ascii="Times New Roman" w:hAnsi="Times New Roman" w:cs="Times New Roman"/>
              <w:sz w:val="24"/>
              <w:szCs w:val="24"/>
            </w:rPr>
            <w:delText xml:space="preserve">. </w:delText>
          </w:r>
        </w:del>
      </w:ins>
      <w:del w:id="732" w:author="Maxwell, Nicholas [2]" w:date="2023-06-28T15:49:00Z">
        <w:r w:rsidDel="00DE32EA">
          <w:rPr>
            <w:rFonts w:ascii="Times New Roman" w:hAnsi="Times New Roman" w:cs="Times New Roman"/>
            <w:sz w:val="24"/>
            <w:szCs w:val="24"/>
          </w:rPr>
          <w:delText xml:space="preserve">. </w:delText>
        </w:r>
      </w:del>
      <w:del w:id="733" w:author="Nick Maxwell" w:date="2023-06-29T11:07:00Z">
        <w:r w:rsidDel="0046232D">
          <w:rPr>
            <w:rFonts w:ascii="Times New Roman" w:hAnsi="Times New Roman" w:cs="Times New Roman"/>
            <w:sz w:val="24"/>
            <w:szCs w:val="24"/>
          </w:rPr>
          <w:delText xml:space="preserve">Ultimately, </w:delText>
        </w:r>
      </w:del>
      <w:del w:id="734" w:author="Nick Maxwell" w:date="2023-06-30T10:45:00Z">
        <w:r w:rsidDel="00FB3A53">
          <w:rPr>
            <w:rFonts w:ascii="Times New Roman" w:hAnsi="Times New Roman" w:cs="Times New Roman"/>
            <w:sz w:val="24"/>
            <w:szCs w:val="24"/>
          </w:rPr>
          <w:delText xml:space="preserve">more work will be </w:delText>
        </w:r>
        <w:r w:rsidR="00E42056" w:rsidDel="00FB3A53">
          <w:rPr>
            <w:rFonts w:ascii="Times New Roman" w:hAnsi="Times New Roman" w:cs="Times New Roman"/>
            <w:sz w:val="24"/>
            <w:szCs w:val="24"/>
          </w:rPr>
          <w:delText>needed</w:delText>
        </w:r>
        <w:r w:rsidDel="00FB3A53">
          <w:rPr>
            <w:rFonts w:ascii="Times New Roman" w:hAnsi="Times New Roman" w:cs="Times New Roman"/>
            <w:sz w:val="24"/>
            <w:szCs w:val="24"/>
          </w:rPr>
          <w:delText xml:space="preserve"> to fully understand the</w:delText>
        </w:r>
        <w:r w:rsidR="003B54C1" w:rsidDel="00FB3A53">
          <w:rPr>
            <w:rFonts w:ascii="Times New Roman" w:hAnsi="Times New Roman" w:cs="Times New Roman"/>
            <w:sz w:val="24"/>
            <w:szCs w:val="24"/>
          </w:rPr>
          <w:delText xml:space="preserve"> complex</w:delText>
        </w:r>
        <w:r w:rsidDel="00FB3A53">
          <w:rPr>
            <w:rFonts w:ascii="Times New Roman" w:hAnsi="Times New Roman" w:cs="Times New Roman"/>
            <w:sz w:val="24"/>
            <w:szCs w:val="24"/>
          </w:rPr>
          <w:delText xml:space="preserve"> interplay between the </w:delText>
        </w:r>
        <w:r w:rsidR="0002544B" w:rsidDel="00FB3A53">
          <w:rPr>
            <w:rFonts w:ascii="Times New Roman" w:hAnsi="Times New Roman" w:cs="Times New Roman"/>
            <w:sz w:val="24"/>
            <w:szCs w:val="24"/>
          </w:rPr>
          <w:delText>relational</w:delText>
        </w:r>
        <w:r w:rsidDel="00FB3A53">
          <w:rPr>
            <w:rFonts w:ascii="Times New Roman" w:hAnsi="Times New Roman" w:cs="Times New Roman"/>
            <w:sz w:val="24"/>
            <w:szCs w:val="24"/>
          </w:rPr>
          <w:delText xml:space="preserve"> and cue-strengthening accounts of JOL </w:delText>
        </w:r>
        <w:commentRangeStart w:id="735"/>
        <w:commentRangeStart w:id="736"/>
        <w:r w:rsidDel="00FB3A53">
          <w:rPr>
            <w:rFonts w:ascii="Times New Roman" w:hAnsi="Times New Roman" w:cs="Times New Roman"/>
            <w:sz w:val="24"/>
            <w:szCs w:val="24"/>
          </w:rPr>
          <w:delText>reactivity</w:delText>
        </w:r>
        <w:commentRangeEnd w:id="735"/>
        <w:r w:rsidR="00F21E73" w:rsidDel="00FB3A53">
          <w:rPr>
            <w:rStyle w:val="CommentReference"/>
          </w:rPr>
          <w:commentReference w:id="735"/>
        </w:r>
        <w:commentRangeEnd w:id="736"/>
        <w:r w:rsidR="00DE32EA" w:rsidDel="00FB3A53">
          <w:rPr>
            <w:rStyle w:val="CommentReference"/>
          </w:rPr>
          <w:commentReference w:id="736"/>
        </w:r>
        <w:r w:rsidDel="00FB3A53">
          <w:rPr>
            <w:rFonts w:ascii="Times New Roman" w:hAnsi="Times New Roman" w:cs="Times New Roman"/>
            <w:sz w:val="24"/>
            <w:szCs w:val="24"/>
          </w:rPr>
          <w:delText>.</w:delText>
        </w:r>
      </w:del>
    </w:p>
    <w:p w14:paraId="20D7B16C" w14:textId="58162134" w:rsidR="001B77A4" w:rsidRDefault="001B77A4" w:rsidP="005B504B">
      <w:pPr>
        <w:spacing w:after="0" w:line="480" w:lineRule="auto"/>
        <w:ind w:firstLine="720"/>
        <w:rPr>
          <w:rFonts w:ascii="Times New Roman" w:hAnsi="Times New Roman" w:cs="Times New Roman"/>
          <w:sz w:val="24"/>
          <w:szCs w:val="24"/>
        </w:rPr>
      </w:pPr>
      <w:ins w:id="737" w:author="Nick Maxwell" w:date="2023-06-24T15:31:00Z">
        <w:r>
          <w:rPr>
            <w:rFonts w:ascii="Times New Roman" w:hAnsi="Times New Roman" w:cs="Times New Roman"/>
            <w:sz w:val="24"/>
            <w:szCs w:val="24"/>
          </w:rPr>
          <w:t xml:space="preserve">Finally, </w:t>
        </w:r>
      </w:ins>
      <w:ins w:id="738" w:author="Maxwell, Nicholas [2]" w:date="2023-06-28T16:00:00Z">
        <w:r w:rsidR="009B1347">
          <w:rPr>
            <w:rFonts w:ascii="Times New Roman" w:hAnsi="Times New Roman" w:cs="Times New Roman"/>
            <w:sz w:val="24"/>
            <w:szCs w:val="24"/>
          </w:rPr>
          <w:t>given the memor</w:t>
        </w:r>
      </w:ins>
      <w:ins w:id="739" w:author="Maxwell, Nicholas [2]" w:date="2023-06-28T16:14:00Z">
        <w:r w:rsidR="008D2D95">
          <w:rPr>
            <w:rFonts w:ascii="Times New Roman" w:hAnsi="Times New Roman" w:cs="Times New Roman"/>
            <w:sz w:val="24"/>
            <w:szCs w:val="24"/>
          </w:rPr>
          <w:t>ial</w:t>
        </w:r>
      </w:ins>
      <w:ins w:id="740" w:author="Maxwell, Nicholas [2]" w:date="2023-06-28T16:00:00Z">
        <w:r w:rsidR="009B1347">
          <w:rPr>
            <w:rFonts w:ascii="Times New Roman" w:hAnsi="Times New Roman" w:cs="Times New Roman"/>
            <w:sz w:val="24"/>
            <w:szCs w:val="24"/>
          </w:rPr>
          <w:t xml:space="preserve"> </w:t>
        </w:r>
      </w:ins>
      <w:ins w:id="741" w:author="Maxwell, Nicholas [2]" w:date="2023-06-28T16:14:00Z">
        <w:r w:rsidR="008D2D95">
          <w:rPr>
            <w:rFonts w:ascii="Times New Roman" w:hAnsi="Times New Roman" w:cs="Times New Roman"/>
            <w:sz w:val="24"/>
            <w:szCs w:val="24"/>
          </w:rPr>
          <w:t>benefits of making</w:t>
        </w:r>
      </w:ins>
      <w:ins w:id="742" w:author="Maxwell, Nicholas [2]" w:date="2023-06-28T16:00:00Z">
        <w:r w:rsidR="009B1347">
          <w:rPr>
            <w:rFonts w:ascii="Times New Roman" w:hAnsi="Times New Roman" w:cs="Times New Roman"/>
            <w:sz w:val="24"/>
            <w:szCs w:val="24"/>
          </w:rPr>
          <w:t xml:space="preserve"> JOLs, </w:t>
        </w:r>
      </w:ins>
      <w:ins w:id="743" w:author="Maxwell, Nicholas [2]" w:date="2023-06-28T15:52:00Z">
        <w:r w:rsidR="00DE32EA">
          <w:rPr>
            <w:rFonts w:ascii="Times New Roman" w:hAnsi="Times New Roman" w:cs="Times New Roman"/>
            <w:sz w:val="24"/>
            <w:szCs w:val="24"/>
          </w:rPr>
          <w:t xml:space="preserve">future research may wish to explore </w:t>
        </w:r>
      </w:ins>
      <w:ins w:id="744" w:author="Maxwell, Nicholas [2]" w:date="2023-06-28T16:01:00Z">
        <w:r w:rsidR="009B1347">
          <w:rPr>
            <w:rFonts w:ascii="Times New Roman" w:hAnsi="Times New Roman" w:cs="Times New Roman"/>
            <w:sz w:val="24"/>
            <w:szCs w:val="24"/>
          </w:rPr>
          <w:t xml:space="preserve">the </w:t>
        </w:r>
      </w:ins>
      <w:ins w:id="745" w:author="Maxwell, Nicholas [2]" w:date="2023-06-29T13:31:00Z">
        <w:r w:rsidR="00690548">
          <w:rPr>
            <w:rFonts w:ascii="Times New Roman" w:hAnsi="Times New Roman" w:cs="Times New Roman"/>
            <w:sz w:val="24"/>
            <w:szCs w:val="24"/>
          </w:rPr>
          <w:t xml:space="preserve">reactive </w:t>
        </w:r>
      </w:ins>
      <w:ins w:id="746" w:author="Maxwell, Nicholas [2]" w:date="2023-06-28T16:15:00Z">
        <w:r w:rsidR="008D2D95">
          <w:rPr>
            <w:rFonts w:ascii="Times New Roman" w:hAnsi="Times New Roman" w:cs="Times New Roman"/>
            <w:sz w:val="24"/>
            <w:szCs w:val="24"/>
          </w:rPr>
          <w:t>effects of</w:t>
        </w:r>
      </w:ins>
      <w:ins w:id="747" w:author="Maxwell, Nicholas [2]" w:date="2023-06-28T16:01:00Z">
        <w:r w:rsidR="009B1347">
          <w:rPr>
            <w:rFonts w:ascii="Times New Roman" w:hAnsi="Times New Roman" w:cs="Times New Roman"/>
            <w:sz w:val="24"/>
            <w:szCs w:val="24"/>
          </w:rPr>
          <w:t xml:space="preserve"> these judgments within </w:t>
        </w:r>
      </w:ins>
      <w:ins w:id="748" w:author="Maxwell, Nicholas [2]" w:date="2023-06-28T16:10:00Z">
        <w:r w:rsidR="008D2D95">
          <w:rPr>
            <w:rFonts w:ascii="Times New Roman" w:hAnsi="Times New Roman" w:cs="Times New Roman"/>
            <w:sz w:val="24"/>
            <w:szCs w:val="24"/>
          </w:rPr>
          <w:t>more applied contexts</w:t>
        </w:r>
      </w:ins>
      <w:ins w:id="749" w:author="Nick Maxwell" w:date="2023-06-29T11:18:00Z">
        <w:r w:rsidR="00704852">
          <w:rPr>
            <w:rFonts w:ascii="Times New Roman" w:hAnsi="Times New Roman" w:cs="Times New Roman"/>
            <w:sz w:val="24"/>
            <w:szCs w:val="24"/>
          </w:rPr>
          <w:t xml:space="preserve">. This may be </w:t>
        </w:r>
      </w:ins>
      <w:ins w:id="750" w:author="Nick Maxwell" w:date="2023-06-29T11:19:00Z">
        <w:r w:rsidR="00704852">
          <w:rPr>
            <w:rFonts w:ascii="Times New Roman" w:hAnsi="Times New Roman" w:cs="Times New Roman"/>
            <w:sz w:val="24"/>
            <w:szCs w:val="24"/>
          </w:rPr>
          <w:t>particularly important in understanding the mechanism</w:t>
        </w:r>
      </w:ins>
      <w:ins w:id="751" w:author="Nick Maxwell" w:date="2023-06-30T09:40:00Z">
        <w:r w:rsidR="001C1E53">
          <w:rPr>
            <w:rFonts w:ascii="Times New Roman" w:hAnsi="Times New Roman" w:cs="Times New Roman"/>
            <w:sz w:val="24"/>
            <w:szCs w:val="24"/>
          </w:rPr>
          <w:t>s</w:t>
        </w:r>
      </w:ins>
      <w:ins w:id="752" w:author="Nick Maxwell" w:date="2023-06-29T11:19:00Z">
        <w:r w:rsidR="00704852">
          <w:rPr>
            <w:rFonts w:ascii="Times New Roman" w:hAnsi="Times New Roman" w:cs="Times New Roman"/>
            <w:sz w:val="24"/>
            <w:szCs w:val="24"/>
          </w:rPr>
          <w:t xml:space="preserve"> behind reactivity, given that research on </w:t>
        </w:r>
      </w:ins>
      <w:ins w:id="753" w:author="Nick Maxwell" w:date="2023-06-29T11:13:00Z">
        <w:r w:rsidR="00C041EB">
          <w:rPr>
            <w:rFonts w:ascii="Times New Roman" w:hAnsi="Times New Roman" w:cs="Times New Roman"/>
            <w:sz w:val="24"/>
            <w:szCs w:val="24"/>
          </w:rPr>
          <w:t xml:space="preserve">JOL reactivity </w:t>
        </w:r>
      </w:ins>
      <w:ins w:id="754" w:author="Nick Maxwell" w:date="2023-06-29T11:14:00Z">
        <w:r w:rsidR="00C041EB">
          <w:rPr>
            <w:rFonts w:ascii="Times New Roman" w:hAnsi="Times New Roman" w:cs="Times New Roman"/>
            <w:sz w:val="24"/>
            <w:szCs w:val="24"/>
          </w:rPr>
          <w:t>has</w:t>
        </w:r>
      </w:ins>
      <w:ins w:id="755" w:author="Nick Maxwell" w:date="2023-06-29T11:19:00Z">
        <w:r w:rsidR="00704852">
          <w:rPr>
            <w:rFonts w:ascii="Times New Roman" w:hAnsi="Times New Roman" w:cs="Times New Roman"/>
            <w:sz w:val="24"/>
            <w:szCs w:val="24"/>
          </w:rPr>
          <w:t xml:space="preserve"> traditionally</w:t>
        </w:r>
      </w:ins>
      <w:ins w:id="756" w:author="Nick Maxwell" w:date="2023-06-29T11:14:00Z">
        <w:r w:rsidR="00C041EB">
          <w:rPr>
            <w:rFonts w:ascii="Times New Roman" w:hAnsi="Times New Roman" w:cs="Times New Roman"/>
            <w:sz w:val="24"/>
            <w:szCs w:val="24"/>
          </w:rPr>
          <w:t xml:space="preserve"> relied on cue-target word pairs rather than educationally relevant </w:t>
        </w:r>
      </w:ins>
      <w:ins w:id="757" w:author="Nick Maxwell" w:date="2023-06-29T11:15:00Z">
        <w:r w:rsidR="00C041EB">
          <w:rPr>
            <w:rFonts w:ascii="Times New Roman" w:hAnsi="Times New Roman" w:cs="Times New Roman"/>
            <w:sz w:val="24"/>
            <w:szCs w:val="24"/>
          </w:rPr>
          <w:t xml:space="preserve">stimuli (e.g., general knowledge, comprehension of text passages, etc.). However, </w:t>
        </w:r>
      </w:ins>
      <w:ins w:id="758" w:author="Nick Maxwell" w:date="2023-06-29T11:20:00Z">
        <w:r w:rsidR="003D2CB3">
          <w:rPr>
            <w:rFonts w:ascii="Times New Roman" w:hAnsi="Times New Roman" w:cs="Times New Roman"/>
            <w:sz w:val="24"/>
            <w:szCs w:val="24"/>
          </w:rPr>
          <w:t xml:space="preserve">we note that </w:t>
        </w:r>
      </w:ins>
      <w:ins w:id="759" w:author="Maxwell, Nicholas [2]" w:date="2023-06-28T16:01:00Z">
        <w:del w:id="760" w:author="Nick Maxwell" w:date="2023-06-29T11:13:00Z">
          <w:r w:rsidR="009B1347" w:rsidDel="00C041EB">
            <w:rPr>
              <w:rFonts w:ascii="Times New Roman" w:hAnsi="Times New Roman" w:cs="Times New Roman"/>
              <w:sz w:val="24"/>
              <w:szCs w:val="24"/>
            </w:rPr>
            <w:delText xml:space="preserve">. </w:delText>
          </w:r>
        </w:del>
      </w:ins>
      <w:ins w:id="761" w:author="Maxwell, Nicholas [2]" w:date="2023-06-28T16:15:00Z">
        <w:del w:id="762" w:author="Nick Maxwell" w:date="2023-06-29T11:13:00Z">
          <w:r w:rsidR="008D2D95" w:rsidDel="00C041EB">
            <w:rPr>
              <w:rFonts w:ascii="Times New Roman" w:hAnsi="Times New Roman" w:cs="Times New Roman"/>
              <w:sz w:val="24"/>
              <w:szCs w:val="24"/>
            </w:rPr>
            <w:delText>Recently</w:delText>
          </w:r>
        </w:del>
      </w:ins>
      <w:ins w:id="763" w:author="Nick Maxwell" w:date="2023-06-29T11:15:00Z">
        <w:r w:rsidR="00C041EB">
          <w:rPr>
            <w:rFonts w:ascii="Times New Roman" w:hAnsi="Times New Roman" w:cs="Times New Roman"/>
            <w:sz w:val="24"/>
            <w:szCs w:val="24"/>
          </w:rPr>
          <w:t>i</w:t>
        </w:r>
      </w:ins>
      <w:ins w:id="764" w:author="Nick Maxwell" w:date="2023-06-29T11:13:00Z">
        <w:r w:rsidR="00C041EB">
          <w:rPr>
            <w:rFonts w:ascii="Times New Roman" w:hAnsi="Times New Roman" w:cs="Times New Roman"/>
            <w:sz w:val="24"/>
            <w:szCs w:val="24"/>
          </w:rPr>
          <w:t xml:space="preserve">n </w:t>
        </w:r>
        <w:r w:rsidR="00C041EB">
          <w:rPr>
            <w:rFonts w:ascii="Times New Roman" w:hAnsi="Times New Roman" w:cs="Times New Roman"/>
            <w:sz w:val="24"/>
            <w:szCs w:val="24"/>
          </w:rPr>
          <w:lastRenderedPageBreak/>
          <w:t>a recent exception</w:t>
        </w:r>
      </w:ins>
      <w:ins w:id="765" w:author="Maxwell, Nicholas [2]" w:date="2023-06-28T16:08:00Z">
        <w:r w:rsidR="008D2D95">
          <w:rPr>
            <w:rFonts w:ascii="Times New Roman" w:hAnsi="Times New Roman" w:cs="Times New Roman"/>
            <w:sz w:val="24"/>
            <w:szCs w:val="24"/>
          </w:rPr>
          <w:t xml:space="preserve">, </w:t>
        </w:r>
      </w:ins>
      <w:ins w:id="766" w:author="Maxwell, Nicholas [2]" w:date="2023-06-28T16:04:00Z">
        <w:r w:rsidR="009B1347" w:rsidRPr="008D2D95">
          <w:rPr>
            <w:rFonts w:ascii="Times New Roman" w:hAnsi="Times New Roman" w:cs="Times New Roman"/>
            <w:sz w:val="24"/>
            <w:szCs w:val="24"/>
          </w:rPr>
          <w:t>Schäfer</w:t>
        </w:r>
        <w:r w:rsidR="009B1347" w:rsidRPr="008D2D95" w:rsidDel="009B1347">
          <w:rPr>
            <w:rFonts w:ascii="Times New Roman" w:hAnsi="Times New Roman" w:cs="Times New Roman"/>
            <w:sz w:val="24"/>
            <w:szCs w:val="24"/>
            <w:rPrChange w:id="767" w:author="Maxwell, Nicholas [2]" w:date="2023-06-28T16:09:00Z">
              <w:rPr>
                <w:rFonts w:ascii="Times New Roman" w:hAnsi="Times New Roman" w:cs="Times New Roman"/>
                <w:sz w:val="24"/>
                <w:szCs w:val="24"/>
                <w:highlight w:val="yellow"/>
              </w:rPr>
            </w:rPrChange>
          </w:rPr>
          <w:t xml:space="preserve"> </w:t>
        </w:r>
      </w:ins>
      <w:ins w:id="768" w:author="Maxwell, Nicholas [2]" w:date="2023-06-28T16:09:00Z">
        <w:r w:rsidR="008D2D95" w:rsidRPr="008D2D95">
          <w:rPr>
            <w:rFonts w:ascii="Times New Roman" w:hAnsi="Times New Roman" w:cs="Times New Roman"/>
            <w:sz w:val="24"/>
            <w:szCs w:val="24"/>
            <w:rPrChange w:id="769" w:author="Maxwell, Nicholas [2]" w:date="2023-06-28T16:09:00Z">
              <w:rPr>
                <w:rFonts w:ascii="Times New Roman" w:hAnsi="Times New Roman" w:cs="Times New Roman"/>
                <w:sz w:val="24"/>
                <w:szCs w:val="24"/>
                <w:highlight w:val="yellow"/>
              </w:rPr>
            </w:rPrChange>
          </w:rPr>
          <w:t>and</w:t>
        </w:r>
      </w:ins>
      <w:ins w:id="770" w:author="Maxwell, Nicholas [2]" w:date="2023-06-28T16:03:00Z">
        <w:r w:rsidR="009B1347" w:rsidRPr="008D2D95">
          <w:rPr>
            <w:rFonts w:ascii="Times New Roman" w:hAnsi="Times New Roman" w:cs="Times New Roman"/>
            <w:sz w:val="24"/>
            <w:szCs w:val="24"/>
            <w:rPrChange w:id="771" w:author="Maxwell, Nicholas [2]" w:date="2023-06-28T16:09:00Z">
              <w:rPr>
                <w:rFonts w:ascii="Times New Roman" w:hAnsi="Times New Roman" w:cs="Times New Roman"/>
                <w:sz w:val="24"/>
                <w:szCs w:val="24"/>
                <w:highlight w:val="yellow"/>
              </w:rPr>
            </w:rPrChange>
          </w:rPr>
          <w:t xml:space="preserve"> </w:t>
        </w:r>
        <w:proofErr w:type="spellStart"/>
        <w:r w:rsidR="009B1347" w:rsidRPr="008D2D95">
          <w:rPr>
            <w:rFonts w:ascii="Times New Roman" w:hAnsi="Times New Roman" w:cs="Times New Roman"/>
            <w:sz w:val="24"/>
            <w:szCs w:val="24"/>
            <w:rPrChange w:id="772" w:author="Maxwell, Nicholas [2]" w:date="2023-06-28T16:09:00Z">
              <w:rPr>
                <w:rFonts w:ascii="Times New Roman" w:hAnsi="Times New Roman" w:cs="Times New Roman"/>
                <w:sz w:val="24"/>
                <w:szCs w:val="24"/>
                <w:highlight w:val="yellow"/>
              </w:rPr>
            </w:rPrChange>
          </w:rPr>
          <w:t>Undorf</w:t>
        </w:r>
      </w:ins>
      <w:proofErr w:type="spellEnd"/>
      <w:ins w:id="773" w:author="Maxwell, Nicholas [2]" w:date="2023-06-28T16:08:00Z">
        <w:r w:rsidR="008D2D95" w:rsidRPr="008D2D95">
          <w:rPr>
            <w:rFonts w:ascii="Times New Roman" w:hAnsi="Times New Roman" w:cs="Times New Roman"/>
            <w:sz w:val="24"/>
            <w:szCs w:val="24"/>
            <w:rPrChange w:id="774" w:author="Maxwell, Nicholas [2]" w:date="2023-06-28T16:09:00Z">
              <w:rPr>
                <w:rFonts w:ascii="Times New Roman" w:hAnsi="Times New Roman" w:cs="Times New Roman"/>
                <w:sz w:val="24"/>
                <w:szCs w:val="24"/>
                <w:highlight w:val="yellow"/>
              </w:rPr>
            </w:rPrChange>
          </w:rPr>
          <w:t xml:space="preserve"> (</w:t>
        </w:r>
      </w:ins>
      <w:ins w:id="775" w:author="Maxwell, Nicholas [2]" w:date="2023-06-28T16:04:00Z">
        <w:r w:rsidR="009B1347" w:rsidRPr="008D2D95">
          <w:rPr>
            <w:rFonts w:ascii="Times New Roman" w:hAnsi="Times New Roman" w:cs="Times New Roman"/>
            <w:sz w:val="24"/>
            <w:szCs w:val="24"/>
            <w:rPrChange w:id="776" w:author="Maxwell, Nicholas [2]" w:date="2023-06-28T16:09:00Z">
              <w:rPr>
                <w:rFonts w:ascii="Times New Roman" w:hAnsi="Times New Roman" w:cs="Times New Roman"/>
                <w:sz w:val="24"/>
                <w:szCs w:val="24"/>
                <w:highlight w:val="yellow"/>
              </w:rPr>
            </w:rPrChange>
          </w:rPr>
          <w:t>in press)</w:t>
        </w:r>
      </w:ins>
      <w:ins w:id="777" w:author="Maxwell, Nicholas [2]" w:date="2023-06-28T16:09:00Z">
        <w:r w:rsidR="008D2D95" w:rsidRPr="008D2D95">
          <w:rPr>
            <w:rFonts w:ascii="Times New Roman" w:hAnsi="Times New Roman" w:cs="Times New Roman"/>
            <w:sz w:val="24"/>
            <w:szCs w:val="24"/>
            <w:rPrChange w:id="778" w:author="Maxwell, Nicholas [2]" w:date="2023-06-28T16:09:00Z">
              <w:rPr>
                <w:rFonts w:ascii="Times New Roman" w:hAnsi="Times New Roman" w:cs="Times New Roman"/>
                <w:sz w:val="24"/>
                <w:szCs w:val="24"/>
                <w:highlight w:val="yellow"/>
              </w:rPr>
            </w:rPrChange>
          </w:rPr>
          <w:t xml:space="preserve"> </w:t>
        </w:r>
      </w:ins>
      <w:ins w:id="779" w:author="Maxwell, Nicholas [2]" w:date="2023-06-28T16:10:00Z">
        <w:r w:rsidR="008D2D95">
          <w:rPr>
            <w:rFonts w:ascii="Times New Roman" w:hAnsi="Times New Roman" w:cs="Times New Roman"/>
            <w:sz w:val="24"/>
            <w:szCs w:val="24"/>
          </w:rPr>
          <w:t>tested</w:t>
        </w:r>
      </w:ins>
      <w:ins w:id="780" w:author="Maxwell, Nicholas [2]" w:date="2023-06-28T16:09:00Z">
        <w:r w:rsidR="008D2D95">
          <w:rPr>
            <w:rFonts w:ascii="Times New Roman" w:hAnsi="Times New Roman" w:cs="Times New Roman"/>
            <w:sz w:val="24"/>
            <w:szCs w:val="24"/>
          </w:rPr>
          <w:t xml:space="preserve"> whether </w:t>
        </w:r>
        <w:del w:id="781" w:author="Nick Maxwell" w:date="2023-06-29T11:15:00Z">
          <w:r w:rsidR="008D2D95" w:rsidDel="00C041EB">
            <w:rPr>
              <w:rFonts w:ascii="Times New Roman" w:hAnsi="Times New Roman" w:cs="Times New Roman"/>
              <w:sz w:val="24"/>
              <w:szCs w:val="24"/>
            </w:rPr>
            <w:delText xml:space="preserve">providing </w:delText>
          </w:r>
        </w:del>
        <w:r w:rsidR="008D2D95">
          <w:rPr>
            <w:rFonts w:ascii="Times New Roman" w:hAnsi="Times New Roman" w:cs="Times New Roman"/>
            <w:sz w:val="24"/>
            <w:szCs w:val="24"/>
          </w:rPr>
          <w:t xml:space="preserve">JOLs </w:t>
        </w:r>
      </w:ins>
      <w:ins w:id="782" w:author="Maxwell, Nicholas [2]" w:date="2023-06-28T16:13:00Z">
        <w:r w:rsidR="008D2D95">
          <w:rPr>
            <w:rFonts w:ascii="Times New Roman" w:hAnsi="Times New Roman" w:cs="Times New Roman"/>
            <w:sz w:val="24"/>
            <w:szCs w:val="24"/>
          </w:rPr>
          <w:t>would improve recollection</w:t>
        </w:r>
      </w:ins>
      <w:ins w:id="783" w:author="Maxwell, Nicholas [2]" w:date="2023-06-28T16:11:00Z">
        <w:r w:rsidR="008D2D95">
          <w:rPr>
            <w:rFonts w:ascii="Times New Roman" w:hAnsi="Times New Roman" w:cs="Times New Roman"/>
            <w:sz w:val="24"/>
            <w:szCs w:val="24"/>
          </w:rPr>
          <w:t xml:space="preserve"> </w:t>
        </w:r>
        <w:del w:id="784" w:author="Nick Maxwell" w:date="2023-06-29T11:15:00Z">
          <w:r w:rsidR="008D2D95" w:rsidDel="00C041EB">
            <w:rPr>
              <w:rFonts w:ascii="Times New Roman" w:hAnsi="Times New Roman" w:cs="Times New Roman"/>
              <w:sz w:val="24"/>
              <w:szCs w:val="24"/>
            </w:rPr>
            <w:delText>educationally relevant study materials (e.g., general knowledge facts)</w:delText>
          </w:r>
        </w:del>
      </w:ins>
      <w:ins w:id="785" w:author="Nick Maxwell" w:date="2023-06-29T11:15:00Z">
        <w:r w:rsidR="00C041EB">
          <w:rPr>
            <w:rFonts w:ascii="Times New Roman" w:hAnsi="Times New Roman" w:cs="Times New Roman"/>
            <w:sz w:val="24"/>
            <w:szCs w:val="24"/>
          </w:rPr>
          <w:t>for a series of general knowledge facts</w:t>
        </w:r>
      </w:ins>
      <w:ins w:id="786" w:author="Maxwell, Nicholas [2]" w:date="2023-06-28T16:11:00Z">
        <w:r w:rsidR="008D2D95">
          <w:rPr>
            <w:rFonts w:ascii="Times New Roman" w:hAnsi="Times New Roman" w:cs="Times New Roman"/>
            <w:sz w:val="24"/>
            <w:szCs w:val="24"/>
          </w:rPr>
          <w:t xml:space="preserve">. </w:t>
        </w:r>
        <w:del w:id="787" w:author="Nick Maxwell" w:date="2023-06-29T11:20:00Z">
          <w:r w:rsidR="008D2D95" w:rsidDel="003D2CB3">
            <w:rPr>
              <w:rFonts w:ascii="Times New Roman" w:hAnsi="Times New Roman" w:cs="Times New Roman"/>
              <w:sz w:val="24"/>
              <w:szCs w:val="24"/>
            </w:rPr>
            <w:delText>Although</w:delText>
          </w:r>
        </w:del>
      </w:ins>
      <w:ins w:id="788" w:author="Nick Maxwell" w:date="2023-06-29T11:20:00Z">
        <w:r w:rsidR="003D2CB3">
          <w:rPr>
            <w:rFonts w:ascii="Times New Roman" w:hAnsi="Times New Roman" w:cs="Times New Roman"/>
            <w:sz w:val="24"/>
            <w:szCs w:val="24"/>
          </w:rPr>
          <w:t>Interestingly,</w:t>
        </w:r>
      </w:ins>
      <w:ins w:id="789" w:author="Maxwell, Nicholas [2]" w:date="2023-06-28T16:11:00Z">
        <w:r w:rsidR="008D2D95">
          <w:rPr>
            <w:rFonts w:ascii="Times New Roman" w:hAnsi="Times New Roman" w:cs="Times New Roman"/>
            <w:sz w:val="24"/>
            <w:szCs w:val="24"/>
          </w:rPr>
          <w:t xml:space="preserve"> the authors reported n</w:t>
        </w:r>
      </w:ins>
      <w:ins w:id="790" w:author="Maxwell, Nicholas [2]" w:date="2023-06-28T16:12:00Z">
        <w:r w:rsidR="008D2D95">
          <w:rPr>
            <w:rFonts w:ascii="Times New Roman" w:hAnsi="Times New Roman" w:cs="Times New Roman"/>
            <w:sz w:val="24"/>
            <w:szCs w:val="24"/>
          </w:rPr>
          <w:t xml:space="preserve">o memory differences between JOL and no-JOL participants, </w:t>
        </w:r>
      </w:ins>
      <w:ins w:id="791" w:author="Nick Maxwell" w:date="2023-06-29T11:20:00Z">
        <w:r w:rsidR="003D2CB3">
          <w:rPr>
            <w:rFonts w:ascii="Times New Roman" w:hAnsi="Times New Roman" w:cs="Times New Roman"/>
            <w:sz w:val="24"/>
            <w:szCs w:val="24"/>
          </w:rPr>
          <w:t>regardless of whether participants were tested via cued- or free-recall</w:t>
        </w:r>
      </w:ins>
      <w:ins w:id="792" w:author="Maxwell, Nicholas [2]" w:date="2023-06-28T16:13:00Z">
        <w:del w:id="793" w:author="Nick Maxwell" w:date="2023-06-29T11:20:00Z">
          <w:r w:rsidR="008D2D95" w:rsidDel="003D2CB3">
            <w:rPr>
              <w:rFonts w:ascii="Times New Roman" w:hAnsi="Times New Roman" w:cs="Times New Roman"/>
              <w:sz w:val="24"/>
              <w:szCs w:val="24"/>
            </w:rPr>
            <w:delText xml:space="preserve">the </w:delText>
          </w:r>
        </w:del>
      </w:ins>
      <w:ins w:id="794" w:author="Maxwell, Nicholas [2]" w:date="2023-06-28T16:15:00Z">
        <w:del w:id="795" w:author="Nick Maxwell" w:date="2023-06-29T11:20:00Z">
          <w:r w:rsidR="008D2D95" w:rsidDel="003D2CB3">
            <w:rPr>
              <w:rFonts w:ascii="Times New Roman" w:hAnsi="Times New Roman" w:cs="Times New Roman"/>
              <w:sz w:val="24"/>
              <w:szCs w:val="24"/>
            </w:rPr>
            <w:delText>testing occurred</w:delText>
          </w:r>
        </w:del>
      </w:ins>
      <w:ins w:id="796" w:author="Maxwell, Nicholas [2]" w:date="2023-06-28T16:13:00Z">
        <w:del w:id="797" w:author="Nick Maxwell" w:date="2023-06-29T11:20:00Z">
          <w:r w:rsidR="008D2D95" w:rsidDel="003D2CB3">
            <w:rPr>
              <w:rFonts w:ascii="Times New Roman" w:hAnsi="Times New Roman" w:cs="Times New Roman"/>
              <w:sz w:val="24"/>
              <w:szCs w:val="24"/>
            </w:rPr>
            <w:delText xml:space="preserve"> cued- and free-recall testing but not recognition</w:delText>
          </w:r>
        </w:del>
        <w:r w:rsidR="008D2D95">
          <w:rPr>
            <w:rFonts w:ascii="Times New Roman" w:hAnsi="Times New Roman" w:cs="Times New Roman"/>
            <w:sz w:val="24"/>
            <w:szCs w:val="24"/>
          </w:rPr>
          <w:t xml:space="preserve">. </w:t>
        </w:r>
      </w:ins>
      <w:ins w:id="798" w:author="Maxwell, Nicholas [2]" w:date="2023-06-28T16:16:00Z">
        <w:del w:id="799" w:author="Nick Maxwell" w:date="2023-06-29T11:21:00Z">
          <w:r w:rsidR="008D2D95" w:rsidDel="003D2CB3">
            <w:rPr>
              <w:rFonts w:ascii="Times New Roman" w:hAnsi="Times New Roman" w:cs="Times New Roman"/>
              <w:sz w:val="24"/>
              <w:szCs w:val="24"/>
            </w:rPr>
            <w:delText xml:space="preserve">If </w:delText>
          </w:r>
        </w:del>
      </w:ins>
      <w:ins w:id="800" w:author="Nick Maxwell" w:date="2023-06-29T11:21:00Z">
        <w:r w:rsidR="003D2CB3">
          <w:rPr>
            <w:rFonts w:ascii="Times New Roman" w:hAnsi="Times New Roman" w:cs="Times New Roman"/>
            <w:sz w:val="24"/>
            <w:szCs w:val="24"/>
          </w:rPr>
          <w:t xml:space="preserve">However, if </w:t>
        </w:r>
      </w:ins>
      <w:ins w:id="801" w:author="Maxwell, Nicholas [2]" w:date="2023-06-28T16:16:00Z">
        <w:r w:rsidR="008D2D95">
          <w:rPr>
            <w:rFonts w:ascii="Times New Roman" w:hAnsi="Times New Roman" w:cs="Times New Roman"/>
            <w:sz w:val="24"/>
            <w:szCs w:val="24"/>
          </w:rPr>
          <w:t xml:space="preserve">providing JOLs </w:t>
        </w:r>
      </w:ins>
      <w:ins w:id="802" w:author="Nick Maxwell" w:date="2023-06-29T11:21:00Z">
        <w:r w:rsidR="003D2CB3">
          <w:rPr>
            <w:rFonts w:ascii="Times New Roman" w:hAnsi="Times New Roman" w:cs="Times New Roman"/>
            <w:sz w:val="24"/>
            <w:szCs w:val="24"/>
          </w:rPr>
          <w:t xml:space="preserve">universally </w:t>
        </w:r>
      </w:ins>
      <w:ins w:id="803" w:author="Maxwell, Nicholas [2]" w:date="2023-06-28T16:16:00Z">
        <w:r w:rsidR="008D2D95">
          <w:rPr>
            <w:rFonts w:ascii="Times New Roman" w:hAnsi="Times New Roman" w:cs="Times New Roman"/>
            <w:sz w:val="24"/>
            <w:szCs w:val="24"/>
          </w:rPr>
          <w:t>enhances familiarity cues, JOLs would be ex</w:t>
        </w:r>
        <w:r w:rsidR="00853CD1">
          <w:rPr>
            <w:rFonts w:ascii="Times New Roman" w:hAnsi="Times New Roman" w:cs="Times New Roman"/>
            <w:sz w:val="24"/>
            <w:szCs w:val="24"/>
          </w:rPr>
          <w:t>pe</w:t>
        </w:r>
      </w:ins>
      <w:ins w:id="804" w:author="Maxwell, Nicholas [2]" w:date="2023-06-28T16:17:00Z">
        <w:r w:rsidR="00853CD1">
          <w:rPr>
            <w:rFonts w:ascii="Times New Roman" w:hAnsi="Times New Roman" w:cs="Times New Roman"/>
            <w:sz w:val="24"/>
            <w:szCs w:val="24"/>
          </w:rPr>
          <w:t>cted to improve recognition, regardless of the stimuli (e.g., cue-target pairs, general knowledge questions, etc.).</w:t>
        </w:r>
      </w:ins>
      <w:ins w:id="805" w:author="Maxwell, Nicholas [2]" w:date="2023-06-28T16:18:00Z">
        <w:r w:rsidR="00853CD1">
          <w:rPr>
            <w:rFonts w:ascii="Times New Roman" w:hAnsi="Times New Roman" w:cs="Times New Roman"/>
            <w:sz w:val="24"/>
            <w:szCs w:val="24"/>
          </w:rPr>
          <w:t xml:space="preserve"> Thus, future research is needed to fully explore the benefits of JOLs observed with recognition testing.</w:t>
        </w:r>
      </w:ins>
      <w:ins w:id="806" w:author="Nick Maxwell" w:date="2023-06-24T15:31:00Z">
        <w:del w:id="807" w:author="Maxwell, Nicholas [2]" w:date="2023-06-28T16:03:00Z">
          <w:r w:rsidRPr="001B77A4" w:rsidDel="009B1347">
            <w:rPr>
              <w:rFonts w:ascii="Times New Roman" w:hAnsi="Times New Roman" w:cs="Times New Roman"/>
              <w:sz w:val="24"/>
              <w:szCs w:val="24"/>
              <w:highlight w:val="yellow"/>
              <w:rPrChange w:id="808" w:author="Nick Maxwell" w:date="2023-06-24T15:32:00Z">
                <w:rPr>
                  <w:rFonts w:ascii="Times New Roman" w:hAnsi="Times New Roman" w:cs="Times New Roman"/>
                  <w:sz w:val="24"/>
                  <w:szCs w:val="24"/>
                </w:rPr>
              </w:rPrChange>
            </w:rPr>
            <w:delText>[EDUCATIONAL APPLICA</w:delText>
          </w:r>
        </w:del>
      </w:ins>
      <w:ins w:id="809" w:author="Nick Maxwell" w:date="2023-06-24T15:32:00Z">
        <w:del w:id="810" w:author="Maxwell, Nicholas [2]" w:date="2023-06-28T16:03:00Z">
          <w:r w:rsidRPr="001B77A4" w:rsidDel="009B1347">
            <w:rPr>
              <w:rFonts w:ascii="Times New Roman" w:hAnsi="Times New Roman" w:cs="Times New Roman"/>
              <w:sz w:val="24"/>
              <w:szCs w:val="24"/>
              <w:highlight w:val="yellow"/>
              <w:rPrChange w:id="811" w:author="Nick Maxwell" w:date="2023-06-24T15:32:00Z">
                <w:rPr>
                  <w:rFonts w:ascii="Times New Roman" w:hAnsi="Times New Roman" w:cs="Times New Roman"/>
                  <w:sz w:val="24"/>
                  <w:szCs w:val="24"/>
                </w:rPr>
              </w:rPrChange>
            </w:rPr>
            <w:delText>TIONS PARAGRAPH]</w:delText>
          </w:r>
        </w:del>
      </w:ins>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Del="00853CD1" w:rsidRDefault="00E42056" w:rsidP="00E42056">
      <w:pPr>
        <w:spacing w:after="0" w:line="480" w:lineRule="auto"/>
        <w:ind w:firstLine="720"/>
        <w:rPr>
          <w:del w:id="812" w:author="Maxwell, Nicholas [2]" w:date="2023-06-28T16:19:00Z"/>
          <w:rFonts w:ascii="Times New Roman" w:hAnsi="Times New Roman" w:cs="Times New Roman"/>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EDFF884" w14:textId="77777777" w:rsidR="00EF181E" w:rsidRDefault="00EF181E">
      <w:pPr>
        <w:spacing w:after="0" w:line="480" w:lineRule="auto"/>
        <w:ind w:firstLine="720"/>
        <w:rPr>
          <w:rFonts w:ascii="Times New Roman" w:hAnsi="Times New Roman" w:cs="Times New Roman"/>
          <w:b/>
          <w:bCs/>
          <w:sz w:val="24"/>
          <w:szCs w:val="24"/>
        </w:rPr>
        <w:pPrChange w:id="813" w:author="Maxwell, Nicholas [2]" w:date="2023-06-28T16:19:00Z">
          <w:pPr/>
        </w:pPrChange>
      </w:pPr>
      <w:r>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479E8933" w:rsidR="00141A67" w:rsidRDefault="00141A67" w:rsidP="00141A67">
      <w:pPr>
        <w:spacing w:after="0" w:line="480" w:lineRule="auto"/>
        <w:rPr>
          <w:rFonts w:ascii="Times New Roman" w:hAnsi="Times New Roman" w:cs="Times New Roman"/>
          <w:sz w:val="24"/>
          <w:szCs w:val="24"/>
        </w:rPr>
      </w:pPr>
      <w:del w:id="814" w:author="Maxwell, Nicholas [2]" w:date="2023-06-29T13:31:00Z">
        <w:r w:rsidRPr="00CC42BF" w:rsidDel="007111D7">
          <w:rPr>
            <w:rFonts w:ascii="Times New Roman" w:hAnsi="Times New Roman" w:cs="Times New Roman"/>
            <w:color w:val="000000"/>
            <w:sz w:val="24"/>
            <w:szCs w:val="24"/>
          </w:rPr>
          <w:delText>The d</w:delText>
        </w:r>
      </w:del>
      <w:ins w:id="815" w:author="Maxwell, Nicholas [2]" w:date="2023-06-29T13:31:00Z">
        <w:r w:rsidR="007111D7">
          <w:rPr>
            <w:rFonts w:ascii="Times New Roman" w:hAnsi="Times New Roman" w:cs="Times New Roman"/>
            <w:color w:val="000000"/>
            <w:sz w:val="24"/>
            <w:szCs w:val="24"/>
          </w:rPr>
          <w:t>D</w:t>
        </w:r>
      </w:ins>
      <w:r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ins w:id="816" w:author="Maxwell, Nicholas [2]" w:date="2023-06-29T13:28:00Z"/>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proofErr w:type="spellStart"/>
      <w:ins w:id="817" w:author="Maxwell, Nicholas [2]" w:date="2023-06-29T13:28:00Z">
        <w:r w:rsidRPr="00257E40">
          <w:rPr>
            <w:rFonts w:ascii="Times New Roman" w:hAnsi="Times New Roman" w:cs="Times New Roman"/>
            <w:sz w:val="24"/>
            <w:szCs w:val="24"/>
            <w:rPrChange w:id="818" w:author="Maxwell, Nicholas [2]" w:date="2023-06-29T13:28:00Z">
              <w:rPr/>
            </w:rPrChange>
          </w:rPr>
          <w:t>Bieman</w:t>
        </w:r>
        <w:proofErr w:type="spellEnd"/>
        <w:r w:rsidRPr="00257E40">
          <w:rPr>
            <w:rFonts w:ascii="Times New Roman" w:hAnsi="Times New Roman" w:cs="Times New Roman"/>
            <w:sz w:val="24"/>
            <w:szCs w:val="24"/>
            <w:rPrChange w:id="819" w:author="Maxwell, Nicholas [2]" w:date="2023-06-29T13:28:00Z">
              <w:rPr/>
            </w:rPrChange>
          </w:rPr>
          <w:t xml:space="preserve">-Copland, S., &amp; </w:t>
        </w:r>
        <w:proofErr w:type="spellStart"/>
        <w:r w:rsidRPr="00257E40">
          <w:rPr>
            <w:rFonts w:ascii="Times New Roman" w:hAnsi="Times New Roman" w:cs="Times New Roman"/>
            <w:sz w:val="24"/>
            <w:szCs w:val="24"/>
            <w:rPrChange w:id="820" w:author="Maxwell, Nicholas [2]" w:date="2023-06-29T13:28:00Z">
              <w:rPr/>
            </w:rPrChange>
          </w:rPr>
          <w:t>Charness</w:t>
        </w:r>
        <w:proofErr w:type="spellEnd"/>
        <w:r w:rsidRPr="00257E40">
          <w:rPr>
            <w:rFonts w:ascii="Times New Roman" w:hAnsi="Times New Roman" w:cs="Times New Roman"/>
            <w:sz w:val="24"/>
            <w:szCs w:val="24"/>
            <w:rPrChange w:id="821" w:author="Maxwell, Nicholas [2]" w:date="2023-06-29T13:28:00Z">
              <w:rPr/>
            </w:rPrChange>
          </w:rPr>
          <w:t xml:space="preserve">, N. (1994). Memory knowledge and memory monitoring in adulthood. </w:t>
        </w:r>
        <w:r w:rsidRPr="00257E40">
          <w:rPr>
            <w:rFonts w:ascii="Times New Roman" w:hAnsi="Times New Roman" w:cs="Times New Roman"/>
            <w:i/>
            <w:iCs/>
            <w:sz w:val="24"/>
            <w:szCs w:val="24"/>
            <w:rPrChange w:id="822" w:author="Maxwell, Nicholas [2]" w:date="2023-06-29T13:28:00Z">
              <w:rPr>
                <w:i/>
                <w:iCs/>
              </w:rPr>
            </w:rPrChange>
          </w:rPr>
          <w:t>Psychology and Aging, 9</w:t>
        </w:r>
        <w:r w:rsidRPr="00257E40">
          <w:rPr>
            <w:rFonts w:ascii="Times New Roman" w:hAnsi="Times New Roman" w:cs="Times New Roman"/>
            <w:sz w:val="24"/>
            <w:szCs w:val="24"/>
            <w:rPrChange w:id="823" w:author="Maxwell, Nicholas [2]" w:date="2023-06-29T13:28:00Z">
              <w:rPr/>
            </w:rPrChange>
          </w:rPr>
          <w:t>(2), 287–302.</w:t>
        </w:r>
        <w:r w:rsidRPr="00257E40">
          <w:rPr>
            <w:rFonts w:ascii="Times New Roman" w:hAnsi="Times New Roman" w:cs="Times New Roman"/>
            <w:sz w:val="24"/>
            <w:szCs w:val="24"/>
          </w:rPr>
          <w:t xml:space="preserve"> </w:t>
        </w:r>
      </w:ins>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ins w:id="824" w:author="Nick Maxwell" w:date="2023-06-30T10:32:00Z"/>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0162A2C1" w14:textId="27102734" w:rsidR="00A5653C" w:rsidRPr="00A5653C" w:rsidRDefault="00A5653C" w:rsidP="00A5653C">
      <w:pPr>
        <w:spacing w:after="0" w:line="480" w:lineRule="auto"/>
        <w:ind w:left="700" w:hanging="706"/>
        <w:contextualSpacing/>
        <w:rPr>
          <w:rFonts w:ascii="Times New Roman" w:eastAsia="Arial" w:hAnsi="Times New Roman" w:cs="Times New Roman"/>
          <w:sz w:val="24"/>
          <w:szCs w:val="24"/>
          <w:rPrChange w:id="825" w:author="Nick Maxwell" w:date="2023-06-30T10:32:00Z">
            <w:rPr>
              <w:rFonts w:ascii="Times New Roman" w:hAnsi="Times New Roman" w:cs="Times New Roman"/>
              <w:sz w:val="24"/>
              <w:szCs w:val="24"/>
            </w:rPr>
          </w:rPrChange>
        </w:rPr>
        <w:pPrChange w:id="826" w:author="Nick Maxwell" w:date="2023-06-30T10:32:00Z">
          <w:pPr>
            <w:spacing w:after="0" w:line="480" w:lineRule="auto"/>
            <w:ind w:left="720" w:hanging="720"/>
          </w:pPr>
        </w:pPrChange>
      </w:pPr>
      <w:ins w:id="827" w:author="Nick Maxwell" w:date="2023-06-30T10:32:00Z">
        <w:r w:rsidRPr="00A5653C">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sidRPr="00A5653C">
          <w:rPr>
            <w:rFonts w:ascii="Times New Roman" w:eastAsia="Arial" w:hAnsi="Times New Roman" w:cs="Times New Roman"/>
            <w:i/>
            <w:iCs/>
            <w:sz w:val="24"/>
            <w:szCs w:val="24"/>
          </w:rPr>
          <w:t>Journal of Memory and Language, 73</w:t>
        </w:r>
        <w:r w:rsidRPr="00A5653C">
          <w:rPr>
            <w:rFonts w:ascii="Times New Roman" w:eastAsia="Arial" w:hAnsi="Times New Roman" w:cs="Times New Roman"/>
            <w:sz w:val="24"/>
            <w:szCs w:val="24"/>
          </w:rPr>
          <w:t xml:space="preserve">, 43-58. </w:t>
        </w:r>
      </w:ins>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60B6DA4C" w:rsidR="005A4B2E" w:rsidDel="001D4132" w:rsidRDefault="005A4B2E" w:rsidP="007969D7">
      <w:pPr>
        <w:spacing w:after="0" w:line="480" w:lineRule="auto"/>
        <w:ind w:left="720" w:hanging="720"/>
        <w:rPr>
          <w:del w:id="828" w:author="Nick Maxwell" w:date="2023-06-26T15:07:00Z"/>
          <w:rFonts w:ascii="Times New Roman" w:hAnsi="Times New Roman" w:cs="Times New Roman"/>
          <w:sz w:val="24"/>
          <w:szCs w:val="24"/>
        </w:rPr>
      </w:pPr>
      <w:del w:id="829" w:author="Nick Maxwell" w:date="2023-06-26T15:07:00Z">
        <w:r w:rsidRPr="005A4B2E" w:rsidDel="001D4132">
          <w:rPr>
            <w:rFonts w:ascii="Times New Roman" w:hAnsi="Times New Roman" w:cs="Times New Roman"/>
            <w:sz w:val="24"/>
            <w:szCs w:val="24"/>
          </w:rPr>
          <w:delText xml:space="preserve">Maki, W. S. (2007). Judgments of associative memory. </w:delText>
        </w:r>
        <w:r w:rsidRPr="005A4B2E" w:rsidDel="001D4132">
          <w:rPr>
            <w:rFonts w:ascii="Times New Roman" w:hAnsi="Times New Roman" w:cs="Times New Roman"/>
            <w:i/>
            <w:iCs/>
            <w:sz w:val="24"/>
            <w:szCs w:val="24"/>
          </w:rPr>
          <w:delText>Cognitive Psychology, 54</w:delText>
        </w:r>
        <w:r w:rsidRPr="005A4B2E" w:rsidDel="001D4132">
          <w:rPr>
            <w:rFonts w:ascii="Times New Roman" w:hAnsi="Times New Roman" w:cs="Times New Roman"/>
            <w:sz w:val="24"/>
            <w:szCs w:val="24"/>
          </w:rPr>
          <w:delText>(4), 319–353.</w:delText>
        </w:r>
      </w:del>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61C206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lastRenderedPageBreak/>
        <w:t>Maxwell, N. P. &amp; Huff, M. J. (</w:t>
      </w:r>
      <w:del w:id="830" w:author="Nick Maxwell" w:date="2023-06-24T15:28:00Z">
        <w:r w:rsidR="00B74B02" w:rsidDel="006E349B">
          <w:rPr>
            <w:rFonts w:ascii="Times New Roman" w:hAnsi="Times New Roman" w:cs="Times New Roman"/>
            <w:sz w:val="24"/>
            <w:szCs w:val="24"/>
          </w:rPr>
          <w:delText>i</w:delText>
        </w:r>
        <w:r w:rsidRPr="002703F6" w:rsidDel="006E349B">
          <w:rPr>
            <w:rFonts w:ascii="Times New Roman" w:hAnsi="Times New Roman" w:cs="Times New Roman"/>
            <w:sz w:val="24"/>
            <w:szCs w:val="24"/>
          </w:rPr>
          <w:delText xml:space="preserve">n </w:delText>
        </w:r>
        <w:r w:rsidR="00B74B02" w:rsidDel="006E349B">
          <w:rPr>
            <w:rFonts w:ascii="Times New Roman" w:hAnsi="Times New Roman" w:cs="Times New Roman"/>
            <w:sz w:val="24"/>
            <w:szCs w:val="24"/>
          </w:rPr>
          <w:delText>p</w:delText>
        </w:r>
        <w:r w:rsidRPr="002703F6" w:rsidDel="006E349B">
          <w:rPr>
            <w:rFonts w:ascii="Times New Roman" w:hAnsi="Times New Roman" w:cs="Times New Roman"/>
            <w:sz w:val="24"/>
            <w:szCs w:val="24"/>
          </w:rPr>
          <w:delText>ress</w:delText>
        </w:r>
      </w:del>
      <w:ins w:id="831" w:author="Nick Maxwell" w:date="2023-06-24T15:28:00Z">
        <w:r w:rsidR="006E349B">
          <w:rPr>
            <w:rFonts w:ascii="Times New Roman" w:hAnsi="Times New Roman" w:cs="Times New Roman"/>
            <w:sz w:val="24"/>
            <w:szCs w:val="24"/>
          </w:rPr>
          <w:t>2023</w:t>
        </w:r>
      </w:ins>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ins w:id="832" w:author="Nick Maxwell" w:date="2023-06-24T15:29:00Z">
        <w:r w:rsidR="006E349B">
          <w:rPr>
            <w:rFonts w:ascii="Times New Roman" w:hAnsi="Times New Roman" w:cs="Times New Roman"/>
            <w:i/>
            <w:iCs/>
            <w:sz w:val="24"/>
            <w:szCs w:val="24"/>
          </w:rPr>
          <w:t>, 51</w:t>
        </w:r>
        <w:r w:rsidR="006E349B">
          <w:rPr>
            <w:rFonts w:ascii="Times New Roman" w:hAnsi="Times New Roman" w:cs="Times New Roman"/>
            <w:sz w:val="24"/>
            <w:szCs w:val="24"/>
          </w:rPr>
          <w:t>(5)</w:t>
        </w:r>
      </w:ins>
      <w:r w:rsidRPr="002703F6">
        <w:rPr>
          <w:rFonts w:ascii="Times New Roman" w:hAnsi="Times New Roman" w:cs="Times New Roman"/>
          <w:sz w:val="24"/>
          <w:szCs w:val="24"/>
        </w:rPr>
        <w:t>, 1</w:t>
      </w:r>
      <w:ins w:id="833" w:author="Nick Maxwell" w:date="2023-06-24T15:29:00Z">
        <w:r w:rsidR="006E349B">
          <w:rPr>
            <w:rFonts w:ascii="Times New Roman" w:hAnsi="Times New Roman" w:cs="Times New Roman"/>
            <w:sz w:val="24"/>
            <w:szCs w:val="24"/>
          </w:rPr>
          <w:t>198-</w:t>
        </w:r>
      </w:ins>
      <w:del w:id="834" w:author="Nick Maxwell" w:date="2023-06-24T15:29:00Z">
        <w:r w:rsidRPr="002703F6" w:rsidDel="006E349B">
          <w:rPr>
            <w:rFonts w:ascii="Times New Roman" w:hAnsi="Times New Roman" w:cs="Times New Roman"/>
            <w:sz w:val="24"/>
            <w:szCs w:val="24"/>
          </w:rPr>
          <w:delText>-16</w:delText>
        </w:r>
      </w:del>
      <w:ins w:id="835" w:author="Nick Maxwell" w:date="2023-06-24T15:29:00Z">
        <w:r w:rsidR="006E349B">
          <w:rPr>
            <w:rFonts w:ascii="Times New Roman" w:hAnsi="Times New Roman" w:cs="Times New Roman"/>
            <w:sz w:val="24"/>
            <w:szCs w:val="24"/>
          </w:rPr>
          <w:t>1213</w:t>
        </w:r>
      </w:ins>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836" w:name="_Hlk137041070"/>
      <w:r w:rsidRPr="00345B50">
        <w:rPr>
          <w:rFonts w:ascii="Times New Roman" w:hAnsi="Times New Roman" w:cs="Times New Roman"/>
          <w:sz w:val="24"/>
          <w:szCs w:val="24"/>
        </w:rPr>
        <w:t>–</w:t>
      </w:r>
      <w:bookmarkEnd w:id="836"/>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ins w:id="837" w:author="Nick Maxwell" w:date="2023-06-29T11:08:00Z"/>
          <w:rFonts w:ascii="Times New Roman" w:hAnsi="Times New Roman" w:cs="Times New Roman"/>
          <w:sz w:val="24"/>
          <w:szCs w:val="24"/>
        </w:rPr>
      </w:pPr>
      <w:r w:rsidRPr="0033072B">
        <w:rPr>
          <w:rFonts w:ascii="Times New Roman" w:hAnsi="Times New Roman" w:cs="Times New Roman"/>
          <w:sz w:val="24"/>
          <w:szCs w:val="24"/>
        </w:rPr>
        <w:lastRenderedPageBreak/>
        <w:t>Rhodes, M. G.</w:t>
      </w:r>
      <w:del w:id="838" w:author="Maxwell, Nicholas [2]" w:date="2023-06-29T13:30:00Z">
        <w:r w:rsidRPr="0033072B" w:rsidDel="003D734C">
          <w:rPr>
            <w:rFonts w:ascii="Times New Roman" w:hAnsi="Times New Roman" w:cs="Times New Roman"/>
            <w:sz w:val="24"/>
            <w:szCs w:val="24"/>
          </w:rPr>
          <w:delText>,</w:delText>
        </w:r>
      </w:del>
      <w:r w:rsidRPr="0033072B">
        <w:rPr>
          <w:rFonts w:ascii="Times New Roman" w:hAnsi="Times New Roman" w:cs="Times New Roman"/>
          <w:sz w:val="24"/>
          <w:szCs w:val="24"/>
        </w:rPr>
        <w:t xml:space="preserve">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14288ECC" w14:textId="734DF995" w:rsidR="0044592B" w:rsidRPr="00B84EDD" w:rsidRDefault="0044592B" w:rsidP="0033072B">
      <w:pPr>
        <w:spacing w:after="0" w:line="480" w:lineRule="auto"/>
        <w:ind w:left="720" w:hanging="720"/>
        <w:rPr>
          <w:rFonts w:ascii="Times New Roman" w:hAnsi="Times New Roman" w:cs="Times New Roman"/>
          <w:sz w:val="24"/>
          <w:szCs w:val="24"/>
        </w:rPr>
      </w:pPr>
      <w:ins w:id="839" w:author="Nick Maxwell" w:date="2023-06-29T11:08:00Z">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(in press). Judgments of learning enhance </w:t>
        </w:r>
      </w:ins>
      <w:ins w:id="840" w:author="Nick Maxwell" w:date="2023-06-29T11:09:00Z">
        <w:r>
          <w:rPr>
            <w:rFonts w:ascii="Times New Roman" w:hAnsi="Times New Roman" w:cs="Times New Roman"/>
            <w:sz w:val="24"/>
            <w:szCs w:val="24"/>
          </w:rPr>
          <w:t xml:space="preserve">recall for category-cued but no letter-cued items. </w:t>
        </w:r>
        <w:r>
          <w:rPr>
            <w:rFonts w:ascii="Times New Roman" w:hAnsi="Times New Roman" w:cs="Times New Roman"/>
            <w:i/>
            <w:iCs/>
            <w:sz w:val="24"/>
            <w:szCs w:val="24"/>
          </w:rPr>
          <w:t>Memory &amp; Cognition,</w:t>
        </w:r>
        <w:r w:rsidR="00B84EDD">
          <w:rPr>
            <w:rFonts w:ascii="Times New Roman" w:hAnsi="Times New Roman" w:cs="Times New Roman"/>
            <w:i/>
            <w:iCs/>
            <w:sz w:val="24"/>
            <w:szCs w:val="24"/>
          </w:rPr>
          <w:t xml:space="preserve"> </w:t>
        </w:r>
        <w:r w:rsidR="00B84EDD">
          <w:rPr>
            <w:rFonts w:ascii="Times New Roman" w:hAnsi="Times New Roman" w:cs="Times New Roman"/>
            <w:sz w:val="24"/>
            <w:szCs w:val="24"/>
          </w:rPr>
          <w:t>1-15.</w:t>
        </w:r>
      </w:ins>
    </w:p>
    <w:p w14:paraId="35DCC86E" w14:textId="6E178633" w:rsidR="00023A22" w:rsidRDefault="00023A22" w:rsidP="00023A22">
      <w:pPr>
        <w:spacing w:after="0" w:line="480" w:lineRule="auto"/>
        <w:ind w:left="720" w:hanging="720"/>
        <w:rPr>
          <w:ins w:id="841" w:author="Nick Maxwell" w:date="2023-06-25T12:17:00Z"/>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0CE39306" w14:textId="686C5309" w:rsidR="00853CD1" w:rsidRPr="00853CD1" w:rsidRDefault="00853CD1" w:rsidP="00023A22">
      <w:pPr>
        <w:spacing w:after="0" w:line="480" w:lineRule="auto"/>
        <w:ind w:left="720" w:hanging="720"/>
        <w:rPr>
          <w:ins w:id="842" w:author="Maxwell, Nicholas [2]" w:date="2023-06-28T16:19:00Z"/>
          <w:rFonts w:ascii="Times New Roman" w:hAnsi="Times New Roman" w:cs="Times New Roman"/>
          <w:sz w:val="24"/>
          <w:szCs w:val="24"/>
        </w:rPr>
      </w:pPr>
      <w:ins w:id="843" w:author="Maxwell, Nicholas [2]" w:date="2023-06-28T16:19:00Z">
        <w:r w:rsidRPr="00853CD1">
          <w:rPr>
            <w:rFonts w:ascii="Times New Roman" w:hAnsi="Times New Roman" w:cs="Times New Roman"/>
            <w:sz w:val="24"/>
            <w:szCs w:val="24"/>
            <w:rPrChange w:id="844" w:author="Maxwell, Nicholas [2]" w:date="2023-06-28T16:19:00Z">
              <w:rPr/>
            </w:rPrChange>
          </w:rPr>
          <w:t xml:space="preserve">Schäfer, F. &amp; </w:t>
        </w:r>
        <w:proofErr w:type="spellStart"/>
        <w:r w:rsidRPr="00853CD1">
          <w:rPr>
            <w:rFonts w:ascii="Times New Roman" w:hAnsi="Times New Roman" w:cs="Times New Roman"/>
            <w:sz w:val="24"/>
            <w:szCs w:val="24"/>
            <w:rPrChange w:id="845" w:author="Maxwell, Nicholas [2]" w:date="2023-06-28T16:19:00Z">
              <w:rPr/>
            </w:rPrChange>
          </w:rPr>
          <w:t>Undorf</w:t>
        </w:r>
        <w:proofErr w:type="spellEnd"/>
        <w:r w:rsidRPr="00853CD1">
          <w:rPr>
            <w:rFonts w:ascii="Times New Roman" w:hAnsi="Times New Roman" w:cs="Times New Roman"/>
            <w:sz w:val="24"/>
            <w:szCs w:val="24"/>
            <w:rPrChange w:id="846" w:author="Maxwell, Nicholas [2]" w:date="2023-06-28T16:19:00Z">
              <w:rPr/>
            </w:rPrChange>
          </w:rPr>
          <w:t>, M. (</w:t>
        </w:r>
        <w:r>
          <w:rPr>
            <w:rFonts w:ascii="Times New Roman" w:hAnsi="Times New Roman" w:cs="Times New Roman"/>
            <w:sz w:val="24"/>
            <w:szCs w:val="24"/>
          </w:rPr>
          <w:t>in press</w:t>
        </w:r>
        <w:r w:rsidRPr="00853CD1">
          <w:rPr>
            <w:rFonts w:ascii="Times New Roman" w:hAnsi="Times New Roman" w:cs="Times New Roman"/>
            <w:sz w:val="24"/>
            <w:szCs w:val="24"/>
            <w:rPrChange w:id="847" w:author="Maxwell, Nicholas [2]" w:date="2023-06-28T16:19:00Z">
              <w:rPr/>
            </w:rPrChange>
          </w:rPr>
          <w:t xml:space="preserve">). On the educational relevance of immediate judgment of learning reactivity: No effects of predicting one’s memory for general knowledge facts. </w:t>
        </w:r>
        <w:r w:rsidRPr="00853CD1">
          <w:rPr>
            <w:rStyle w:val="Emphasis"/>
            <w:rFonts w:ascii="Times New Roman" w:hAnsi="Times New Roman" w:cs="Times New Roman"/>
            <w:sz w:val="24"/>
            <w:szCs w:val="24"/>
            <w:rPrChange w:id="848" w:author="Maxwell, Nicholas [2]" w:date="2023-06-28T16:19:00Z">
              <w:rPr>
                <w:rStyle w:val="Emphasis"/>
              </w:rPr>
            </w:rPrChange>
          </w:rPr>
          <w:t>Journal of Applied Research in Memory and Cognition.</w:t>
        </w:r>
      </w:ins>
    </w:p>
    <w:p w14:paraId="2C2376AC" w14:textId="475B193A" w:rsidR="003C5151" w:rsidRPr="003C5151" w:rsidRDefault="003C5151" w:rsidP="00023A22">
      <w:pPr>
        <w:spacing w:after="0" w:line="480" w:lineRule="auto"/>
        <w:ind w:left="720" w:hanging="720"/>
        <w:rPr>
          <w:rFonts w:ascii="Times New Roman" w:hAnsi="Times New Roman" w:cs="Times New Roman"/>
          <w:sz w:val="24"/>
          <w:szCs w:val="24"/>
        </w:rPr>
      </w:pPr>
      <w:ins w:id="849" w:author="Nick Maxwell" w:date="2023-06-25T12:18:00Z">
        <w:r w:rsidRPr="003C5151">
          <w:rPr>
            <w:rFonts w:ascii="Times New Roman" w:hAnsi="Times New Roman" w:cs="Times New Roman"/>
            <w:sz w:val="24"/>
            <w:szCs w:val="24"/>
            <w:rPrChange w:id="850" w:author="Nick Maxwell" w:date="2023-06-25T12:18:00Z">
              <w:rPr/>
            </w:rPrChange>
          </w:rPr>
          <w:t>Schwartz, B. L.</w:t>
        </w:r>
        <w:del w:id="851" w:author="Maxwell, Nicholas [2]" w:date="2023-06-29T13:30:00Z">
          <w:r w:rsidRPr="003C5151" w:rsidDel="003D734C">
            <w:rPr>
              <w:rFonts w:ascii="Times New Roman" w:hAnsi="Times New Roman" w:cs="Times New Roman"/>
              <w:sz w:val="24"/>
              <w:szCs w:val="24"/>
              <w:rPrChange w:id="852" w:author="Nick Maxwell" w:date="2023-06-25T12:18:00Z">
                <w:rPr/>
              </w:rPrChange>
            </w:rPr>
            <w:delText>,</w:delText>
          </w:r>
        </w:del>
        <w:r w:rsidRPr="003C5151">
          <w:rPr>
            <w:rFonts w:ascii="Times New Roman" w:hAnsi="Times New Roman" w:cs="Times New Roman"/>
            <w:sz w:val="24"/>
            <w:szCs w:val="24"/>
            <w:rPrChange w:id="853" w:author="Nick Maxwell" w:date="2023-06-25T12:18:00Z">
              <w:rPr/>
            </w:rPrChange>
          </w:rPr>
          <w:t xml:space="preserve"> &amp; Metcalfe, J. (2017). Metamemory: An update of critical findings. In J. H. </w:t>
        </w:r>
        <w:proofErr w:type="spellStart"/>
        <w:r w:rsidRPr="003C5151">
          <w:rPr>
            <w:rFonts w:ascii="Times New Roman" w:hAnsi="Times New Roman" w:cs="Times New Roman"/>
            <w:sz w:val="24"/>
            <w:szCs w:val="24"/>
            <w:rPrChange w:id="854" w:author="Nick Maxwell" w:date="2023-06-25T12:18:00Z">
              <w:rPr/>
            </w:rPrChange>
          </w:rPr>
          <w:t>Bryne</w:t>
        </w:r>
        <w:proofErr w:type="spellEnd"/>
        <w:r w:rsidRPr="003C5151">
          <w:rPr>
            <w:rFonts w:ascii="Times New Roman" w:hAnsi="Times New Roman" w:cs="Times New Roman"/>
            <w:sz w:val="24"/>
            <w:szCs w:val="24"/>
            <w:rPrChange w:id="855" w:author="Nick Maxwell" w:date="2023-06-25T12:18:00Z">
              <w:rPr/>
            </w:rPrChange>
          </w:rPr>
          <w:t xml:space="preserve"> (Ed.), </w:t>
        </w:r>
        <w:r w:rsidRPr="003C5151">
          <w:rPr>
            <w:rFonts w:ascii="Times New Roman" w:hAnsi="Times New Roman" w:cs="Times New Roman"/>
            <w:i/>
            <w:iCs/>
            <w:sz w:val="24"/>
            <w:szCs w:val="24"/>
            <w:rPrChange w:id="856" w:author="Nick Maxwell" w:date="2023-06-25T12:18:00Z">
              <w:rPr>
                <w:i/>
                <w:iCs/>
              </w:rPr>
            </w:rPrChange>
          </w:rPr>
          <w:t>Learning and memory: A comprehensive reference</w:t>
        </w:r>
        <w:r w:rsidRPr="003C5151">
          <w:rPr>
            <w:rFonts w:ascii="Times New Roman" w:hAnsi="Times New Roman" w:cs="Times New Roman"/>
            <w:sz w:val="24"/>
            <w:szCs w:val="24"/>
            <w:rPrChange w:id="857" w:author="Nick Maxwell" w:date="2023-06-25T12:18:00Z">
              <w:rPr/>
            </w:rPrChange>
          </w:rPr>
          <w:t xml:space="preserve"> (2nd ed., pp. 423–432). Academic Press.</w:t>
        </w:r>
      </w:ins>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6320581A" w:rsidR="00CB54B1" w:rsidDel="001D4132" w:rsidRDefault="00CB54B1" w:rsidP="007969D7">
      <w:pPr>
        <w:spacing w:after="0" w:line="480" w:lineRule="auto"/>
        <w:ind w:left="720" w:hanging="720"/>
        <w:rPr>
          <w:del w:id="858" w:author="Nick Maxwell" w:date="2023-06-26T15:07:00Z"/>
          <w:rFonts w:ascii="Times New Roman" w:hAnsi="Times New Roman" w:cs="Times New Roman"/>
          <w:sz w:val="24"/>
          <w:szCs w:val="24"/>
        </w:rPr>
      </w:pPr>
      <w:del w:id="859" w:author="Nick Maxwell" w:date="2023-06-26T15:07:00Z">
        <w:r w:rsidDel="001D4132">
          <w:rPr>
            <w:rFonts w:ascii="Times New Roman" w:hAnsi="Times New Roman" w:cs="Times New Roman"/>
            <w:sz w:val="24"/>
            <w:szCs w:val="24"/>
          </w:rPr>
          <w:delText xml:space="preserve">Valentine, K. D. &amp; Buchanan, E. M. JAM-boree: An application of observation oriented modeling to judgments of associative memory. </w:delText>
        </w:r>
        <w:r w:rsidDel="001D4132">
          <w:rPr>
            <w:rFonts w:ascii="Times New Roman" w:hAnsi="Times New Roman" w:cs="Times New Roman"/>
            <w:i/>
            <w:iCs/>
            <w:sz w:val="24"/>
            <w:szCs w:val="24"/>
          </w:rPr>
          <w:delText>Journal of Cognitive Psychology</w:delText>
        </w:r>
        <w:r w:rsidR="00C2490F" w:rsidDel="001D4132">
          <w:rPr>
            <w:rFonts w:ascii="Times New Roman" w:hAnsi="Times New Roman" w:cs="Times New Roman"/>
            <w:i/>
            <w:iCs/>
            <w:sz w:val="24"/>
            <w:szCs w:val="24"/>
          </w:rPr>
          <w:delText>, 25</w:delText>
        </w:r>
        <w:r w:rsidR="00C2490F" w:rsidDel="001D4132">
          <w:rPr>
            <w:rFonts w:ascii="Times New Roman" w:hAnsi="Times New Roman" w:cs="Times New Roman"/>
            <w:sz w:val="24"/>
            <w:szCs w:val="24"/>
          </w:rPr>
          <w:delText>(4), 400</w:delText>
        </w:r>
        <w:r w:rsidR="00C2490F" w:rsidRPr="007969D7" w:rsidDel="001D4132">
          <w:rPr>
            <w:rFonts w:ascii="Times New Roman" w:hAnsi="Times New Roman" w:cs="Times New Roman"/>
            <w:sz w:val="24"/>
            <w:szCs w:val="24"/>
          </w:rPr>
          <w:delText>–</w:delText>
        </w:r>
        <w:r w:rsidR="00C2490F" w:rsidDel="001D4132">
          <w:rPr>
            <w:rFonts w:ascii="Times New Roman" w:hAnsi="Times New Roman" w:cs="Times New Roman"/>
            <w:sz w:val="24"/>
            <w:szCs w:val="24"/>
          </w:rPr>
          <w:delText>422.</w:delText>
        </w:r>
      </w:del>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Del="00A5653C" w:rsidRDefault="00C2490F" w:rsidP="007969D7">
      <w:pPr>
        <w:spacing w:after="0" w:line="480" w:lineRule="auto"/>
        <w:ind w:left="720" w:hanging="720"/>
        <w:rPr>
          <w:del w:id="860" w:author="Nick Maxwell" w:date="2023-06-30T10:32:00Z"/>
          <w:rFonts w:ascii="Times New Roman" w:hAnsi="Times New Roman" w:cs="Times New Roman"/>
          <w:sz w:val="24"/>
          <w:szCs w:val="24"/>
        </w:rPr>
      </w:pPr>
    </w:p>
    <w:p w14:paraId="6529D716" w14:textId="21524005" w:rsidR="00B254BE" w:rsidRDefault="00B254BE" w:rsidP="00141A67">
      <w:pPr>
        <w:rPr>
          <w:rFonts w:ascii="Times New Roman" w:hAnsi="Times New Roman" w:cs="Times New Roman"/>
          <w:sz w:val="24"/>
          <w:szCs w:val="24"/>
        </w:rPr>
      </w:pPr>
      <w:del w:id="861" w:author="Nick Maxwell" w:date="2023-06-30T10:32:00Z">
        <w:r w:rsidDel="00A5653C">
          <w:rPr>
            <w:rFonts w:ascii="Times New Roman" w:hAnsi="Times New Roman" w:cs="Times New Roman"/>
            <w:sz w:val="24"/>
            <w:szCs w:val="24"/>
          </w:rPr>
          <w:br w:type="page"/>
        </w:r>
      </w:del>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0A50B0A7"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del w:id="862" w:author="Maxwell, Nicholas [2]" w:date="2023-06-28T13:57:00Z">
        <w:r w:rsidDel="00B1396B">
          <w:rPr>
            <w:rFonts w:ascii="Times New Roman" w:hAnsi="Times New Roman" w:cs="Times New Roman"/>
            <w:sz w:val="24"/>
            <w:szCs w:val="24"/>
          </w:rPr>
          <w:delText xml:space="preserve">lure </w:delText>
        </w:r>
      </w:del>
      <w:ins w:id="863" w:author="Maxwell, Nicholas [2]" w:date="2023-06-28T13:57:00Z">
        <w:r w:rsidR="00B1396B">
          <w:rPr>
            <w:rFonts w:ascii="Times New Roman" w:hAnsi="Times New Roman" w:cs="Times New Roman"/>
            <w:sz w:val="24"/>
            <w:szCs w:val="24"/>
          </w:rPr>
          <w:t xml:space="preserve">distractor </w:t>
        </w:r>
      </w:ins>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08564A" w:rsidRDefault="0008564A" w:rsidP="00E359FE">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08564A" w:rsidRDefault="0008564A">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08564A" w:rsidRDefault="0008564A">
      <w:pPr>
        <w:pStyle w:val="CommentText"/>
      </w:pPr>
    </w:p>
    <w:p w14:paraId="55D54B6B" w14:textId="77777777" w:rsidR="0008564A" w:rsidRDefault="0008564A">
      <w:pPr>
        <w:pStyle w:val="CommentText"/>
      </w:pPr>
      <w:r>
        <w:t>Or:</w:t>
      </w:r>
    </w:p>
    <w:p w14:paraId="72BB2A40" w14:textId="77777777" w:rsidR="0008564A" w:rsidRDefault="0008564A">
      <w:pPr>
        <w:pStyle w:val="CommentText"/>
      </w:pPr>
    </w:p>
    <w:p w14:paraId="1150C60D" w14:textId="77777777" w:rsidR="0008564A" w:rsidRDefault="0008564A">
      <w:pPr>
        <w:pStyle w:val="CommentText"/>
      </w:pPr>
      <w:r>
        <w:t>"Judgment of learning reactivity is test dependent: Assessing the influence of relatedness and familiarity via cued-recall and recognition testing" -- This one is super wordy though.</w:t>
      </w:r>
    </w:p>
    <w:p w14:paraId="62CA8A4E" w14:textId="77777777" w:rsidR="0008564A" w:rsidRDefault="0008564A">
      <w:pPr>
        <w:pStyle w:val="CommentText"/>
      </w:pPr>
    </w:p>
    <w:p w14:paraId="35369960" w14:textId="77777777" w:rsidR="0008564A" w:rsidRDefault="0008564A" w:rsidP="00E359FE">
      <w:pPr>
        <w:pStyle w:val="CommentText"/>
      </w:pPr>
      <w:r>
        <w:t xml:space="preserve">I swear coming with </w:t>
      </w:r>
      <w:r>
        <w:rPr>
          <w:i/>
          <w:iCs/>
        </w:rPr>
        <w:t xml:space="preserve">a good </w:t>
      </w:r>
      <w:r>
        <w:t>title is always the worst part of writing</w:t>
      </w:r>
    </w:p>
  </w:comment>
  <w:comment w:id="2" w:author="Mark Huff" w:date="2023-06-21T16:05:00Z" w:initials="MH">
    <w:p w14:paraId="5FDF21CD" w14:textId="77777777" w:rsidR="0008564A" w:rsidRDefault="0008564A" w:rsidP="00E359FE">
      <w:pPr>
        <w:pStyle w:val="CommentText"/>
      </w:pPr>
      <w:r>
        <w:rPr>
          <w:rStyle w:val="CommentReference"/>
        </w:rPr>
        <w:annotationRef/>
      </w:r>
      <w:r>
        <w:t>I'd like something a little more direct regarding relational encoding. The mediated reactivity pattern is unequivocal evidence that reactivity is enhancing semantic associations. Of course, it might be encouraging the processing of other types of information, but semantic associations is clearly one of them. Lets not shy away from this point as it is the ONLY way we can get mediated reactivity.</w:t>
      </w:r>
    </w:p>
  </w:comment>
  <w:comment w:id="3" w:author="Nick Maxwell" w:date="2023-06-24T12:59:00Z" w:initials="NM">
    <w:p w14:paraId="614A3E9F" w14:textId="77777777" w:rsidR="00952C68" w:rsidRDefault="0008564A">
      <w:pPr>
        <w:pStyle w:val="CommentText"/>
      </w:pPr>
      <w:r>
        <w:rPr>
          <w:rStyle w:val="CommentReference"/>
        </w:rPr>
        <w:annotationRef/>
      </w:r>
      <w:r w:rsidR="00952C68">
        <w:t>"Judgment of learning reactivity reflects enhanced relational encoding with cued-recall but not recognition testing"?</w:t>
      </w:r>
    </w:p>
    <w:p w14:paraId="7851497A" w14:textId="77777777" w:rsidR="00952C68" w:rsidRDefault="00952C68">
      <w:pPr>
        <w:pStyle w:val="CommentText"/>
      </w:pPr>
    </w:p>
    <w:p w14:paraId="11934235" w14:textId="77777777" w:rsidR="00952C68" w:rsidRDefault="00952C68" w:rsidP="00CC6A55">
      <w:pPr>
        <w:pStyle w:val="CommentText"/>
      </w:pPr>
      <w:r>
        <w:t>Or some variation of that?</w:t>
      </w:r>
    </w:p>
  </w:comment>
  <w:comment w:id="8" w:author="Mark Huff" w:date="2023-06-21T16:22:00Z" w:initials="MH">
    <w:p w14:paraId="534AF6B8" w14:textId="0AE58B04" w:rsidR="0008564A" w:rsidRDefault="0008564A" w:rsidP="00E359FE">
      <w:pPr>
        <w:pStyle w:val="CommentText"/>
      </w:pPr>
      <w:r>
        <w:rPr>
          <w:rStyle w:val="CommentReference"/>
        </w:rPr>
        <w:annotationRef/>
      </w:r>
      <w:r>
        <w:t>I could see a reviewer bitching simply because the experiments here follow one lead, then another, then another, rather than having a set of cut and dried results that affirm a single hypothesis. Instead, here we show neither the cue-strengthening nor relational encoding accounts are correct on their own. I think we need to send this to JEP:LMC as a first stop, but be prepared for reviewers that are uncomfortable with the "both accounts are flawed" conclusion.</w:t>
      </w:r>
    </w:p>
  </w:comment>
  <w:comment w:id="15" w:author="Mark Huff" w:date="2023-06-22T15:14:00Z" w:initials="MH">
    <w:p w14:paraId="21D04CFC" w14:textId="77777777" w:rsidR="0008564A" w:rsidRDefault="0008564A" w:rsidP="00E359FE">
      <w:pPr>
        <w:pStyle w:val="CommentText"/>
      </w:pPr>
      <w:r>
        <w:rPr>
          <w:rStyle w:val="CommentReference"/>
        </w:rPr>
        <w:annotationRef/>
      </w:r>
      <w:r>
        <w:t>This is fine, but we may want to add in a more contemporary review paper. My new buddy (I use buddy ironically, but somehow this dude has inserted himself into my academic world), Bennett Schwartz, seems to have several of these reviews published. You may want to add this in with N&amp;N)</w:t>
      </w:r>
    </w:p>
  </w:comment>
  <w:comment w:id="16" w:author="Nick Maxwell" w:date="2023-06-23T15:19:00Z" w:initials="NM">
    <w:p w14:paraId="5AEB8A6D" w14:textId="77777777" w:rsidR="0008564A" w:rsidRDefault="0008564A" w:rsidP="0008564A">
      <w:pPr>
        <w:pStyle w:val="CommentText"/>
      </w:pPr>
      <w:r>
        <w:rPr>
          <w:rStyle w:val="CommentReference"/>
        </w:rPr>
        <w:annotationRef/>
      </w:r>
      <w:r>
        <w:t>I remember Bennett from some of our other papers. I think he served as action editor on both of our metacognition and learning papers.</w:t>
      </w:r>
    </w:p>
  </w:comment>
  <w:comment w:id="33" w:author="Mark Huff" w:date="2023-06-22T15:15:00Z" w:initials="MH">
    <w:p w14:paraId="60CE14D8" w14:textId="12B34620" w:rsidR="0008564A" w:rsidRDefault="0008564A" w:rsidP="00E359FE">
      <w:pPr>
        <w:pStyle w:val="CommentText"/>
      </w:pPr>
      <w:r>
        <w:rPr>
          <w:rStyle w:val="CommentReference"/>
        </w:rPr>
        <w:annotationRef/>
      </w:r>
      <w:r>
        <w:t>confused a bit by this term. What do you mean by overlooked? Can this be stated differently?</w:t>
      </w:r>
    </w:p>
  </w:comment>
  <w:comment w:id="34" w:author="Nick Maxwell" w:date="2023-06-23T13:37:00Z" w:initials="NM">
    <w:p w14:paraId="565E5CE3" w14:textId="77777777" w:rsidR="00A33BB4" w:rsidRDefault="0008564A">
      <w:pPr>
        <w:pStyle w:val="CommentText"/>
      </w:pPr>
      <w:r>
        <w:rPr>
          <w:rStyle w:val="CommentReference"/>
        </w:rPr>
        <w:annotationRef/>
      </w:r>
      <w:r w:rsidR="00A33BB4">
        <w:t>Aspects of the stimuli that are encoded more strongly due to making JOLs.</w:t>
      </w:r>
    </w:p>
    <w:p w14:paraId="7D1E420F" w14:textId="77777777" w:rsidR="00A33BB4" w:rsidRDefault="00A33BB4">
      <w:pPr>
        <w:pStyle w:val="CommentText"/>
      </w:pPr>
    </w:p>
    <w:p w14:paraId="0CD9323D" w14:textId="77777777" w:rsidR="00A33BB4" w:rsidRDefault="00A33BB4">
      <w:pPr>
        <w:pStyle w:val="CommentText"/>
      </w:pPr>
      <w:r>
        <w:t xml:space="preserve"> In this case, making JOLs presumably would make cue-target relations more salient vs silent reading.</w:t>
      </w:r>
    </w:p>
    <w:p w14:paraId="0368FA26" w14:textId="77777777" w:rsidR="00A33BB4" w:rsidRDefault="00A33BB4">
      <w:pPr>
        <w:pStyle w:val="CommentText"/>
      </w:pPr>
    </w:p>
    <w:p w14:paraId="1389ED6D" w14:textId="77777777" w:rsidR="00A33BB4" w:rsidRDefault="00A33BB4" w:rsidP="00471E4B">
      <w:pPr>
        <w:pStyle w:val="CommentText"/>
      </w:pPr>
      <w:r>
        <w:t>Rephrase this sentence as "makes aspects of the stimuli more salient?"</w:t>
      </w:r>
    </w:p>
  </w:comment>
  <w:comment w:id="48" w:author="Mark Huff" w:date="2023-06-22T15:23:00Z" w:initials="MH">
    <w:p w14:paraId="74883137" w14:textId="5D97CFC9" w:rsidR="0008564A" w:rsidRDefault="0008564A" w:rsidP="00E359FE">
      <w:pPr>
        <w:pStyle w:val="CommentText"/>
      </w:pPr>
      <w:r>
        <w:rPr>
          <w:rStyle w:val="CommentReference"/>
        </w:rPr>
        <w:annotationRef/>
      </w:r>
      <w:r>
        <w:t>I think Mitchum et al. has earned their role as a buttsy in papers now.</w:t>
      </w:r>
    </w:p>
  </w:comment>
  <w:comment w:id="49" w:author="Nick Maxwell" w:date="2023-06-23T13:38:00Z" w:initials="NM">
    <w:p w14:paraId="6BFB5A74" w14:textId="77777777" w:rsidR="0008564A" w:rsidRDefault="0008564A" w:rsidP="00E359FE">
      <w:pPr>
        <w:pStyle w:val="CommentText"/>
      </w:pPr>
      <w:r>
        <w:rPr>
          <w:rStyle w:val="CommentReference"/>
        </w:rPr>
        <w:annotationRef/>
      </w:r>
      <w:r>
        <w:t>Oh absolutely. I actually though of your "buttsy" term when I was writing this</w:t>
      </w:r>
    </w:p>
  </w:comment>
  <w:comment w:id="145" w:author="Mark Huff" w:date="2023-06-22T17:30:00Z" w:initials="MH">
    <w:p w14:paraId="60D1B1EC" w14:textId="08034406" w:rsidR="0008564A" w:rsidRDefault="0008564A">
      <w:pPr>
        <w:pStyle w:val="CommentText"/>
      </w:pPr>
      <w:r>
        <w:rPr>
          <w:rStyle w:val="CommentReference"/>
        </w:rPr>
        <w:annotationRef/>
      </w:r>
      <w:r>
        <w:t>So I think there are two tacts here. The first is what you did, if JOLs encourage relational encoding, then it should produce similar patterns to task that focus more directly on cue-target relations. The other is a direct comparison to our explicit relational encoding group. Frankly, I think the latter comparison is more important because we KNOW participants are actively engaging in relational encoding and applying it to all items. I wonder if this paragraph could be streamlined a bit by eliminating the JAMS/freq judgments, and instead focusing on the explicit relational comparison. We only use JOLs in this paper anyways, so it feels a bit out of place to start introducing other tasks.</w:t>
      </w:r>
    </w:p>
    <w:p w14:paraId="67A3A10B" w14:textId="77777777" w:rsidR="0008564A" w:rsidRDefault="0008564A">
      <w:pPr>
        <w:pStyle w:val="CommentText"/>
      </w:pPr>
    </w:p>
    <w:p w14:paraId="2B89AD01" w14:textId="77777777" w:rsidR="0008564A" w:rsidRDefault="0008564A" w:rsidP="00E359FE">
      <w:pPr>
        <w:pStyle w:val="CommentText"/>
      </w:pPr>
      <w:r>
        <w:t>Not sure if there is a right or wrong answer here, but this is my impression after reading through this a couple of times.</w:t>
      </w:r>
    </w:p>
  </w:comment>
  <w:comment w:id="146" w:author="Nick Maxwell" w:date="2023-06-23T16:19:00Z" w:initials="NM">
    <w:p w14:paraId="692A411F" w14:textId="77777777" w:rsidR="0008564A" w:rsidRDefault="0008564A" w:rsidP="00E359FE">
      <w:pPr>
        <w:pStyle w:val="CommentText"/>
      </w:pPr>
      <w:r>
        <w:rPr>
          <w:rStyle w:val="CommentReference"/>
        </w:rPr>
        <w:annotationRef/>
      </w:r>
      <w:r>
        <w:t>You know, in an earlier version of this manuscript, I also mentioned our explicit relational task here. I ended up cutting that because the discussing both made this paragraph feel too cluttered</w:t>
      </w:r>
    </w:p>
  </w:comment>
  <w:comment w:id="159" w:author="Nick Maxwell" w:date="2023-06-26T15:17:00Z" w:initials="NM">
    <w:p w14:paraId="3FBCE17E" w14:textId="77777777" w:rsidR="0008564A" w:rsidRDefault="0008564A" w:rsidP="00E359FE">
      <w:pPr>
        <w:pStyle w:val="CommentText"/>
      </w:pPr>
      <w:r>
        <w:rPr>
          <w:rStyle w:val="CommentReference"/>
        </w:rPr>
        <w:annotationRef/>
      </w:r>
      <w:r>
        <w:t>Your comment got deleted here, but I updated this section to cover our comparison to relational encoding in our 2022 paper rather than the comparison to FREQs and JAMs</w:t>
      </w:r>
    </w:p>
  </w:comment>
  <w:comment w:id="164" w:author="Mark Huff" w:date="2023-06-22T17:45:00Z" w:initials="MH">
    <w:p w14:paraId="58AEBB86" w14:textId="084F1FA1" w:rsidR="0008564A" w:rsidRDefault="0008564A" w:rsidP="00E359FE">
      <w:pPr>
        <w:pStyle w:val="CommentText"/>
      </w:pPr>
      <w:r>
        <w:rPr>
          <w:rStyle w:val="CommentReference"/>
        </w:rPr>
        <w:annotationRef/>
      </w:r>
      <w:r>
        <w:t>I think this just came out this month. You may want to update.</w:t>
      </w:r>
    </w:p>
  </w:comment>
  <w:comment w:id="165" w:author="Nick Maxwell" w:date="2023-06-23T13:43:00Z" w:initials="NM">
    <w:p w14:paraId="13624059" w14:textId="77777777" w:rsidR="0008564A" w:rsidRDefault="0008564A" w:rsidP="00E359FE">
      <w:pPr>
        <w:pStyle w:val="CommentText"/>
      </w:pPr>
      <w:r>
        <w:rPr>
          <w:rStyle w:val="CommentReference"/>
        </w:rPr>
        <w:annotationRef/>
      </w:r>
      <w:r>
        <w:t>I saw that this morning actually!</w:t>
      </w:r>
    </w:p>
  </w:comment>
  <w:comment w:id="169" w:author="Mark Huff" w:date="2023-06-22T17:49:00Z" w:initials="MH">
    <w:p w14:paraId="46A728E2" w14:textId="55CBAB04" w:rsidR="0008564A" w:rsidRDefault="0008564A" w:rsidP="00E359FE">
      <w:pPr>
        <w:pStyle w:val="CommentText"/>
      </w:pPr>
      <w:r>
        <w:rPr>
          <w:rStyle w:val="CommentReference"/>
        </w:rPr>
        <w:annotationRef/>
      </w:r>
      <w:r>
        <w:t>Huh. Have we just missed this pair type difference previously? Or do we just focus on the forward vs. unrelated comparison given the negative reactivity they report for unrelated pairs?</w:t>
      </w:r>
    </w:p>
  </w:comment>
  <w:comment w:id="170" w:author="Nick Maxwell" w:date="2023-06-23T13:44:00Z" w:initials="NM">
    <w:p w14:paraId="5C3378E4" w14:textId="77777777" w:rsidR="0008564A" w:rsidRDefault="0008564A" w:rsidP="00E359FE">
      <w:pPr>
        <w:pStyle w:val="CommentText"/>
      </w:pPr>
      <w:r>
        <w:rPr>
          <w:rStyle w:val="CommentReference"/>
        </w:rPr>
        <w:annotationRef/>
      </w:r>
      <w:r>
        <w:t>We typically just focus on the forward -- they included a backward pair comparison in one of their experiments, found not reactivity with it, and then dropped it from their remaining experiments. I think we mention it briefly in one of our other papers?</w:t>
      </w:r>
    </w:p>
  </w:comment>
  <w:comment w:id="255" w:author="Mark Huff" w:date="2023-06-22T22:01:00Z" w:initials="MH">
    <w:p w14:paraId="5AA5736C" w14:textId="7CBBB9F2" w:rsidR="0008564A" w:rsidRDefault="0008564A" w:rsidP="00E359FE">
      <w:pPr>
        <w:pStyle w:val="CommentText"/>
      </w:pPr>
      <w:r>
        <w:rPr>
          <w:rStyle w:val="CommentReference"/>
        </w:rPr>
        <w:annotationRef/>
      </w:r>
      <w:r>
        <w:t>I can already see reviewers whining about how a relational encoding account is really quite similar to a cue-strengthening account. Not that it is an issue here, but we will need to keep in mind that they are complementary accounts and not contrasting accounts. Egos get hurt quickly.</w:t>
      </w:r>
    </w:p>
  </w:comment>
  <w:comment w:id="256" w:author="Nick Maxwell" w:date="2023-06-23T13:45:00Z" w:initials="NM">
    <w:p w14:paraId="439C5111" w14:textId="77777777" w:rsidR="0008564A" w:rsidRDefault="0008564A">
      <w:pPr>
        <w:pStyle w:val="CommentText"/>
      </w:pPr>
      <w:r>
        <w:rPr>
          <w:rStyle w:val="CommentReference"/>
        </w:rPr>
        <w:annotationRef/>
      </w:r>
      <w:r>
        <w:t>Yeah, I've picked up on that….</w:t>
      </w:r>
    </w:p>
    <w:p w14:paraId="5EDEDEB4" w14:textId="77777777" w:rsidR="0008564A" w:rsidRDefault="0008564A">
      <w:pPr>
        <w:pStyle w:val="CommentText"/>
      </w:pPr>
    </w:p>
    <w:p w14:paraId="1E459521" w14:textId="77777777" w:rsidR="0008564A" w:rsidRDefault="0008564A" w:rsidP="00E359FE">
      <w:pPr>
        <w:pStyle w:val="CommentText"/>
      </w:pPr>
      <w:r>
        <w:t>I'd tried clarifying the complimentary nature of these accounts just a bit more here.</w:t>
      </w:r>
    </w:p>
  </w:comment>
  <w:comment w:id="254" w:author="Maxwell, Nicholas [2]" w:date="2023-06-28T14:29:00Z" w:initials="MN">
    <w:p w14:paraId="116FEBFE" w14:textId="77777777" w:rsidR="0008564A" w:rsidRDefault="0008564A">
      <w:pPr>
        <w:pStyle w:val="CommentText"/>
      </w:pPr>
      <w:r>
        <w:rPr>
          <w:rStyle w:val="CommentReference"/>
        </w:rPr>
        <w:annotationRef/>
      </w:r>
      <w:r>
        <w:t>I reworked this paragraph trying to make the complimentary account aspect clearer and also trying to clarify the importance of using mediated associates.</w:t>
      </w:r>
    </w:p>
    <w:p w14:paraId="2E9712A5" w14:textId="77777777" w:rsidR="0008564A" w:rsidRDefault="0008564A">
      <w:pPr>
        <w:pStyle w:val="CommentText"/>
      </w:pPr>
    </w:p>
    <w:p w14:paraId="02586FB7" w14:textId="3CE1C3DB" w:rsidR="0008564A" w:rsidRDefault="0008564A">
      <w:pPr>
        <w:pStyle w:val="CommentText"/>
      </w:pPr>
      <w:r>
        <w:t>Hopefully this is clear?</w:t>
      </w:r>
    </w:p>
  </w:comment>
  <w:comment w:id="278" w:author="Mark Huff" w:date="2023-06-22T22:10:00Z" w:initials="MH">
    <w:p w14:paraId="2D6D1295" w14:textId="0B76B5F6" w:rsidR="0008564A" w:rsidRDefault="0008564A" w:rsidP="00E359FE">
      <w:pPr>
        <w:pStyle w:val="CommentText"/>
      </w:pPr>
      <w:r>
        <w:rPr>
          <w:rStyle w:val="CommentReference"/>
        </w:rPr>
        <w:annotationRef/>
      </w:r>
      <w:r>
        <w:t>The sample size seems to be consistent with our prior online work. Can you revisit these experiments and see if our groups are of equivalent size? If so, provide a citation for sample size justification.</w:t>
      </w:r>
    </w:p>
  </w:comment>
  <w:comment w:id="279" w:author="Nick Maxwell" w:date="2023-06-23T13:45:00Z" w:initials="NM">
    <w:p w14:paraId="3E56D789" w14:textId="77777777" w:rsidR="0008564A" w:rsidRDefault="0008564A" w:rsidP="00E359FE">
      <w:pPr>
        <w:pStyle w:val="CommentText"/>
      </w:pPr>
      <w:r>
        <w:rPr>
          <w:rStyle w:val="CommentReference"/>
        </w:rPr>
        <w:annotationRef/>
      </w:r>
      <w:r>
        <w:t>Will do!</w:t>
      </w:r>
    </w:p>
  </w:comment>
  <w:comment w:id="280" w:author="Nick Maxwell" w:date="2023-06-28T09:45:00Z" w:initials="NM">
    <w:p w14:paraId="7C55E57D" w14:textId="77777777" w:rsidR="0008564A" w:rsidRDefault="0008564A" w:rsidP="00E359FE">
      <w:pPr>
        <w:pStyle w:val="CommentText"/>
      </w:pPr>
      <w:r>
        <w:rPr>
          <w:rStyle w:val="CommentReference"/>
        </w:rPr>
        <w:annotationRef/>
      </w:r>
      <w:r>
        <w:t>So our sample is a bit larger here. In our previous work, we aimed for about ~40 participants per group, I upped it to ~60 here given any reactivity effects on mediated pairs were likely going to be smaller than the forward, backward, or symmetrical pairs used in our other studies.</w:t>
      </w:r>
    </w:p>
  </w:comment>
  <w:comment w:id="297" w:author="Mark Huff" w:date="2023-06-22T22:24:00Z" w:initials="MH">
    <w:p w14:paraId="4399C9DF" w14:textId="13861187" w:rsidR="0008564A" w:rsidRDefault="0008564A" w:rsidP="00E359FE">
      <w:pPr>
        <w:pStyle w:val="CommentText"/>
      </w:pPr>
      <w:r>
        <w:rPr>
          <w:rStyle w:val="CommentReference"/>
        </w:rPr>
        <w:annotationRef/>
      </w:r>
      <w:r>
        <w:t>This is the piece that is not as clear as it needs to be when the cued-strengthening account is described in the introduction. Can you go back and make a quick revision to clarify? This is the crux of the experiment. Cue-strengthing means that cues must be available to be processed. In mediated pairs, these cues are unavailable because the words are unrelated to each other.</w:t>
      </w:r>
    </w:p>
  </w:comment>
  <w:comment w:id="298" w:author="Nick Maxwell" w:date="2023-06-28T09:49:00Z" w:initials="NM">
    <w:p w14:paraId="5EDA2D17" w14:textId="77777777" w:rsidR="0008564A" w:rsidRDefault="0008564A" w:rsidP="00E359FE">
      <w:pPr>
        <w:pStyle w:val="CommentText"/>
      </w:pPr>
      <w:r>
        <w:rPr>
          <w:rStyle w:val="CommentReference"/>
        </w:rPr>
        <w:annotationRef/>
      </w:r>
      <w:r>
        <w:t>Yep. I tweaked the intro to make this more apparent. Think its clearer now?</w:t>
      </w:r>
    </w:p>
  </w:comment>
  <w:comment w:id="315" w:author="Mark Huff" w:date="2023-06-22T22:38:00Z" w:initials="MH">
    <w:p w14:paraId="174016CD" w14:textId="5A12511B" w:rsidR="0008564A" w:rsidRDefault="0008564A" w:rsidP="00E359FE">
      <w:pPr>
        <w:pStyle w:val="CommentText"/>
      </w:pPr>
      <w:r>
        <w:rPr>
          <w:rStyle w:val="CommentReference"/>
        </w:rPr>
        <w:annotationRef/>
      </w:r>
      <w:r>
        <w:t>I want you to go back and re-run the power analysis for E1 in which you reported that we had sufficient power to detect a Cohen's d of .50 and larger with a similar sample size as this experiment. Something is off.</w:t>
      </w:r>
    </w:p>
  </w:comment>
  <w:comment w:id="316" w:author="Nick Maxwell" w:date="2023-06-23T16:53:00Z" w:initials="NM">
    <w:p w14:paraId="6500E4BF" w14:textId="77777777" w:rsidR="00CA0380" w:rsidRDefault="0008564A">
      <w:pPr>
        <w:pStyle w:val="CommentText"/>
      </w:pPr>
      <w:r>
        <w:rPr>
          <w:rStyle w:val="CommentReference"/>
        </w:rPr>
        <w:annotationRef/>
      </w:r>
      <w:r w:rsidR="00CA0380">
        <w:t>So the power analysis suggested that we would need 86 participants to find a d = 0.50. Our actual sample has about 40 more participants then that.</w:t>
      </w:r>
    </w:p>
    <w:p w14:paraId="6E5472D6" w14:textId="77777777" w:rsidR="00CA0380" w:rsidRDefault="00CA0380">
      <w:pPr>
        <w:pStyle w:val="CommentText"/>
      </w:pPr>
    </w:p>
    <w:p w14:paraId="38C67AD2" w14:textId="77777777" w:rsidR="00CA0380" w:rsidRDefault="00CA0380">
      <w:pPr>
        <w:pStyle w:val="CommentText"/>
      </w:pPr>
      <w:r>
        <w:t>Running the same analysis in Ex 1 but changing it to a smaller effect size (In this case finding the number of participants to find an effect of d = 0.25) indicates that we'd need a sample of 106 (53 per group). I'll update the Ex 1 power analysis accordingly, since we're predicting that any reactivity on mediated pairs would be smaller than what we find on forward pairs.</w:t>
      </w:r>
    </w:p>
    <w:p w14:paraId="3162A687" w14:textId="77777777" w:rsidR="00CA0380" w:rsidRDefault="00CA0380">
      <w:pPr>
        <w:pStyle w:val="CommentText"/>
      </w:pPr>
    </w:p>
    <w:p w14:paraId="4E583F96" w14:textId="77777777" w:rsidR="00CA0380" w:rsidRDefault="00CA0380" w:rsidP="00415924">
      <w:pPr>
        <w:pStyle w:val="CommentText"/>
      </w:pPr>
      <w:r>
        <w:t>This seems in-line with the sensitivity analysis here which is suggesting we’d find a d of 0.22 w/ ~10 more participants per group</w:t>
      </w:r>
    </w:p>
  </w:comment>
  <w:comment w:id="317" w:author="Mark Huff" w:date="2023-06-23T10:31:00Z" w:initials="MH">
    <w:p w14:paraId="166046F3" w14:textId="51E00449" w:rsidR="0008564A" w:rsidRDefault="0008564A" w:rsidP="00E359FE">
      <w:pPr>
        <w:pStyle w:val="CommentText"/>
      </w:pPr>
      <w:r>
        <w:rPr>
          <w:rStyle w:val="CommentReference"/>
        </w:rPr>
        <w:annotationRef/>
      </w:r>
      <w:r>
        <w:t>Lures are deliberately deceptive. Distractors are not.</w:t>
      </w:r>
    </w:p>
  </w:comment>
  <w:comment w:id="318" w:author="Nick Maxwell" w:date="2023-06-28T09:29:00Z" w:initials="NM">
    <w:p w14:paraId="29A8B24E" w14:textId="5AB5C76E" w:rsidR="0008564A" w:rsidRDefault="0008564A" w:rsidP="00E359FE">
      <w:pPr>
        <w:pStyle w:val="CommentText"/>
      </w:pPr>
      <w:r>
        <w:rPr>
          <w:rStyle w:val="CommentReference"/>
        </w:rPr>
        <w:annotationRef/>
      </w:r>
      <w:r>
        <w:t>Okay, good to know! I’ve updated this accordingly throughout the manuscript</w:t>
      </w:r>
    </w:p>
    <w:p w14:paraId="2623B659" w14:textId="77777777" w:rsidR="0008564A" w:rsidRDefault="0008564A" w:rsidP="00E359FE">
      <w:pPr>
        <w:pStyle w:val="CommentText"/>
      </w:pPr>
    </w:p>
    <w:p w14:paraId="39562663" w14:textId="6BE2D118" w:rsidR="0008564A" w:rsidRDefault="0008564A" w:rsidP="00E359FE">
      <w:pPr>
        <w:pStyle w:val="CommentText"/>
      </w:pPr>
      <w:r>
        <w:t>Also, go send an email or something to Myers et al. telling them to get their shit together – I took the both the “lure” terminology and the uppercase “C” in the signal detection directly from them…</w:t>
      </w:r>
    </w:p>
  </w:comment>
  <w:comment w:id="319" w:author="Maxwell, Nicholas" w:date="2023-06-09T11:02:00Z" w:initials="MN">
    <w:p w14:paraId="4E069D79" w14:textId="15376277" w:rsidR="0008564A" w:rsidRDefault="0008564A" w:rsidP="00E359FE">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320" w:author="Mark Huff" w:date="2023-06-23T10:43:00Z" w:initials="MH">
    <w:p w14:paraId="15A9186B" w14:textId="77777777" w:rsidR="0008564A" w:rsidRDefault="0008564A" w:rsidP="00E359FE">
      <w:pPr>
        <w:pStyle w:val="CommentText"/>
      </w:pPr>
      <w:r>
        <w:rPr>
          <w:rStyle w:val="CommentReference"/>
        </w:rPr>
        <w:annotationRef/>
      </w:r>
      <w:r>
        <w:t xml:space="preserve">I mean, we did predict an interaction, so I think it is justified. I was an AE on a paper just recently where the authors broke down interactions. I requested that they remove this because it was unnecessary, but they didn’t predict an interaction either. Meh, leave it in and see what reviewers/editors say. </w:t>
      </w:r>
    </w:p>
  </w:comment>
  <w:comment w:id="321" w:author="Nick Maxwell" w:date="2023-06-28T09:50:00Z" w:initials="NM">
    <w:p w14:paraId="78E089F4" w14:textId="77777777" w:rsidR="0008564A" w:rsidRDefault="0008564A" w:rsidP="00E359FE">
      <w:pPr>
        <w:pStyle w:val="CommentText"/>
      </w:pPr>
      <w:r>
        <w:rPr>
          <w:rStyle w:val="CommentReference"/>
        </w:rPr>
        <w:annotationRef/>
      </w:r>
      <w:r>
        <w:t>That works for me!</w:t>
      </w:r>
    </w:p>
  </w:comment>
  <w:comment w:id="331" w:author="Maxwell, Nicholas" w:date="2023-06-14T10:40:00Z" w:initials="MN">
    <w:p w14:paraId="56222242" w14:textId="4501A659" w:rsidR="0008564A" w:rsidRDefault="0008564A">
      <w:pPr>
        <w:pStyle w:val="CommentText"/>
      </w:pPr>
      <w:r>
        <w:rPr>
          <w:rStyle w:val="CommentReference"/>
        </w:rPr>
        <w:annotationRef/>
      </w:r>
      <w:r>
        <w:t>This is modeled after Myers et al. (2020). I figured since they reported it, we should report it, otherwise I'm sure a reviewer will complain.</w:t>
      </w:r>
    </w:p>
    <w:p w14:paraId="76892274" w14:textId="77777777" w:rsidR="0008564A" w:rsidRDefault="0008564A">
      <w:pPr>
        <w:pStyle w:val="CommentText"/>
      </w:pPr>
    </w:p>
    <w:p w14:paraId="05FBAC3D" w14:textId="77777777" w:rsidR="0008564A" w:rsidRDefault="0008564A">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08564A" w:rsidRDefault="0008564A">
      <w:pPr>
        <w:pStyle w:val="CommentText"/>
      </w:pPr>
    </w:p>
    <w:p w14:paraId="030D777B" w14:textId="77777777" w:rsidR="0008564A" w:rsidRDefault="0008564A">
      <w:pPr>
        <w:pStyle w:val="CommentText"/>
      </w:pPr>
      <w:r>
        <w:t>d' == discriminability, so how well participants can discern between previously studied vs. control items? Essentially getting at actual memory?</w:t>
      </w:r>
    </w:p>
    <w:p w14:paraId="36AD4DBA" w14:textId="77777777" w:rsidR="0008564A" w:rsidRDefault="0008564A">
      <w:pPr>
        <w:pStyle w:val="CommentText"/>
      </w:pPr>
    </w:p>
    <w:p w14:paraId="17424017" w14:textId="77777777" w:rsidR="0008564A" w:rsidRDefault="0008564A" w:rsidP="00E359FE">
      <w:pPr>
        <w:pStyle w:val="CommentText"/>
      </w:pPr>
      <w:r>
        <w:t>C == Respone criterion which is participants "default state" as I'll call it. Basically their willingness/likelihood to respond old/new if they are unsure?</w:t>
      </w:r>
    </w:p>
  </w:comment>
  <w:comment w:id="332" w:author="Mark Huff" w:date="2023-06-23T10:45:00Z" w:initials="MH">
    <w:p w14:paraId="38BB371A" w14:textId="77777777" w:rsidR="0008564A" w:rsidRDefault="0008564A" w:rsidP="00E359FE">
      <w:pPr>
        <w:pStyle w:val="CommentText"/>
      </w:pPr>
      <w:r>
        <w:rPr>
          <w:rStyle w:val="CommentReference"/>
        </w:rPr>
        <w:annotationRef/>
      </w:r>
      <w:r>
        <w:t>Its fine to report it. I hate c as a bias measure, but its fine. The c is lower case though.</w:t>
      </w:r>
    </w:p>
  </w:comment>
  <w:comment w:id="333" w:author="Nick Maxwell" w:date="2023-06-23T13:57:00Z" w:initials="NM">
    <w:p w14:paraId="6EC9B380" w14:textId="77777777" w:rsidR="0008564A" w:rsidRDefault="0008564A">
      <w:pPr>
        <w:pStyle w:val="CommentText"/>
      </w:pPr>
      <w:r>
        <w:rPr>
          <w:rStyle w:val="CommentReference"/>
        </w:rPr>
        <w:annotationRef/>
      </w:r>
      <w:r>
        <w:t>Tell that to Myers et al. who used an uppercase C…</w:t>
      </w:r>
    </w:p>
    <w:p w14:paraId="4AF839AC" w14:textId="77777777" w:rsidR="0008564A" w:rsidRDefault="0008564A">
      <w:pPr>
        <w:pStyle w:val="CommentText"/>
      </w:pPr>
    </w:p>
    <w:p w14:paraId="132E9D38" w14:textId="77777777" w:rsidR="0008564A" w:rsidRDefault="0008564A" w:rsidP="00E359FE">
      <w:pPr>
        <w:pStyle w:val="CommentText"/>
      </w:pPr>
      <w:r>
        <w:t>Thanks for catching that!</w:t>
      </w:r>
    </w:p>
  </w:comment>
  <w:comment w:id="334" w:author="Mark Huff" w:date="2023-06-23T10:47:00Z" w:initials="MH">
    <w:p w14:paraId="6384B77A" w14:textId="5C3C8768" w:rsidR="0008564A" w:rsidRDefault="0008564A" w:rsidP="00E359FE">
      <w:pPr>
        <w:pStyle w:val="CommentText"/>
      </w:pPr>
      <w:r>
        <w:rPr>
          <w:rStyle w:val="CommentReference"/>
        </w:rPr>
        <w:annotationRef/>
      </w:r>
      <w:r>
        <w:t>A couple of things here. First, not sure if the package needs to be included as SD indicies are pretty standard. Second, how did you correct for hit rates of 1 and false alarm rates of 0? 1 and 0 are asymptotes when running signal detection, so you actually cannot compute d-prime or c with 1s or 0s. We often use MacMillan and Creelman's (1988?) 1/2n correction. This needs to be specified. I worry that this package did not apply a correction and instead just eliminated participants who had 1s or 0s and did not correct these means.</w:t>
      </w:r>
    </w:p>
  </w:comment>
  <w:comment w:id="335" w:author="Nick Maxwell" w:date="2023-06-23T13:59:00Z" w:initials="NM">
    <w:p w14:paraId="6F72B83F" w14:textId="77777777" w:rsidR="0008564A" w:rsidRDefault="0008564A" w:rsidP="00E359FE">
      <w:pPr>
        <w:pStyle w:val="CommentText"/>
      </w:pPr>
      <w:r>
        <w:rPr>
          <w:rStyle w:val="CommentReference"/>
        </w:rPr>
        <w:annotationRef/>
      </w:r>
      <w:r>
        <w:t>Hmm… I'll dig into this. How do you typically compute this for you studies? If there's an easy way to do it with Excel formulas or something (like pbic) I'd be fine with that.</w:t>
      </w:r>
    </w:p>
  </w:comment>
  <w:comment w:id="336" w:author="Nick Maxwell" w:date="2023-06-27T10:35:00Z" w:initials="NM">
    <w:p w14:paraId="6B61469C" w14:textId="77777777" w:rsidR="0008564A" w:rsidRDefault="0008564A">
      <w:pPr>
        <w:pStyle w:val="CommentText"/>
      </w:pPr>
      <w:r>
        <w:rPr>
          <w:rStyle w:val="CommentReference"/>
        </w:rPr>
        <w:annotationRef/>
      </w:r>
      <w:r>
        <w:t xml:space="preserve">Okay, so update on the correction: </w:t>
      </w:r>
    </w:p>
    <w:p w14:paraId="0DDEAD03" w14:textId="77777777" w:rsidR="0008564A" w:rsidRDefault="0008564A">
      <w:pPr>
        <w:pStyle w:val="CommentText"/>
      </w:pPr>
    </w:p>
    <w:p w14:paraId="329FF394" w14:textId="77777777" w:rsidR="0008564A" w:rsidRDefault="0008564A">
      <w:pPr>
        <w:pStyle w:val="CommentText"/>
      </w:pPr>
      <w:r>
        <w:t>"Note that for d’ and beta, adjustement for extreme values are made following the recommandations of Hautus (1995)." -- this is from the documentation.</w:t>
      </w:r>
    </w:p>
    <w:p w14:paraId="3D50440A" w14:textId="77777777" w:rsidR="0008564A" w:rsidRDefault="0008564A">
      <w:pPr>
        <w:pStyle w:val="CommentText"/>
      </w:pPr>
    </w:p>
    <w:p w14:paraId="56309C5F" w14:textId="77777777" w:rsidR="0008564A" w:rsidRDefault="0008564A" w:rsidP="00E359FE">
      <w:pPr>
        <w:pStyle w:val="CommentText"/>
      </w:pPr>
      <w:r>
        <w:t>I dug up the Hautus paper, and it compares a log-linear correction with the 1/2n correction (and makes the argument that the log-linear correction is a less biased correction vs. 1/2n). Anyways, digging into the code, it looks like the signal detection function uses the Hautus correction by default</w:t>
      </w:r>
    </w:p>
  </w:comment>
  <w:comment w:id="339" w:author="Maxwell, Nicholas" w:date="2023-06-14T14:51:00Z" w:initials="MN">
    <w:p w14:paraId="07B075B8" w14:textId="33C760FE" w:rsidR="0008564A" w:rsidRDefault="0008564A">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564A" w:rsidRDefault="0008564A">
      <w:pPr>
        <w:pStyle w:val="CommentText"/>
      </w:pPr>
    </w:p>
    <w:p w14:paraId="0B9302EB" w14:textId="77777777" w:rsidR="0008564A" w:rsidRDefault="0008564A">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564A" w:rsidRDefault="0008564A">
      <w:pPr>
        <w:pStyle w:val="CommentText"/>
      </w:pPr>
    </w:p>
    <w:p w14:paraId="330A4398" w14:textId="77777777" w:rsidR="0008564A" w:rsidRDefault="0008564A">
      <w:pPr>
        <w:pStyle w:val="CommentText"/>
      </w:pPr>
      <w:r>
        <w:t>Instead, JOLs improved memory without influencing how participants approached uncertain items.</w:t>
      </w:r>
    </w:p>
    <w:p w14:paraId="2BCFF177" w14:textId="77777777" w:rsidR="0008564A" w:rsidRDefault="0008564A">
      <w:pPr>
        <w:pStyle w:val="CommentText"/>
      </w:pPr>
    </w:p>
    <w:p w14:paraId="51FC9E41" w14:textId="77777777" w:rsidR="0008564A" w:rsidRDefault="0008564A" w:rsidP="00E359FE">
      <w:pPr>
        <w:pStyle w:val="CommentText"/>
      </w:pPr>
      <w:r>
        <w:t xml:space="preserve">I'm sure there is a more eloquent way to phrase this. </w:t>
      </w:r>
    </w:p>
  </w:comment>
  <w:comment w:id="340" w:author="Mark Huff" w:date="2023-06-23T10:53:00Z" w:initials="MH">
    <w:p w14:paraId="051ECE86" w14:textId="77777777" w:rsidR="0008564A" w:rsidRDefault="0008564A" w:rsidP="00E359FE">
      <w:pPr>
        <w:pStyle w:val="CommentText"/>
      </w:pPr>
      <w:r>
        <w:rPr>
          <w:rStyle w:val="CommentReference"/>
        </w:rPr>
        <w:annotationRef/>
      </w:r>
      <w:r>
        <w:t>That’s exactly correct. What I hate about the bias measure of c, is that it includes both hit rates and false alarm rates when computing the tendency to respond old. I do not understand why hit rates are included in any estimate of bias. Participants SHOULD be responding old to hits as they were actually see. So by default, if a participant has strong memory for old items, the c measure would classify them as being more liberal responding old. This has nothing to do with bias, it just means that the participant has good memory for the studied list.</w:t>
      </w:r>
    </w:p>
  </w:comment>
  <w:comment w:id="341" w:author="Nick Maxwell" w:date="2023-06-26T15:47:00Z" w:initials="NM">
    <w:p w14:paraId="73509C1F" w14:textId="77777777" w:rsidR="0008564A" w:rsidRDefault="0008564A" w:rsidP="00E359FE">
      <w:pPr>
        <w:pStyle w:val="CommentText"/>
      </w:pPr>
      <w:r>
        <w:rPr>
          <w:rStyle w:val="CommentReference"/>
        </w:rPr>
        <w:annotationRef/>
      </w:r>
      <w:r>
        <w:t>Understandable! I only went with c because that's what Myers et al. reported. If you think it would be worthwhile to report another measure here, just let me know</w:t>
      </w:r>
    </w:p>
  </w:comment>
  <w:comment w:id="350" w:author="Mark Huff" w:date="2023-06-23T11:00:00Z" w:initials="MH">
    <w:p w14:paraId="7530022E" w14:textId="33B37060" w:rsidR="0008564A" w:rsidRDefault="0008564A" w:rsidP="00E359FE">
      <w:pPr>
        <w:pStyle w:val="CommentText"/>
      </w:pPr>
      <w:r>
        <w:rPr>
          <w:rStyle w:val="CommentReference"/>
        </w:rPr>
        <w:annotationRef/>
      </w:r>
      <w:r>
        <w:t>I think it is totally fine to pursue this, but we just need to keep our eye on the prize regarding mediated pairs since this was the primary goal of the paper. In the next paragraph, you need to add something about mediated pairs and how the replication can provide addition confidence for the role of relational encoding as part of JOL reactivity.</w:t>
      </w:r>
    </w:p>
  </w:comment>
  <w:comment w:id="351" w:author="Nick Maxwell" w:date="2023-06-28T10:05:00Z" w:initials="NM">
    <w:p w14:paraId="41EB099B" w14:textId="77777777" w:rsidR="0008564A" w:rsidRDefault="0008564A" w:rsidP="00E359FE">
      <w:pPr>
        <w:pStyle w:val="CommentText"/>
      </w:pPr>
      <w:r>
        <w:rPr>
          <w:rStyle w:val="CommentReference"/>
        </w:rPr>
        <w:annotationRef/>
      </w:r>
      <w:r>
        <w:t>Done! Think this is better?</w:t>
      </w:r>
    </w:p>
  </w:comment>
  <w:comment w:id="377" w:author="Mark Huff" w:date="2023-06-23T11:12:00Z" w:initials="MH">
    <w:p w14:paraId="6F9D2B70" w14:textId="21926B61" w:rsidR="0008564A" w:rsidRDefault="0008564A" w:rsidP="00E359FE">
      <w:pPr>
        <w:pStyle w:val="CommentText"/>
      </w:pPr>
      <w:r>
        <w:rPr>
          <w:rStyle w:val="CommentReference"/>
        </w:rPr>
        <w:annotationRef/>
      </w:r>
      <w:r>
        <w:t>Just noticed this here, but keep the group names consistent. I suggest using no-JOL over read. We know they are the same, but reviewers might get confused.</w:t>
      </w:r>
    </w:p>
  </w:comment>
  <w:comment w:id="378" w:author="Nick Maxwell" w:date="2023-06-23T14:01:00Z" w:initials="NM">
    <w:p w14:paraId="4A8D9B2D" w14:textId="77777777" w:rsidR="0008564A" w:rsidRDefault="0008564A" w:rsidP="00E359FE">
      <w:pPr>
        <w:pStyle w:val="CommentText"/>
      </w:pPr>
      <w:r>
        <w:rPr>
          <w:rStyle w:val="CommentReference"/>
        </w:rPr>
        <w:annotationRef/>
      </w:r>
      <w:r>
        <w:t>Oooh, good catch. I'll update group names accordingly as I come across them</w:t>
      </w:r>
    </w:p>
  </w:comment>
  <w:comment w:id="382" w:author="Mark Huff" w:date="2023-06-23T11:24:00Z" w:initials="MH">
    <w:p w14:paraId="4470B9F3" w14:textId="00C12AD6" w:rsidR="0008564A" w:rsidRDefault="0008564A" w:rsidP="00E359FE">
      <w:pPr>
        <w:pStyle w:val="CommentText"/>
      </w:pPr>
      <w:r>
        <w:rPr>
          <w:rStyle w:val="CommentReference"/>
        </w:rPr>
        <w:annotationRef/>
      </w:r>
      <w:r>
        <w:t>Need a sentence or two tying this back into the relational encoding vs. cue-strengthening accounts. You've kinda moved away from this a bit. Just a minor reminder, especially given E4 drops the mediated pairs altogether.</w:t>
      </w:r>
    </w:p>
  </w:comment>
  <w:comment w:id="401" w:author="Maxwell, Nicholas [2]" w:date="2023-06-28T14:08:00Z" w:initials="MN">
    <w:p w14:paraId="72207846" w14:textId="1A8F5CE4" w:rsidR="0008564A" w:rsidRDefault="0008564A">
      <w:pPr>
        <w:pStyle w:val="CommentText"/>
      </w:pPr>
      <w:r>
        <w:rPr>
          <w:rStyle w:val="CommentReference"/>
        </w:rPr>
        <w:annotationRef/>
      </w:r>
      <w:r>
        <w:t>Think this is okay here? I thought this might be a good place to reiterate the “complimentary account” angle that we’re going for.</w:t>
      </w:r>
    </w:p>
  </w:comment>
  <w:comment w:id="417" w:author="Mark Huff" w:date="2023-06-23T11:28:00Z" w:initials="MH">
    <w:p w14:paraId="232E45DA" w14:textId="77777777" w:rsidR="0008564A" w:rsidRDefault="0008564A" w:rsidP="00E359FE">
      <w:pPr>
        <w:pStyle w:val="CommentText"/>
      </w:pPr>
      <w:r>
        <w:rPr>
          <w:rStyle w:val="CommentReference"/>
        </w:rPr>
        <w:annotationRef/>
      </w:r>
      <w:r>
        <w:t xml:space="preserve">Not sure we can say stronger here. </w:t>
      </w:r>
    </w:p>
  </w:comment>
  <w:comment w:id="418" w:author="Nick Maxwell" w:date="2023-06-23T14:02:00Z" w:initials="NM">
    <w:p w14:paraId="3E72A3BF" w14:textId="77777777" w:rsidR="0008564A" w:rsidRDefault="0008564A" w:rsidP="00E359FE">
      <w:pPr>
        <w:pStyle w:val="CommentText"/>
      </w:pPr>
      <w:r>
        <w:rPr>
          <w:rStyle w:val="CommentReference"/>
        </w:rPr>
        <w:annotationRef/>
      </w:r>
      <w:r>
        <w:t>Fair enough. "Additional test" is fine by me!</w:t>
      </w:r>
    </w:p>
  </w:comment>
  <w:comment w:id="440" w:author="Mark Huff" w:date="2023-06-23T12:04:00Z" w:initials="MH">
    <w:p w14:paraId="74E41B0F" w14:textId="2725C041" w:rsidR="0008564A" w:rsidRDefault="0008564A" w:rsidP="00E359FE">
      <w:pPr>
        <w:pStyle w:val="CommentText"/>
      </w:pPr>
      <w:r>
        <w:rPr>
          <w:rStyle w:val="CommentReference"/>
        </w:rPr>
        <w:annotationRef/>
      </w:r>
      <w:r>
        <w:t>This paragraph did a MUCH better job of breaking down the logic of the divergent predictions. Again, this needs to be crystal clear in the introduction.</w:t>
      </w:r>
    </w:p>
  </w:comment>
  <w:comment w:id="441" w:author="Nick Maxwell" w:date="2023-06-23T14:04:00Z" w:initials="NM">
    <w:p w14:paraId="3979790E" w14:textId="77777777" w:rsidR="0008564A" w:rsidRDefault="0008564A">
      <w:pPr>
        <w:pStyle w:val="CommentText"/>
      </w:pPr>
      <w:r>
        <w:rPr>
          <w:rStyle w:val="CommentReference"/>
        </w:rPr>
        <w:annotationRef/>
      </w:r>
      <w:r>
        <w:t>Okay great! The "divergent predictions" thing didn’t' really start coming together for me until I started on the GD. Then I went back and tried to update the intro accordingly.</w:t>
      </w:r>
    </w:p>
    <w:p w14:paraId="0425CE01" w14:textId="77777777" w:rsidR="0008564A" w:rsidRDefault="0008564A">
      <w:pPr>
        <w:pStyle w:val="CommentText"/>
      </w:pPr>
    </w:p>
    <w:p w14:paraId="5BD413BD" w14:textId="5EF8F0F7" w:rsidR="0008564A" w:rsidRDefault="0008564A" w:rsidP="00E359FE">
      <w:pPr>
        <w:pStyle w:val="CommentText"/>
      </w:pPr>
      <w:r>
        <w:t>I’ve tweaked the intro to hopefully make this clearer</w:t>
      </w:r>
    </w:p>
  </w:comment>
  <w:comment w:id="444" w:author="Mark Huff" w:date="2023-06-23T12:12:00Z" w:initials="MH">
    <w:p w14:paraId="3D0718A5" w14:textId="337980CA" w:rsidR="0008564A" w:rsidRDefault="0008564A" w:rsidP="00E359FE">
      <w:pPr>
        <w:pStyle w:val="CommentText"/>
      </w:pPr>
      <w:r>
        <w:rPr>
          <w:rStyle w:val="CommentReference"/>
        </w:rPr>
        <w:annotationRef/>
      </w:r>
      <w:r>
        <w:t>Add in the Double et al. meta. Also, I think the double group might have a more recent meta out. Make a quick lit search to see if this is out there.</w:t>
      </w:r>
    </w:p>
  </w:comment>
  <w:comment w:id="445" w:author="Maxwell, Nicholas [2]" w:date="2023-06-28T14:37:00Z" w:initials="MN">
    <w:p w14:paraId="4DB4F8AF" w14:textId="794CF00A" w:rsidR="0008564A" w:rsidRDefault="0008564A">
      <w:pPr>
        <w:pStyle w:val="CommentText"/>
      </w:pPr>
      <w:r>
        <w:rPr>
          <w:rStyle w:val="CommentReference"/>
        </w:rPr>
        <w:annotationRef/>
      </w:r>
      <w:r>
        <w:t>Added. I did a quick search but couldn’t find anything more recent</w:t>
      </w:r>
    </w:p>
  </w:comment>
  <w:comment w:id="458" w:author="Maxwell, Nicholas" w:date="2023-06-09T11:22:00Z" w:initials="MN">
    <w:p w14:paraId="3DE797A4" w14:textId="77777777" w:rsidR="0008564A" w:rsidRDefault="0008564A" w:rsidP="00E359F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 w:id="459" w:author="Mark Huff" w:date="2023-06-23T12:15:00Z" w:initials="MH">
    <w:p w14:paraId="5FB1733C" w14:textId="77777777" w:rsidR="0008564A" w:rsidRDefault="0008564A">
      <w:pPr>
        <w:pStyle w:val="CommentText"/>
      </w:pPr>
      <w:r>
        <w:rPr>
          <w:rStyle w:val="CommentReference"/>
        </w:rPr>
        <w:annotationRef/>
      </w:r>
      <w:r>
        <w:t xml:space="preserve">I agree with your thinking and this is consistent with an initial comment I provided above. We will have better luck selling this if we use a more complementary focus rather than an either/or argument. You might want to make this point sooner rather than later. One thing I have noticed with reviewers recently is that there is a tendency to omit the general discussion during reviews. Reviewers think they make these major points that doom your paper because you did not consider an alternative, only to be included explicitly in the GD initially. This has happened to us on several occasions. </w:t>
      </w:r>
    </w:p>
    <w:p w14:paraId="359E9EC9" w14:textId="77777777" w:rsidR="0008564A" w:rsidRDefault="0008564A">
      <w:pPr>
        <w:pStyle w:val="CommentText"/>
      </w:pPr>
    </w:p>
    <w:p w14:paraId="02126419" w14:textId="77777777" w:rsidR="0008564A" w:rsidRDefault="0008564A" w:rsidP="00E359FE">
      <w:pPr>
        <w:pStyle w:val="CommentText"/>
      </w:pPr>
      <w:r>
        <w:t>You might want to call attention to this that cue strengthening might operate when cues are explicit, but when they are not, implicit relational/associative processing is in play.</w:t>
      </w:r>
    </w:p>
  </w:comment>
  <w:comment w:id="460" w:author="Maxwell, Nicholas [2]" w:date="2023-06-28T15:12:00Z" w:initials="MN">
    <w:p w14:paraId="3EDCD25C" w14:textId="0272B128" w:rsidR="0008564A" w:rsidRDefault="0008564A">
      <w:pPr>
        <w:pStyle w:val="CommentText"/>
      </w:pPr>
      <w:r>
        <w:rPr>
          <w:rStyle w:val="CommentReference"/>
        </w:rPr>
        <w:annotationRef/>
      </w:r>
      <w:r>
        <w:t>Yep, I added two sentences at the end mentioning this</w:t>
      </w:r>
    </w:p>
  </w:comment>
  <w:comment w:id="568" w:author="Mark Huff" w:date="2023-06-23T12:47:00Z" w:initials="MH">
    <w:p w14:paraId="23BB9D40" w14:textId="77777777" w:rsidR="0008564A" w:rsidRDefault="0008564A" w:rsidP="00E359FE">
      <w:pPr>
        <w:pStyle w:val="CommentText"/>
      </w:pPr>
      <w:r>
        <w:rPr>
          <w:rStyle w:val="CommentReference"/>
        </w:rPr>
        <w:annotationRef/>
      </w:r>
      <w:r>
        <w:t>I think you need to be a little careful with the processes in the test types. No test is process pure (Jacoby, 1991), and therefore one test would only be more or less likely to use one type of processing over another. Obviously, cued-recall could benefit from familiarity processes (card is familiar after viewing the cue credit) and recollection processes can occur in recognition (participants may remember seeing the target even though they have no clue what the cue is like). I think this paragraph needs to be revised for clarity and state the participants may be creating familiarity based cues for targets on unrelated pairs which aid their retrievals on recognition, but not recall.</w:t>
      </w:r>
    </w:p>
  </w:comment>
  <w:comment w:id="569" w:author="Maxwell, Nicholas [2]" w:date="2023-06-28T15:31:00Z" w:initials="MN">
    <w:p w14:paraId="089BF328" w14:textId="77777777" w:rsidR="0008564A" w:rsidRDefault="0008564A">
      <w:pPr>
        <w:pStyle w:val="CommentText"/>
      </w:pPr>
      <w:r>
        <w:rPr>
          <w:rStyle w:val="CommentReference"/>
        </w:rPr>
        <w:annotationRef/>
      </w:r>
      <w:r>
        <w:t xml:space="preserve">That’s a fair point here – does this clear things up? Basically, trying to argue here that positive reactivity on unrelated pairs is due to enhanced familiarity, but we don’t see the same thing w/ cued-recall because relatedness is more important in this context. </w:t>
      </w:r>
    </w:p>
    <w:p w14:paraId="61CBF389" w14:textId="77777777" w:rsidR="0008564A" w:rsidRDefault="0008564A">
      <w:pPr>
        <w:pStyle w:val="CommentText"/>
      </w:pPr>
    </w:p>
    <w:p w14:paraId="4267879C" w14:textId="77777777" w:rsidR="0008564A" w:rsidRDefault="0008564A" w:rsidP="0008564A">
      <w:pPr>
        <w:pStyle w:val="CommentText"/>
      </w:pPr>
      <w:r>
        <w:t>Also added a sentence to the end clarifying that it isn't a one or the other type situation (i.e., both cue types are likely in play for both test types, it just the degree to which each cue matters changes as a function of test)</w:t>
      </w:r>
    </w:p>
  </w:comment>
  <w:comment w:id="588" w:author="Nick Maxwell" w:date="2023-06-30T10:47:00Z" w:initials="NM">
    <w:p w14:paraId="363ECB61" w14:textId="77777777" w:rsidR="00FB3A53" w:rsidRDefault="00FB3A53" w:rsidP="00B9769B">
      <w:pPr>
        <w:pStyle w:val="CommentText"/>
      </w:pPr>
      <w:r>
        <w:rPr>
          <w:rStyle w:val="CommentReference"/>
        </w:rPr>
        <w:annotationRef/>
      </w:r>
      <w:r>
        <w:t>Using this paragraph to bring up strategic relational encoding</w:t>
      </w:r>
    </w:p>
  </w:comment>
  <w:comment w:id="697" w:author="Mark Huff" w:date="2023-06-23T12:57:00Z" w:initials="MH">
    <w:p w14:paraId="05B3DFCA" w14:textId="7F37C45F" w:rsidR="0008564A" w:rsidRDefault="0008564A" w:rsidP="0046232D">
      <w:pPr>
        <w:pStyle w:val="CommentText"/>
      </w:pPr>
      <w:r>
        <w:rPr>
          <w:rStyle w:val="CommentReference"/>
        </w:rPr>
        <w:annotationRef/>
      </w:r>
      <w:r>
        <w:t>I would argue that rhyme cues are still a type of relatedness. Focus on the presence vs. absence of semantic associations.</w:t>
      </w:r>
    </w:p>
  </w:comment>
  <w:comment w:id="698" w:author="Nick Maxwell" w:date="2023-06-29T10:47:00Z" w:initials="NM">
    <w:p w14:paraId="1A89C193" w14:textId="77777777" w:rsidR="001C1E53" w:rsidRDefault="0008564A">
      <w:pPr>
        <w:pStyle w:val="CommentText"/>
      </w:pPr>
      <w:r>
        <w:rPr>
          <w:rStyle w:val="CommentReference"/>
        </w:rPr>
        <w:annotationRef/>
      </w:r>
      <w:r w:rsidR="001C1E53">
        <w:t xml:space="preserve">So I did some digging into this, and I found a recent paper from Rivers et al. (in press -- it came out in M&amp;C last month) where the researchers tested for reactivity using category pairs (e.g., a type of gem -- jade) and letter - word  pairs (ja - jade). </w:t>
      </w:r>
    </w:p>
    <w:p w14:paraId="31D3D495" w14:textId="77777777" w:rsidR="001C1E53" w:rsidRDefault="001C1E53">
      <w:pPr>
        <w:pStyle w:val="CommentText"/>
      </w:pPr>
    </w:p>
    <w:p w14:paraId="11BE7C91" w14:textId="77777777" w:rsidR="001C1E53" w:rsidRDefault="001C1E53" w:rsidP="006D0D89">
      <w:pPr>
        <w:pStyle w:val="CommentText"/>
      </w:pPr>
      <w:r>
        <w:t>Their argument was that since category pairs reflect a semantic relationship, they should show positive reactivity. But since letter pairs are unrelated, no reactivity (Which is exactly what they found)</w:t>
      </w:r>
    </w:p>
  </w:comment>
  <w:comment w:id="709" w:author="Mark Huff" w:date="2023-06-23T12:57:00Z" w:initials="MH">
    <w:p w14:paraId="58B52A00" w14:textId="5D4EF658" w:rsidR="0008564A" w:rsidRDefault="0008564A" w:rsidP="00E359FE">
      <w:pPr>
        <w:pStyle w:val="CommentText"/>
      </w:pPr>
      <w:r>
        <w:rPr>
          <w:rStyle w:val="CommentReference"/>
        </w:rPr>
        <w:annotationRef/>
      </w:r>
      <w:r>
        <w:t>I would argue that rhyme cues are still a type of relatedness. Focus on the presence vs. absence of semantic associations.</w:t>
      </w:r>
    </w:p>
  </w:comment>
  <w:comment w:id="710" w:author="Nick Maxwell" w:date="2023-06-29T10:47:00Z" w:initials="NM">
    <w:p w14:paraId="472E78A0" w14:textId="77777777" w:rsidR="0008564A" w:rsidRDefault="0008564A">
      <w:pPr>
        <w:pStyle w:val="CommentText"/>
      </w:pPr>
      <w:r>
        <w:rPr>
          <w:rStyle w:val="CommentReference"/>
        </w:rPr>
        <w:annotationRef/>
      </w:r>
      <w:r>
        <w:t xml:space="preserve">So I did some digging into this, and I found a recent paper from Rivers et al. (in press -- it came out in M&amp;C last month) where the researchers tested for reactivity using category pairs (e.g., a type of gem -- jade) and letter - word  pairs (ja - jade). </w:t>
      </w:r>
    </w:p>
    <w:p w14:paraId="5CD662D2" w14:textId="77777777" w:rsidR="0008564A" w:rsidRDefault="0008564A">
      <w:pPr>
        <w:pStyle w:val="CommentText"/>
      </w:pPr>
    </w:p>
    <w:p w14:paraId="279A042F" w14:textId="77777777" w:rsidR="0008564A" w:rsidRDefault="0008564A">
      <w:pPr>
        <w:pStyle w:val="CommentText"/>
      </w:pPr>
      <w:r>
        <w:t>Their argument was that since category pairs reflect a semantic relationship, they should show positive reactivity. But since letter pairs lack are unrelated, no reactivity (Which is exactly what they found)</w:t>
      </w:r>
    </w:p>
    <w:p w14:paraId="5A9F3625" w14:textId="77777777" w:rsidR="0008564A" w:rsidRDefault="0008564A">
      <w:pPr>
        <w:pStyle w:val="CommentText"/>
      </w:pPr>
    </w:p>
    <w:p w14:paraId="484334D4" w14:textId="77777777" w:rsidR="0008564A" w:rsidRDefault="0008564A" w:rsidP="0008564A">
      <w:pPr>
        <w:pStyle w:val="CommentText"/>
      </w:pPr>
      <w:r>
        <w:t>They tested using cued-recall and free-recall and got the typical pattern on cued-recall and no reactivity w/ free recall (which is exactly what we'd expect w/ related and unrelated cue-target pairs)</w:t>
      </w:r>
    </w:p>
  </w:comment>
  <w:comment w:id="735" w:author="Mark Huff" w:date="2023-06-23T12:56:00Z" w:initials="MH">
    <w:p w14:paraId="430470A9" w14:textId="2A8C3156" w:rsidR="0008564A" w:rsidRDefault="0008564A">
      <w:pPr>
        <w:pStyle w:val="CommentText"/>
      </w:pPr>
      <w:r>
        <w:rPr>
          <w:rStyle w:val="CommentReference"/>
        </w:rPr>
        <w:annotationRef/>
      </w:r>
      <w:r>
        <w:t>I'd like to see you dig a little deeper here. One of the potential cool things about finding positive reactivity for all pair types on recognition is that it might operate as a cost-free strategy to aid learning which would have clear educational implications. For instance, learning foreign language pairs, which is common in initial vocabulary learning, may have some pairs that show semantic associations while others do not (swahili: wingu-cloud vs. mashua-boat). If providing JOLs enhances familiarity processes, recognition may be aided regardless of whether there is a semantic similarity between pair types.</w:t>
      </w:r>
    </w:p>
    <w:p w14:paraId="1C62E76D" w14:textId="77777777" w:rsidR="0008564A" w:rsidRDefault="0008564A">
      <w:pPr>
        <w:pStyle w:val="CommentText"/>
      </w:pPr>
    </w:p>
    <w:p w14:paraId="4CF101F8" w14:textId="77777777" w:rsidR="0008564A" w:rsidRDefault="0008564A" w:rsidP="00E359FE">
      <w:pPr>
        <w:pStyle w:val="CommentText"/>
      </w:pPr>
      <w:r>
        <w:t>Try and be a bit more applied here with the addition of a "big picture" paragraph. Positive reactivity clearly improves memory, how can this be used in practice and what do our results tell us?</w:t>
      </w:r>
    </w:p>
  </w:comment>
  <w:comment w:id="736" w:author="Maxwell, Nicholas [2]" w:date="2023-06-28T15:53:00Z" w:initials="MN">
    <w:p w14:paraId="11EBEB0E" w14:textId="249EB41F" w:rsidR="0008564A" w:rsidRDefault="0008564A">
      <w:pPr>
        <w:pStyle w:val="CommentText"/>
      </w:pPr>
      <w:r>
        <w:rPr>
          <w:rStyle w:val="CommentReference"/>
        </w:rPr>
        <w:annotationRef/>
      </w:r>
      <w:r>
        <w:t>I had a similar idea a while back:</w:t>
      </w:r>
    </w:p>
    <w:p w14:paraId="35A1C3B1" w14:textId="77777777" w:rsidR="0008564A" w:rsidRDefault="0008564A">
      <w:pPr>
        <w:pStyle w:val="CommentText"/>
      </w:pPr>
    </w:p>
    <w:p w14:paraId="223B2393" w14:textId="3594F3B6" w:rsidR="0008564A" w:rsidRDefault="0008564A">
      <w:pPr>
        <w:pStyle w:val="CommentText"/>
      </w:pPr>
      <w:r>
        <w:t>Cognate vs. non-cognate English - foreign language pairs</w:t>
      </w:r>
    </w:p>
    <w:p w14:paraId="47179A9B" w14:textId="77777777" w:rsidR="0008564A" w:rsidRDefault="0008564A">
      <w:pPr>
        <w:pStyle w:val="CommentText"/>
      </w:pPr>
    </w:p>
    <w:p w14:paraId="3DB4716C" w14:textId="77777777" w:rsidR="0008564A" w:rsidRDefault="0008564A">
      <w:pPr>
        <w:pStyle w:val="CommentText"/>
      </w:pPr>
      <w:r>
        <w:t xml:space="preserve">So for example (park – parque) and (leg – pierna) in spanish. (like a third of my students here are bilingual Spanish though so I’d need to pick a different language). </w:t>
      </w:r>
    </w:p>
    <w:p w14:paraId="6FF6AF6F" w14:textId="77777777" w:rsidR="0008564A" w:rsidRDefault="0008564A">
      <w:pPr>
        <w:pStyle w:val="CommentText"/>
      </w:pPr>
    </w:p>
    <w:p w14:paraId="7FA9D791" w14:textId="086042FE" w:rsidR="0008564A" w:rsidRDefault="0008564A">
      <w:pPr>
        <w:pStyle w:val="CommentText"/>
      </w:pPr>
      <w:r>
        <w:t>But my thinking at the time was that assuming reactivity is based on relatedness, we’d get a positive reactivity pattern on cognates and a null effect on non-cognates using cued-recall.</w:t>
      </w:r>
    </w:p>
    <w:p w14:paraId="26DBF1BB" w14:textId="77777777" w:rsidR="0008564A" w:rsidRDefault="0008564A">
      <w:pPr>
        <w:pStyle w:val="CommentText"/>
      </w:pPr>
    </w:p>
    <w:p w14:paraId="692E90C9" w14:textId="12E88450" w:rsidR="0008564A" w:rsidRDefault="0008564A">
      <w:pPr>
        <w:pStyle w:val="CommentText"/>
      </w:pPr>
      <w:r>
        <w:t>It would absolutely be interesting to do this w/ recognition testing. I think finding positive reactivity on both pair types would be pretty strong evidence that it’s a familiarity-based process (at least w/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35369960" w15:paraIdParent="3E3D700B" w15:done="0"/>
  <w15:commentEx w15:paraId="5FDF21CD" w15:paraIdParent="3E3D700B" w15:done="0"/>
  <w15:commentEx w15:paraId="11934235" w15:paraIdParent="3E3D700B" w15:done="0"/>
  <w15:commentEx w15:paraId="534AF6B8" w15:done="0"/>
  <w15:commentEx w15:paraId="21D04CFC" w15:done="0"/>
  <w15:commentEx w15:paraId="5AEB8A6D" w15:paraIdParent="21D04CFC" w15:done="0"/>
  <w15:commentEx w15:paraId="60CE14D8" w15:done="0"/>
  <w15:commentEx w15:paraId="1389ED6D" w15:paraIdParent="60CE14D8" w15:done="0"/>
  <w15:commentEx w15:paraId="74883137" w15:done="0"/>
  <w15:commentEx w15:paraId="6BFB5A74" w15:paraIdParent="74883137" w15:done="0"/>
  <w15:commentEx w15:paraId="2B89AD01" w15:done="0"/>
  <w15:commentEx w15:paraId="692A411F" w15:paraIdParent="2B89AD01" w15:done="0"/>
  <w15:commentEx w15:paraId="3FBCE17E" w15:done="0"/>
  <w15:commentEx w15:paraId="58AEBB86" w15:done="0"/>
  <w15:commentEx w15:paraId="13624059" w15:paraIdParent="58AEBB86" w15:done="0"/>
  <w15:commentEx w15:paraId="46A728E2" w15:done="0"/>
  <w15:commentEx w15:paraId="5C3378E4" w15:paraIdParent="46A728E2" w15:done="0"/>
  <w15:commentEx w15:paraId="5AA5736C" w15:done="0"/>
  <w15:commentEx w15:paraId="1E459521" w15:paraIdParent="5AA5736C" w15:done="0"/>
  <w15:commentEx w15:paraId="02586FB7" w15:done="0"/>
  <w15:commentEx w15:paraId="2D6D1295" w15:done="0"/>
  <w15:commentEx w15:paraId="3E56D789" w15:paraIdParent="2D6D1295" w15:done="0"/>
  <w15:commentEx w15:paraId="7C55E57D" w15:paraIdParent="2D6D1295" w15:done="0"/>
  <w15:commentEx w15:paraId="4399C9DF" w15:done="0"/>
  <w15:commentEx w15:paraId="5EDA2D17" w15:paraIdParent="4399C9DF" w15:done="0"/>
  <w15:commentEx w15:paraId="174016CD" w15:done="0"/>
  <w15:commentEx w15:paraId="4E583F96" w15:paraIdParent="174016CD" w15:done="0"/>
  <w15:commentEx w15:paraId="166046F3" w15:done="0"/>
  <w15:commentEx w15:paraId="39562663" w15:paraIdParent="166046F3" w15:done="0"/>
  <w15:commentEx w15:paraId="4E069D79" w15:done="0"/>
  <w15:commentEx w15:paraId="15A9186B" w15:paraIdParent="4E069D79" w15:done="0"/>
  <w15:commentEx w15:paraId="78E089F4" w15:paraIdParent="4E069D79" w15:done="0"/>
  <w15:commentEx w15:paraId="17424017" w15:done="0"/>
  <w15:commentEx w15:paraId="38BB371A" w15:paraIdParent="17424017" w15:done="0"/>
  <w15:commentEx w15:paraId="132E9D38" w15:paraIdParent="17424017" w15:done="0"/>
  <w15:commentEx w15:paraId="6384B77A" w15:done="0"/>
  <w15:commentEx w15:paraId="6F72B83F" w15:paraIdParent="6384B77A" w15:done="0"/>
  <w15:commentEx w15:paraId="56309C5F" w15:paraIdParent="6384B77A" w15:done="0"/>
  <w15:commentEx w15:paraId="51FC9E41" w15:done="0"/>
  <w15:commentEx w15:paraId="051ECE86" w15:paraIdParent="51FC9E41" w15:done="0"/>
  <w15:commentEx w15:paraId="73509C1F" w15:paraIdParent="51FC9E41" w15:done="0"/>
  <w15:commentEx w15:paraId="7530022E" w15:done="0"/>
  <w15:commentEx w15:paraId="41EB099B" w15:paraIdParent="7530022E" w15:done="0"/>
  <w15:commentEx w15:paraId="6F9D2B70" w15:done="0"/>
  <w15:commentEx w15:paraId="4A8D9B2D" w15:paraIdParent="6F9D2B70" w15:done="0"/>
  <w15:commentEx w15:paraId="4470B9F3" w15:done="0"/>
  <w15:commentEx w15:paraId="72207846" w15:done="0"/>
  <w15:commentEx w15:paraId="232E45DA" w15:done="0"/>
  <w15:commentEx w15:paraId="3E72A3BF" w15:paraIdParent="232E45DA" w15:done="0"/>
  <w15:commentEx w15:paraId="74E41B0F" w15:done="0"/>
  <w15:commentEx w15:paraId="5BD413BD" w15:paraIdParent="74E41B0F" w15:done="0"/>
  <w15:commentEx w15:paraId="3D0718A5" w15:done="0"/>
  <w15:commentEx w15:paraId="4DB4F8AF" w15:paraIdParent="3D0718A5" w15:done="0"/>
  <w15:commentEx w15:paraId="3DE797A4" w15:done="0"/>
  <w15:commentEx w15:paraId="02126419" w15:paraIdParent="3DE797A4" w15:done="0"/>
  <w15:commentEx w15:paraId="3EDCD25C" w15:paraIdParent="3DE797A4" w15:done="0"/>
  <w15:commentEx w15:paraId="23BB9D40" w15:done="0"/>
  <w15:commentEx w15:paraId="4267879C" w15:paraIdParent="23BB9D40" w15:done="0"/>
  <w15:commentEx w15:paraId="363ECB61" w15:done="0"/>
  <w15:commentEx w15:paraId="05B3DFCA" w15:done="0"/>
  <w15:commentEx w15:paraId="11BE7C91" w15:paraIdParent="05B3DFCA" w15:done="0"/>
  <w15:commentEx w15:paraId="58B52A00" w15:done="0"/>
  <w15:commentEx w15:paraId="484334D4" w15:paraIdParent="58B52A00" w15:done="0"/>
  <w15:commentEx w15:paraId="4CF101F8" w15:done="0"/>
  <w15:commentEx w15:paraId="692E90C9" w15:paraIdParent="4CF10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3D9E4A" w16cex:dateUtc="2023-06-21T21:05:00Z"/>
  <w16cex:commentExtensible w16cex:durableId="28416742" w16cex:dateUtc="2023-06-24T17:59:00Z"/>
  <w16cex:commentExtensible w16cex:durableId="283DA23E" w16cex:dateUtc="2023-06-21T21:22:00Z"/>
  <w16cex:commentExtensible w16cex:durableId="283EE3DF" w16cex:dateUtc="2023-06-22T20:14:00Z"/>
  <w16cex:commentExtensible w16cex:durableId="28403692" w16cex:dateUtc="2023-06-23T20:19:00Z"/>
  <w16cex:commentExtensible w16cex:durableId="283EE402" w16cex:dateUtc="2023-06-22T20:15:00Z"/>
  <w16cex:commentExtensible w16cex:durableId="28401EA3" w16cex:dateUtc="2023-06-23T18:37:00Z"/>
  <w16cex:commentExtensible w16cex:durableId="283EE5D5" w16cex:dateUtc="2023-06-22T20:23:00Z"/>
  <w16cex:commentExtensible w16cex:durableId="28401EC5" w16cex:dateUtc="2023-06-23T18:38:00Z"/>
  <w16cex:commentExtensible w16cex:durableId="283F03B6" w16cex:dateUtc="2023-06-22T22:30:00Z"/>
  <w16cex:commentExtensible w16cex:durableId="28404490" w16cex:dateUtc="2023-06-23T21:19:00Z"/>
  <w16cex:commentExtensible w16cex:durableId="28442A87" w16cex:dateUtc="2023-06-26T20:17:00Z"/>
  <w16cex:commentExtensible w16cex:durableId="283F072F" w16cex:dateUtc="2023-06-22T22:45:00Z"/>
  <w16cex:commentExtensible w16cex:durableId="28401FFD" w16cex:dateUtc="2023-06-23T18:43:00Z"/>
  <w16cex:commentExtensible w16cex:durableId="283F082E" w16cex:dateUtc="2023-06-22T22:49:00Z"/>
  <w16cex:commentExtensible w16cex:durableId="2840204F" w16cex:dateUtc="2023-06-23T18:44:00Z"/>
  <w16cex:commentExtensible w16cex:durableId="283F4337" w16cex:dateUtc="2023-06-23T03:01:00Z"/>
  <w16cex:commentExtensible w16cex:durableId="2840207E" w16cex:dateUtc="2023-06-23T18:45:00Z"/>
  <w16cex:commentExtensible w16cex:durableId="283F4555" w16cex:dateUtc="2023-06-23T03:10:00Z"/>
  <w16cex:commentExtensible w16cex:durableId="28402091" w16cex:dateUtc="2023-06-23T18:45:00Z"/>
  <w16cex:commentExtensible w16cex:durableId="28467FB0" w16cex:dateUtc="2023-06-28T14:45:00Z"/>
  <w16cex:commentExtensible w16cex:durableId="283F48B3" w16cex:dateUtc="2023-06-23T03:24:00Z"/>
  <w16cex:commentExtensible w16cex:durableId="284680B9" w16cex:dateUtc="2023-06-28T14:49:00Z"/>
  <w16cex:commentExtensible w16cex:durableId="283F4BF0" w16cex:dateUtc="2023-06-23T03:38:00Z"/>
  <w16cex:commentExtensible w16cex:durableId="28404CA1" w16cex:dateUtc="2023-06-23T21:53:00Z"/>
  <w16cex:commentExtensible w16cex:durableId="283FF30F" w16cex:dateUtc="2023-06-23T15:31:00Z"/>
  <w16cex:commentExtensible w16cex:durableId="28467BDE" w16cex:dateUtc="2023-06-28T14:29:00Z"/>
  <w16cex:commentExtensible w16cex:durableId="282D8550" w16cex:dateUtc="2023-06-09T16:02:00Z"/>
  <w16cex:commentExtensible w16cex:durableId="283FF5CE" w16cex:dateUtc="2023-06-23T15:43:00Z"/>
  <w16cex:commentExtensible w16cex:durableId="284680D1" w16cex:dateUtc="2023-06-28T14:50:00Z"/>
  <w16cex:commentExtensible w16cex:durableId="283417B0" w16cex:dateUtc="2023-06-14T15:40:00Z"/>
  <w16cex:commentExtensible w16cex:durableId="283FF645" w16cex:dateUtc="2023-06-23T15:45:00Z"/>
  <w16cex:commentExtensible w16cex:durableId="28402335" w16cex:dateUtc="2023-06-23T18:57:00Z"/>
  <w16cex:commentExtensible w16cex:durableId="283FF6D9" w16cex:dateUtc="2023-06-23T15:47:00Z"/>
  <w16cex:commentExtensible w16cex:durableId="284023D6" w16cex:dateUtc="2023-06-23T18:59:00Z"/>
  <w16cex:commentExtensible w16cex:durableId="284539F6" w16cex:dateUtc="2023-06-27T15:35:00Z"/>
  <w16cex:commentExtensible w16cex:durableId="28345254" w16cex:dateUtc="2023-06-14T19:51:00Z"/>
  <w16cex:commentExtensible w16cex:durableId="283FF833" w16cex:dateUtc="2023-06-23T15:53:00Z"/>
  <w16cex:commentExtensible w16cex:durableId="28443174" w16cex:dateUtc="2023-06-26T20:47:00Z"/>
  <w16cex:commentExtensible w16cex:durableId="283FF9E9" w16cex:dateUtc="2023-06-23T16:00:00Z"/>
  <w16cex:commentExtensible w16cex:durableId="28468454" w16cex:dateUtc="2023-06-28T15:05:00Z"/>
  <w16cex:commentExtensible w16cex:durableId="283FFCAE" w16cex:dateUtc="2023-06-23T16:12:00Z"/>
  <w16cex:commentExtensible w16cex:durableId="2840244B" w16cex:dateUtc="2023-06-23T19:01:00Z"/>
  <w16cex:commentExtensible w16cex:durableId="283FFF55" w16cex:dateUtc="2023-06-23T16:24:00Z"/>
  <w16cex:commentExtensible w16cex:durableId="28400072" w16cex:dateUtc="2023-06-23T16:28:00Z"/>
  <w16cex:commentExtensible w16cex:durableId="28402477" w16cex:dateUtc="2023-06-23T19:02:00Z"/>
  <w16cex:commentExtensible w16cex:durableId="284008E9" w16cex:dateUtc="2023-06-23T17:04:00Z"/>
  <w16cex:commentExtensible w16cex:durableId="284024FF" w16cex:dateUtc="2023-06-23T19:04:00Z"/>
  <w16cex:commentExtensible w16cex:durableId="28400AA7" w16cex:dateUtc="2023-06-23T17:12:00Z"/>
  <w16cex:commentExtensible w16cex:durableId="282D89EA" w16cex:dateUtc="2023-06-09T16:22:00Z"/>
  <w16cex:commentExtensible w16cex:durableId="28400B44" w16cex:dateUtc="2023-06-23T17:15:00Z"/>
  <w16cex:commentExtensible w16cex:durableId="284012EF" w16cex:dateUtc="2023-06-23T17:47:00Z"/>
  <w16cex:commentExtensible w16cex:durableId="28493148" w16cex:dateUtc="2023-06-30T15:47:00Z"/>
  <w16cex:commentExtensible w16cex:durableId="2847E417" w16cex:dateUtc="2023-06-23T17:57:00Z"/>
  <w16cex:commentExtensible w16cex:durableId="2847E416" w16cex:dateUtc="2023-06-29T15:47:00Z"/>
  <w16cex:commentExtensible w16cex:durableId="28401520" w16cex:dateUtc="2023-06-23T17:57:00Z"/>
  <w16cex:commentExtensible w16cex:durableId="2847DFCD" w16cex:dateUtc="2023-06-29T15:47:00Z"/>
  <w16cex:commentExtensible w16cex:durableId="284014EF" w16cex:dateUtc="2023-06-2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35369960" w16cid:durableId="2835771A"/>
  <w16cid:commentId w16cid:paraId="5FDF21CD" w16cid:durableId="283D9E4A"/>
  <w16cid:commentId w16cid:paraId="11934235" w16cid:durableId="28416742"/>
  <w16cid:commentId w16cid:paraId="534AF6B8" w16cid:durableId="283DA23E"/>
  <w16cid:commentId w16cid:paraId="21D04CFC" w16cid:durableId="283EE3DF"/>
  <w16cid:commentId w16cid:paraId="5AEB8A6D" w16cid:durableId="28403692"/>
  <w16cid:commentId w16cid:paraId="60CE14D8" w16cid:durableId="283EE402"/>
  <w16cid:commentId w16cid:paraId="1389ED6D" w16cid:durableId="28401EA3"/>
  <w16cid:commentId w16cid:paraId="74883137" w16cid:durableId="283EE5D5"/>
  <w16cid:commentId w16cid:paraId="6BFB5A74" w16cid:durableId="28401EC5"/>
  <w16cid:commentId w16cid:paraId="2B89AD01" w16cid:durableId="283F03B6"/>
  <w16cid:commentId w16cid:paraId="692A411F" w16cid:durableId="28404490"/>
  <w16cid:commentId w16cid:paraId="3FBCE17E" w16cid:durableId="28442A87"/>
  <w16cid:commentId w16cid:paraId="58AEBB86" w16cid:durableId="283F072F"/>
  <w16cid:commentId w16cid:paraId="13624059" w16cid:durableId="28401FFD"/>
  <w16cid:commentId w16cid:paraId="46A728E2" w16cid:durableId="283F082E"/>
  <w16cid:commentId w16cid:paraId="5C3378E4" w16cid:durableId="2840204F"/>
  <w16cid:commentId w16cid:paraId="5AA5736C" w16cid:durableId="283F4337"/>
  <w16cid:commentId w16cid:paraId="1E459521" w16cid:durableId="2840207E"/>
  <w16cid:commentId w16cid:paraId="02586FB7" w16cid:durableId="2846C263"/>
  <w16cid:commentId w16cid:paraId="2D6D1295" w16cid:durableId="283F4555"/>
  <w16cid:commentId w16cid:paraId="3E56D789" w16cid:durableId="28402091"/>
  <w16cid:commentId w16cid:paraId="7C55E57D" w16cid:durableId="28467FB0"/>
  <w16cid:commentId w16cid:paraId="4399C9DF" w16cid:durableId="283F48B3"/>
  <w16cid:commentId w16cid:paraId="5EDA2D17" w16cid:durableId="284680B9"/>
  <w16cid:commentId w16cid:paraId="174016CD" w16cid:durableId="283F4BF0"/>
  <w16cid:commentId w16cid:paraId="4E583F96" w16cid:durableId="28404CA1"/>
  <w16cid:commentId w16cid:paraId="166046F3" w16cid:durableId="283FF30F"/>
  <w16cid:commentId w16cid:paraId="39562663" w16cid:durableId="28467BDE"/>
  <w16cid:commentId w16cid:paraId="4E069D79" w16cid:durableId="282D8550"/>
  <w16cid:commentId w16cid:paraId="15A9186B" w16cid:durableId="283FF5CE"/>
  <w16cid:commentId w16cid:paraId="78E089F4" w16cid:durableId="284680D1"/>
  <w16cid:commentId w16cid:paraId="17424017" w16cid:durableId="283417B0"/>
  <w16cid:commentId w16cid:paraId="38BB371A" w16cid:durableId="283FF645"/>
  <w16cid:commentId w16cid:paraId="132E9D38" w16cid:durableId="28402335"/>
  <w16cid:commentId w16cid:paraId="6384B77A" w16cid:durableId="283FF6D9"/>
  <w16cid:commentId w16cid:paraId="6F72B83F" w16cid:durableId="284023D6"/>
  <w16cid:commentId w16cid:paraId="56309C5F" w16cid:durableId="284539F6"/>
  <w16cid:commentId w16cid:paraId="51FC9E41" w16cid:durableId="28345254"/>
  <w16cid:commentId w16cid:paraId="051ECE86" w16cid:durableId="283FF833"/>
  <w16cid:commentId w16cid:paraId="73509C1F" w16cid:durableId="28443174"/>
  <w16cid:commentId w16cid:paraId="7530022E" w16cid:durableId="283FF9E9"/>
  <w16cid:commentId w16cid:paraId="41EB099B" w16cid:durableId="28468454"/>
  <w16cid:commentId w16cid:paraId="6F9D2B70" w16cid:durableId="283FFCAE"/>
  <w16cid:commentId w16cid:paraId="4A8D9B2D" w16cid:durableId="2840244B"/>
  <w16cid:commentId w16cid:paraId="4470B9F3" w16cid:durableId="283FFF55"/>
  <w16cid:commentId w16cid:paraId="72207846" w16cid:durableId="2846BD4E"/>
  <w16cid:commentId w16cid:paraId="232E45DA" w16cid:durableId="28400072"/>
  <w16cid:commentId w16cid:paraId="3E72A3BF" w16cid:durableId="28402477"/>
  <w16cid:commentId w16cid:paraId="74E41B0F" w16cid:durableId="284008E9"/>
  <w16cid:commentId w16cid:paraId="5BD413BD" w16cid:durableId="284024FF"/>
  <w16cid:commentId w16cid:paraId="3D0718A5" w16cid:durableId="28400AA7"/>
  <w16cid:commentId w16cid:paraId="4DB4F8AF" w16cid:durableId="2846C41F"/>
  <w16cid:commentId w16cid:paraId="3DE797A4" w16cid:durableId="282D89EA"/>
  <w16cid:commentId w16cid:paraId="02126419" w16cid:durableId="28400B44"/>
  <w16cid:commentId w16cid:paraId="3EDCD25C" w16cid:durableId="2846CC42"/>
  <w16cid:commentId w16cid:paraId="23BB9D40" w16cid:durableId="284012EF"/>
  <w16cid:commentId w16cid:paraId="4267879C" w16cid:durableId="2846D0BC"/>
  <w16cid:commentId w16cid:paraId="363ECB61" w16cid:durableId="28493148"/>
  <w16cid:commentId w16cid:paraId="05B3DFCA" w16cid:durableId="2847E417"/>
  <w16cid:commentId w16cid:paraId="11BE7C91" w16cid:durableId="2847E416"/>
  <w16cid:commentId w16cid:paraId="58B52A00" w16cid:durableId="28401520"/>
  <w16cid:commentId w16cid:paraId="484334D4" w16cid:durableId="2847DFCD"/>
  <w16cid:commentId w16cid:paraId="4CF101F8" w16cid:durableId="284014EF"/>
  <w16cid:commentId w16cid:paraId="692E90C9" w16cid:durableId="2846D5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431E0" w14:textId="77777777" w:rsidR="000076A0" w:rsidRDefault="000076A0" w:rsidP="00831158">
      <w:pPr>
        <w:spacing w:after="0" w:line="240" w:lineRule="auto"/>
      </w:pPr>
      <w:r>
        <w:separator/>
      </w:r>
    </w:p>
  </w:endnote>
  <w:endnote w:type="continuationSeparator" w:id="0">
    <w:p w14:paraId="5389C0EE" w14:textId="77777777" w:rsidR="000076A0" w:rsidRDefault="000076A0"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85D06" w14:textId="77777777" w:rsidR="000076A0" w:rsidRDefault="000076A0" w:rsidP="00831158">
      <w:pPr>
        <w:spacing w:after="0" w:line="240" w:lineRule="auto"/>
      </w:pPr>
      <w:r>
        <w:separator/>
      </w:r>
    </w:p>
  </w:footnote>
  <w:footnote w:type="continuationSeparator" w:id="0">
    <w:p w14:paraId="68716A25" w14:textId="77777777" w:rsidR="000076A0" w:rsidRDefault="000076A0"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4514A76F" w:rsidR="0008564A" w:rsidRPr="00831158" w:rsidRDefault="0008564A">
    <w:pPr>
      <w:pStyle w:val="Header"/>
      <w:jc w:val="right"/>
      <w:rPr>
        <w:rFonts w:ascii="Times New Roman" w:hAnsi="Times New Roman" w:cs="Times New Roman"/>
        <w:sz w:val="24"/>
        <w:szCs w:val="24"/>
      </w:rPr>
    </w:pPr>
    <w:del w:id="864" w:author="Maxwell, Nicholas [2]" w:date="2023-06-28T13:51:00Z">
      <w:r w:rsidRPr="00831158" w:rsidDel="008E2466">
        <w:rPr>
          <w:rFonts w:ascii="Times New Roman" w:hAnsi="Times New Roman" w:cs="Times New Roman"/>
          <w:sz w:val="24"/>
          <w:szCs w:val="24"/>
        </w:rPr>
        <w:delText>MEDIATED ASSOCIATES REACTIVITY</w:delText>
      </w:r>
    </w:del>
    <w:ins w:id="865" w:author="Maxwell, Nicholas [2]" w:date="2023-06-28T13:51:00Z">
      <w:r>
        <w:rPr>
          <w:rFonts w:ascii="Times New Roman" w:hAnsi="Times New Roman" w:cs="Times New Roman"/>
          <w:sz w:val="24"/>
          <w:szCs w:val="24"/>
        </w:rPr>
        <w:t>JOL REACTIVITY ON MEDIATED ASSOCIATES</w:t>
      </w:r>
    </w:ins>
    <w:del w:id="866" w:author="Maxwell, Nicholas [2]" w:date="2023-06-28T13:51:00Z">
      <w:r w:rsidDel="008E2466">
        <w:rPr>
          <w:rFonts w:ascii="Times New Roman" w:hAnsi="Times New Roman" w:cs="Times New Roman"/>
          <w:sz w:val="24"/>
          <w:szCs w:val="24"/>
        </w:rPr>
        <w:tab/>
      </w:r>
    </w:del>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08564A" w:rsidRDefault="00085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2A80AC92" w:rsidR="0008564A" w:rsidRPr="00831158" w:rsidRDefault="0008564A">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Head: </w:t>
    </w:r>
    <w:del w:id="867" w:author="Maxwell, Nicholas [2]" w:date="2023-06-28T13:51:00Z">
      <w:r w:rsidRPr="00831158" w:rsidDel="008E2466">
        <w:rPr>
          <w:rFonts w:ascii="Times New Roman" w:hAnsi="Times New Roman" w:cs="Times New Roman"/>
          <w:sz w:val="24"/>
          <w:szCs w:val="24"/>
        </w:rPr>
        <w:delText>MEDIATED ASSOCIATES REACTIVITY:</w:delText>
      </w:r>
    </w:del>
    <w:ins w:id="868" w:author="Maxwell, Nicholas [2]" w:date="2023-06-28T13:51:00Z">
      <w:r>
        <w:rPr>
          <w:rFonts w:ascii="Times New Roman" w:hAnsi="Times New Roman" w:cs="Times New Roman"/>
          <w:sz w:val="24"/>
          <w:szCs w:val="24"/>
        </w:rPr>
        <w:t>JOL REACTIVITY ON MEDIATED ASSOCIATES</w:t>
      </w:r>
    </w:ins>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08564A" w:rsidRDefault="0008564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rson w15:author="Nick Maxwell">
    <w15:presenceInfo w15:providerId="Windows Live" w15:userId="8614ede61265de7b"/>
  </w15:person>
  <w15:person w15:author="Mark Huff">
    <w15:presenceInfo w15:providerId="Windows Live" w15:userId="1401e3e00133cd3c"/>
  </w15:person>
  <w15:person w15:author="Maxwell, Nicholas [2]">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6684"/>
    <w:rsid w:val="000070EF"/>
    <w:rsid w:val="000076A0"/>
    <w:rsid w:val="00012393"/>
    <w:rsid w:val="000138BA"/>
    <w:rsid w:val="00013D2F"/>
    <w:rsid w:val="00013F71"/>
    <w:rsid w:val="000172B6"/>
    <w:rsid w:val="00020615"/>
    <w:rsid w:val="00020939"/>
    <w:rsid w:val="00023A22"/>
    <w:rsid w:val="0002544B"/>
    <w:rsid w:val="000366B6"/>
    <w:rsid w:val="0004682F"/>
    <w:rsid w:val="00046A4A"/>
    <w:rsid w:val="00050EF2"/>
    <w:rsid w:val="00057423"/>
    <w:rsid w:val="00062B10"/>
    <w:rsid w:val="000639D2"/>
    <w:rsid w:val="00063B4A"/>
    <w:rsid w:val="00064179"/>
    <w:rsid w:val="000652B0"/>
    <w:rsid w:val="0007024B"/>
    <w:rsid w:val="00073FBF"/>
    <w:rsid w:val="0007430E"/>
    <w:rsid w:val="00074B97"/>
    <w:rsid w:val="00075ABA"/>
    <w:rsid w:val="000778D8"/>
    <w:rsid w:val="0008564A"/>
    <w:rsid w:val="00086619"/>
    <w:rsid w:val="000875C2"/>
    <w:rsid w:val="000875E2"/>
    <w:rsid w:val="000875F6"/>
    <w:rsid w:val="00091220"/>
    <w:rsid w:val="000926E8"/>
    <w:rsid w:val="00095631"/>
    <w:rsid w:val="00095AEF"/>
    <w:rsid w:val="00096A40"/>
    <w:rsid w:val="00096E6F"/>
    <w:rsid w:val="0009777D"/>
    <w:rsid w:val="00097919"/>
    <w:rsid w:val="00097B6F"/>
    <w:rsid w:val="000A157A"/>
    <w:rsid w:val="000A24F1"/>
    <w:rsid w:val="000A2FAB"/>
    <w:rsid w:val="000A5013"/>
    <w:rsid w:val="000A6BEC"/>
    <w:rsid w:val="000B00CD"/>
    <w:rsid w:val="000B3584"/>
    <w:rsid w:val="000B5C17"/>
    <w:rsid w:val="000B70B4"/>
    <w:rsid w:val="000C2802"/>
    <w:rsid w:val="000C4D8F"/>
    <w:rsid w:val="000C5460"/>
    <w:rsid w:val="000D07EA"/>
    <w:rsid w:val="000D0F80"/>
    <w:rsid w:val="000D5BBD"/>
    <w:rsid w:val="000E2A8E"/>
    <w:rsid w:val="000E3219"/>
    <w:rsid w:val="000E4EAC"/>
    <w:rsid w:val="000E6C54"/>
    <w:rsid w:val="000F3326"/>
    <w:rsid w:val="000F7306"/>
    <w:rsid w:val="00100786"/>
    <w:rsid w:val="00105D85"/>
    <w:rsid w:val="001107A2"/>
    <w:rsid w:val="00115ED9"/>
    <w:rsid w:val="00123A89"/>
    <w:rsid w:val="00123E70"/>
    <w:rsid w:val="0012403F"/>
    <w:rsid w:val="001252EC"/>
    <w:rsid w:val="001258D7"/>
    <w:rsid w:val="00125F44"/>
    <w:rsid w:val="0012658E"/>
    <w:rsid w:val="00126C92"/>
    <w:rsid w:val="00126D55"/>
    <w:rsid w:val="00133FAE"/>
    <w:rsid w:val="0013418B"/>
    <w:rsid w:val="00141A67"/>
    <w:rsid w:val="0014211C"/>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66FD"/>
    <w:rsid w:val="00187A07"/>
    <w:rsid w:val="00195830"/>
    <w:rsid w:val="0019608C"/>
    <w:rsid w:val="001965F1"/>
    <w:rsid w:val="001A435E"/>
    <w:rsid w:val="001A53FF"/>
    <w:rsid w:val="001A625A"/>
    <w:rsid w:val="001A6A72"/>
    <w:rsid w:val="001B77A4"/>
    <w:rsid w:val="001C07DC"/>
    <w:rsid w:val="001C0DD6"/>
    <w:rsid w:val="001C1E53"/>
    <w:rsid w:val="001C21CE"/>
    <w:rsid w:val="001C3B76"/>
    <w:rsid w:val="001C4E29"/>
    <w:rsid w:val="001D1C3F"/>
    <w:rsid w:val="001D224C"/>
    <w:rsid w:val="001D4132"/>
    <w:rsid w:val="001D69B6"/>
    <w:rsid w:val="001D78A7"/>
    <w:rsid w:val="001E1E5C"/>
    <w:rsid w:val="001E2E75"/>
    <w:rsid w:val="001E5A23"/>
    <w:rsid w:val="001F48FF"/>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57E40"/>
    <w:rsid w:val="002632AD"/>
    <w:rsid w:val="002703F6"/>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3C1D"/>
    <w:rsid w:val="00335F03"/>
    <w:rsid w:val="0034565B"/>
    <w:rsid w:val="00345706"/>
    <w:rsid w:val="00345B50"/>
    <w:rsid w:val="003474AC"/>
    <w:rsid w:val="00351099"/>
    <w:rsid w:val="00353FA2"/>
    <w:rsid w:val="00355F1D"/>
    <w:rsid w:val="00356689"/>
    <w:rsid w:val="003606BC"/>
    <w:rsid w:val="0036169E"/>
    <w:rsid w:val="0036170C"/>
    <w:rsid w:val="00363113"/>
    <w:rsid w:val="003632AD"/>
    <w:rsid w:val="00365A41"/>
    <w:rsid w:val="00374061"/>
    <w:rsid w:val="00380812"/>
    <w:rsid w:val="00382A94"/>
    <w:rsid w:val="003843DC"/>
    <w:rsid w:val="00384499"/>
    <w:rsid w:val="00385AFF"/>
    <w:rsid w:val="00386485"/>
    <w:rsid w:val="00392B96"/>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46C9"/>
    <w:rsid w:val="003C5151"/>
    <w:rsid w:val="003C52AD"/>
    <w:rsid w:val="003C5665"/>
    <w:rsid w:val="003D2B6E"/>
    <w:rsid w:val="003D2CB3"/>
    <w:rsid w:val="003D302B"/>
    <w:rsid w:val="003D724C"/>
    <w:rsid w:val="003D72CE"/>
    <w:rsid w:val="003D734C"/>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207C4"/>
    <w:rsid w:val="00421A32"/>
    <w:rsid w:val="00424727"/>
    <w:rsid w:val="004253C4"/>
    <w:rsid w:val="004257B1"/>
    <w:rsid w:val="00430E9D"/>
    <w:rsid w:val="004334BC"/>
    <w:rsid w:val="00433550"/>
    <w:rsid w:val="0043691D"/>
    <w:rsid w:val="004419CE"/>
    <w:rsid w:val="004447C4"/>
    <w:rsid w:val="00444B01"/>
    <w:rsid w:val="0044592B"/>
    <w:rsid w:val="00445BEC"/>
    <w:rsid w:val="004508E9"/>
    <w:rsid w:val="00453843"/>
    <w:rsid w:val="0046232D"/>
    <w:rsid w:val="0046275F"/>
    <w:rsid w:val="00462CE8"/>
    <w:rsid w:val="00462F41"/>
    <w:rsid w:val="00464FD4"/>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0D95"/>
    <w:rsid w:val="004D1857"/>
    <w:rsid w:val="004D622C"/>
    <w:rsid w:val="004E03E7"/>
    <w:rsid w:val="004E4428"/>
    <w:rsid w:val="004E499E"/>
    <w:rsid w:val="004E5154"/>
    <w:rsid w:val="004E6BB2"/>
    <w:rsid w:val="004F36D2"/>
    <w:rsid w:val="004F469B"/>
    <w:rsid w:val="00501068"/>
    <w:rsid w:val="00501FAE"/>
    <w:rsid w:val="0051004B"/>
    <w:rsid w:val="00512959"/>
    <w:rsid w:val="0051526E"/>
    <w:rsid w:val="00516CD2"/>
    <w:rsid w:val="00517C04"/>
    <w:rsid w:val="00520EBC"/>
    <w:rsid w:val="005216E9"/>
    <w:rsid w:val="0052768A"/>
    <w:rsid w:val="00531934"/>
    <w:rsid w:val="00535221"/>
    <w:rsid w:val="00540D9C"/>
    <w:rsid w:val="0054452B"/>
    <w:rsid w:val="00547C7E"/>
    <w:rsid w:val="00551395"/>
    <w:rsid w:val="005520C1"/>
    <w:rsid w:val="00553399"/>
    <w:rsid w:val="00555940"/>
    <w:rsid w:val="00556A1B"/>
    <w:rsid w:val="00561126"/>
    <w:rsid w:val="0057162D"/>
    <w:rsid w:val="00572175"/>
    <w:rsid w:val="00575011"/>
    <w:rsid w:val="005820FB"/>
    <w:rsid w:val="00582CDD"/>
    <w:rsid w:val="005833B7"/>
    <w:rsid w:val="00584DCC"/>
    <w:rsid w:val="0058516E"/>
    <w:rsid w:val="005863D0"/>
    <w:rsid w:val="005937F7"/>
    <w:rsid w:val="00593E05"/>
    <w:rsid w:val="00595F2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D00F0"/>
    <w:rsid w:val="005D50C8"/>
    <w:rsid w:val="005D5F39"/>
    <w:rsid w:val="005D7991"/>
    <w:rsid w:val="005F02A7"/>
    <w:rsid w:val="005F1B96"/>
    <w:rsid w:val="005F7319"/>
    <w:rsid w:val="00601AD8"/>
    <w:rsid w:val="00602414"/>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1A54"/>
    <w:rsid w:val="00673E36"/>
    <w:rsid w:val="00674745"/>
    <w:rsid w:val="00676E7A"/>
    <w:rsid w:val="00684433"/>
    <w:rsid w:val="00686233"/>
    <w:rsid w:val="00686C80"/>
    <w:rsid w:val="00687643"/>
    <w:rsid w:val="00690548"/>
    <w:rsid w:val="00695DA4"/>
    <w:rsid w:val="00697041"/>
    <w:rsid w:val="00697D6F"/>
    <w:rsid w:val="006A2540"/>
    <w:rsid w:val="006A6104"/>
    <w:rsid w:val="006B245D"/>
    <w:rsid w:val="006B3C6A"/>
    <w:rsid w:val="006B65C3"/>
    <w:rsid w:val="006B749B"/>
    <w:rsid w:val="006B7FE7"/>
    <w:rsid w:val="006C1457"/>
    <w:rsid w:val="006C1763"/>
    <w:rsid w:val="006C1EAA"/>
    <w:rsid w:val="006C289A"/>
    <w:rsid w:val="006D4597"/>
    <w:rsid w:val="006D64D1"/>
    <w:rsid w:val="006E0B35"/>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563F"/>
    <w:rsid w:val="00717597"/>
    <w:rsid w:val="007200EA"/>
    <w:rsid w:val="00724F13"/>
    <w:rsid w:val="00731C20"/>
    <w:rsid w:val="00731F12"/>
    <w:rsid w:val="007350FE"/>
    <w:rsid w:val="007365FC"/>
    <w:rsid w:val="00741863"/>
    <w:rsid w:val="0074191A"/>
    <w:rsid w:val="00741AC7"/>
    <w:rsid w:val="00742223"/>
    <w:rsid w:val="00742A3C"/>
    <w:rsid w:val="00744201"/>
    <w:rsid w:val="00745C74"/>
    <w:rsid w:val="00747956"/>
    <w:rsid w:val="007536AF"/>
    <w:rsid w:val="007555C3"/>
    <w:rsid w:val="00756D5F"/>
    <w:rsid w:val="007600EC"/>
    <w:rsid w:val="00762F72"/>
    <w:rsid w:val="00764CD4"/>
    <w:rsid w:val="00765074"/>
    <w:rsid w:val="00776ABB"/>
    <w:rsid w:val="00777C6A"/>
    <w:rsid w:val="00777DAF"/>
    <w:rsid w:val="00780A3B"/>
    <w:rsid w:val="00784C48"/>
    <w:rsid w:val="007901D1"/>
    <w:rsid w:val="00790879"/>
    <w:rsid w:val="00793CC2"/>
    <w:rsid w:val="00794F2F"/>
    <w:rsid w:val="00794F88"/>
    <w:rsid w:val="007969D7"/>
    <w:rsid w:val="0079735D"/>
    <w:rsid w:val="007A45B3"/>
    <w:rsid w:val="007A6E5A"/>
    <w:rsid w:val="007A7915"/>
    <w:rsid w:val="007B408C"/>
    <w:rsid w:val="007B6EC5"/>
    <w:rsid w:val="007C0824"/>
    <w:rsid w:val="007C2845"/>
    <w:rsid w:val="007C3B72"/>
    <w:rsid w:val="007C62A4"/>
    <w:rsid w:val="007C6670"/>
    <w:rsid w:val="007C6CAC"/>
    <w:rsid w:val="007D0012"/>
    <w:rsid w:val="007D367B"/>
    <w:rsid w:val="007D65E7"/>
    <w:rsid w:val="007D6BF0"/>
    <w:rsid w:val="007E3688"/>
    <w:rsid w:val="007E574F"/>
    <w:rsid w:val="007E6A69"/>
    <w:rsid w:val="007F1B3C"/>
    <w:rsid w:val="007F1B9D"/>
    <w:rsid w:val="007F23A3"/>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89"/>
    <w:rsid w:val="0085225B"/>
    <w:rsid w:val="00852D94"/>
    <w:rsid w:val="00853265"/>
    <w:rsid w:val="00853CD1"/>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0FC7"/>
    <w:rsid w:val="008A4707"/>
    <w:rsid w:val="008A5A5A"/>
    <w:rsid w:val="008A7070"/>
    <w:rsid w:val="008B0573"/>
    <w:rsid w:val="008B0A78"/>
    <w:rsid w:val="008B27CD"/>
    <w:rsid w:val="008C0534"/>
    <w:rsid w:val="008C0D6E"/>
    <w:rsid w:val="008C3F0A"/>
    <w:rsid w:val="008C42ED"/>
    <w:rsid w:val="008C6F28"/>
    <w:rsid w:val="008C7CDD"/>
    <w:rsid w:val="008D09AB"/>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1035F"/>
    <w:rsid w:val="0091702E"/>
    <w:rsid w:val="00923628"/>
    <w:rsid w:val="0092419F"/>
    <w:rsid w:val="00924B2B"/>
    <w:rsid w:val="009266F2"/>
    <w:rsid w:val="009302F6"/>
    <w:rsid w:val="0093107E"/>
    <w:rsid w:val="0093161F"/>
    <w:rsid w:val="00932956"/>
    <w:rsid w:val="00933541"/>
    <w:rsid w:val="0094006C"/>
    <w:rsid w:val="009441F3"/>
    <w:rsid w:val="00944CAF"/>
    <w:rsid w:val="00945AA7"/>
    <w:rsid w:val="009522F9"/>
    <w:rsid w:val="00952C68"/>
    <w:rsid w:val="009536DA"/>
    <w:rsid w:val="009546BB"/>
    <w:rsid w:val="00954F20"/>
    <w:rsid w:val="0095695A"/>
    <w:rsid w:val="00956DDC"/>
    <w:rsid w:val="009570AB"/>
    <w:rsid w:val="00957307"/>
    <w:rsid w:val="00957475"/>
    <w:rsid w:val="009608C8"/>
    <w:rsid w:val="0096386C"/>
    <w:rsid w:val="009640D5"/>
    <w:rsid w:val="00967492"/>
    <w:rsid w:val="0096767A"/>
    <w:rsid w:val="00970C19"/>
    <w:rsid w:val="00971537"/>
    <w:rsid w:val="00971AA2"/>
    <w:rsid w:val="00972CC7"/>
    <w:rsid w:val="009731FC"/>
    <w:rsid w:val="00973325"/>
    <w:rsid w:val="00974392"/>
    <w:rsid w:val="00983B52"/>
    <w:rsid w:val="0098498C"/>
    <w:rsid w:val="009851C9"/>
    <w:rsid w:val="00986009"/>
    <w:rsid w:val="009A3621"/>
    <w:rsid w:val="009B1347"/>
    <w:rsid w:val="009B1A93"/>
    <w:rsid w:val="009B5787"/>
    <w:rsid w:val="009C70B8"/>
    <w:rsid w:val="009D343D"/>
    <w:rsid w:val="009D3BAB"/>
    <w:rsid w:val="009D4282"/>
    <w:rsid w:val="009D5B53"/>
    <w:rsid w:val="009D72B6"/>
    <w:rsid w:val="009E0631"/>
    <w:rsid w:val="009E58E4"/>
    <w:rsid w:val="009F0936"/>
    <w:rsid w:val="009F5D0C"/>
    <w:rsid w:val="00A058E0"/>
    <w:rsid w:val="00A10D20"/>
    <w:rsid w:val="00A10F66"/>
    <w:rsid w:val="00A136FF"/>
    <w:rsid w:val="00A226F6"/>
    <w:rsid w:val="00A24025"/>
    <w:rsid w:val="00A27032"/>
    <w:rsid w:val="00A279C7"/>
    <w:rsid w:val="00A30C20"/>
    <w:rsid w:val="00A33BB4"/>
    <w:rsid w:val="00A34C56"/>
    <w:rsid w:val="00A35042"/>
    <w:rsid w:val="00A35844"/>
    <w:rsid w:val="00A37CDD"/>
    <w:rsid w:val="00A40645"/>
    <w:rsid w:val="00A4128B"/>
    <w:rsid w:val="00A42A1E"/>
    <w:rsid w:val="00A4349F"/>
    <w:rsid w:val="00A451BF"/>
    <w:rsid w:val="00A4578B"/>
    <w:rsid w:val="00A477A0"/>
    <w:rsid w:val="00A50220"/>
    <w:rsid w:val="00A5434E"/>
    <w:rsid w:val="00A54AD6"/>
    <w:rsid w:val="00A55168"/>
    <w:rsid w:val="00A5653C"/>
    <w:rsid w:val="00A62412"/>
    <w:rsid w:val="00A63ACE"/>
    <w:rsid w:val="00A65DEB"/>
    <w:rsid w:val="00A7018A"/>
    <w:rsid w:val="00A7215B"/>
    <w:rsid w:val="00A725A6"/>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C11"/>
    <w:rsid w:val="00AB7F50"/>
    <w:rsid w:val="00AC0C19"/>
    <w:rsid w:val="00AC1AB7"/>
    <w:rsid w:val="00AC2FF8"/>
    <w:rsid w:val="00AC32AE"/>
    <w:rsid w:val="00AC351F"/>
    <w:rsid w:val="00AC50C9"/>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E7A"/>
    <w:rsid w:val="00B11A99"/>
    <w:rsid w:val="00B1396B"/>
    <w:rsid w:val="00B14DB1"/>
    <w:rsid w:val="00B2066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6661"/>
    <w:rsid w:val="00BA6BF4"/>
    <w:rsid w:val="00BB3F15"/>
    <w:rsid w:val="00BB4836"/>
    <w:rsid w:val="00BC24AE"/>
    <w:rsid w:val="00BC3CDB"/>
    <w:rsid w:val="00BC5074"/>
    <w:rsid w:val="00BC5943"/>
    <w:rsid w:val="00BD011C"/>
    <w:rsid w:val="00BD24BA"/>
    <w:rsid w:val="00BE2D26"/>
    <w:rsid w:val="00BF0A61"/>
    <w:rsid w:val="00BF1899"/>
    <w:rsid w:val="00BF2B5B"/>
    <w:rsid w:val="00BF5274"/>
    <w:rsid w:val="00BF60CA"/>
    <w:rsid w:val="00C00161"/>
    <w:rsid w:val="00C00AAB"/>
    <w:rsid w:val="00C00C08"/>
    <w:rsid w:val="00C02F45"/>
    <w:rsid w:val="00C041EB"/>
    <w:rsid w:val="00C05629"/>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5F56"/>
    <w:rsid w:val="00C85961"/>
    <w:rsid w:val="00C864A5"/>
    <w:rsid w:val="00C9066C"/>
    <w:rsid w:val="00C91C9B"/>
    <w:rsid w:val="00C9585B"/>
    <w:rsid w:val="00C9613B"/>
    <w:rsid w:val="00C9729B"/>
    <w:rsid w:val="00CA0380"/>
    <w:rsid w:val="00CA074A"/>
    <w:rsid w:val="00CA4472"/>
    <w:rsid w:val="00CA5614"/>
    <w:rsid w:val="00CA5BD8"/>
    <w:rsid w:val="00CB28B2"/>
    <w:rsid w:val="00CB54B1"/>
    <w:rsid w:val="00CC29EE"/>
    <w:rsid w:val="00CC53BC"/>
    <w:rsid w:val="00CC7A88"/>
    <w:rsid w:val="00CD028F"/>
    <w:rsid w:val="00CD1913"/>
    <w:rsid w:val="00CD4462"/>
    <w:rsid w:val="00CD52B2"/>
    <w:rsid w:val="00CD634C"/>
    <w:rsid w:val="00CE0BB3"/>
    <w:rsid w:val="00CE0F4E"/>
    <w:rsid w:val="00CE1FC5"/>
    <w:rsid w:val="00CE3722"/>
    <w:rsid w:val="00CE3932"/>
    <w:rsid w:val="00CE3DDF"/>
    <w:rsid w:val="00CE5AEA"/>
    <w:rsid w:val="00CE76EA"/>
    <w:rsid w:val="00CF0862"/>
    <w:rsid w:val="00CF563B"/>
    <w:rsid w:val="00D10CCD"/>
    <w:rsid w:val="00D12C58"/>
    <w:rsid w:val="00D214C8"/>
    <w:rsid w:val="00D23EC1"/>
    <w:rsid w:val="00D3247B"/>
    <w:rsid w:val="00D363D0"/>
    <w:rsid w:val="00D4260D"/>
    <w:rsid w:val="00D46B4D"/>
    <w:rsid w:val="00D47F8C"/>
    <w:rsid w:val="00D53344"/>
    <w:rsid w:val="00D57AC8"/>
    <w:rsid w:val="00D615D0"/>
    <w:rsid w:val="00D6692A"/>
    <w:rsid w:val="00D7097C"/>
    <w:rsid w:val="00D71D9D"/>
    <w:rsid w:val="00D72555"/>
    <w:rsid w:val="00D74F27"/>
    <w:rsid w:val="00D750D0"/>
    <w:rsid w:val="00D75110"/>
    <w:rsid w:val="00D84FAD"/>
    <w:rsid w:val="00D90049"/>
    <w:rsid w:val="00D9183A"/>
    <w:rsid w:val="00D9355B"/>
    <w:rsid w:val="00D95774"/>
    <w:rsid w:val="00D97BC6"/>
    <w:rsid w:val="00DA23A1"/>
    <w:rsid w:val="00DA36EA"/>
    <w:rsid w:val="00DA5AE6"/>
    <w:rsid w:val="00DB35A7"/>
    <w:rsid w:val="00DB401A"/>
    <w:rsid w:val="00DB640D"/>
    <w:rsid w:val="00DB6DA5"/>
    <w:rsid w:val="00DC0469"/>
    <w:rsid w:val="00DC2F73"/>
    <w:rsid w:val="00DC5797"/>
    <w:rsid w:val="00DC7454"/>
    <w:rsid w:val="00DC79BA"/>
    <w:rsid w:val="00DC7C89"/>
    <w:rsid w:val="00DC7CAD"/>
    <w:rsid w:val="00DD1104"/>
    <w:rsid w:val="00DD3057"/>
    <w:rsid w:val="00DD3A4A"/>
    <w:rsid w:val="00DD3BB1"/>
    <w:rsid w:val="00DD6D0D"/>
    <w:rsid w:val="00DE1912"/>
    <w:rsid w:val="00DE192B"/>
    <w:rsid w:val="00DE2DFC"/>
    <w:rsid w:val="00DE32EA"/>
    <w:rsid w:val="00DE3C50"/>
    <w:rsid w:val="00DE4525"/>
    <w:rsid w:val="00DE5EFD"/>
    <w:rsid w:val="00DE769F"/>
    <w:rsid w:val="00DF106C"/>
    <w:rsid w:val="00DF1676"/>
    <w:rsid w:val="00DF1B15"/>
    <w:rsid w:val="00E0153E"/>
    <w:rsid w:val="00E04798"/>
    <w:rsid w:val="00E04A23"/>
    <w:rsid w:val="00E06B07"/>
    <w:rsid w:val="00E128BB"/>
    <w:rsid w:val="00E16641"/>
    <w:rsid w:val="00E26D94"/>
    <w:rsid w:val="00E3210D"/>
    <w:rsid w:val="00E33B30"/>
    <w:rsid w:val="00E33BC4"/>
    <w:rsid w:val="00E33F25"/>
    <w:rsid w:val="00E359FE"/>
    <w:rsid w:val="00E37247"/>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1729D"/>
    <w:rsid w:val="00F21E73"/>
    <w:rsid w:val="00F22576"/>
    <w:rsid w:val="00F33A29"/>
    <w:rsid w:val="00F35D7C"/>
    <w:rsid w:val="00F368F7"/>
    <w:rsid w:val="00F37D01"/>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69C1"/>
    <w:rsid w:val="00F77CA9"/>
    <w:rsid w:val="00F8555B"/>
    <w:rsid w:val="00F86D29"/>
    <w:rsid w:val="00F90A41"/>
    <w:rsid w:val="00F90F61"/>
    <w:rsid w:val="00F934C9"/>
    <w:rsid w:val="00F93F75"/>
    <w:rsid w:val="00F9419E"/>
    <w:rsid w:val="00FA7400"/>
    <w:rsid w:val="00FB03A3"/>
    <w:rsid w:val="00FB072B"/>
    <w:rsid w:val="00FB10BA"/>
    <w:rsid w:val="00FB3A53"/>
    <w:rsid w:val="00FB7CDB"/>
    <w:rsid w:val="00FC0BC9"/>
    <w:rsid w:val="00FC1B8E"/>
    <w:rsid w:val="00FC3175"/>
    <w:rsid w:val="00FC4CF9"/>
    <w:rsid w:val="00FC5692"/>
    <w:rsid w:val="00FD2935"/>
    <w:rsid w:val="00FD2FBB"/>
    <w:rsid w:val="00FD67FE"/>
    <w:rsid w:val="00FE0448"/>
    <w:rsid w:val="00FE14D1"/>
    <w:rsid w:val="00FE341E"/>
    <w:rsid w:val="00FE45D1"/>
    <w:rsid w:val="00FE60D1"/>
    <w:rsid w:val="00FE62C4"/>
    <w:rsid w:val="00FF0426"/>
    <w:rsid w:val="00FF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EA4CE-1326-4B17-9C06-A0DBFE40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44</Pages>
  <Words>11789</Words>
  <Characters>67203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79</cp:revision>
  <dcterms:created xsi:type="dcterms:W3CDTF">2023-06-23T18:03:00Z</dcterms:created>
  <dcterms:modified xsi:type="dcterms:W3CDTF">2023-06-30T15:47:00Z</dcterms:modified>
</cp:coreProperties>
</file>