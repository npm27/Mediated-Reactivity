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6AFDB3B0" w:rsidR="00831158" w:rsidRDefault="00E50907" w:rsidP="00EE402B">
      <w:pPr>
        <w:spacing w:after="0" w:line="480" w:lineRule="auto"/>
        <w:jc w:val="center"/>
        <w:rPr>
          <w:rFonts w:ascii="Times New Roman" w:hAnsi="Times New Roman" w:cs="Times New Roman"/>
          <w:sz w:val="24"/>
          <w:szCs w:val="24"/>
        </w:rPr>
      </w:pPr>
      <w:commentRangeStart w:id="0"/>
      <w:commentRangeStart w:id="1"/>
      <w:commentRangeStart w:id="2"/>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commentRangeEnd w:id="2"/>
      <w:r w:rsidR="00CE5AEA">
        <w:rPr>
          <w:rStyle w:val="CommentReference"/>
        </w:rPr>
        <w:commentReference w:id="2"/>
      </w:r>
    </w:p>
    <w:p w14:paraId="28FCC939" w14:textId="051D68AE"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2F4B9958"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lion-stripes)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tiger).</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xml:space="preserve">, regardless of cue-target </w:t>
      </w:r>
      <w:commentRangeStart w:id="3"/>
      <w:r w:rsidR="00611C99">
        <w:rPr>
          <w:rFonts w:ascii="Times New Roman" w:hAnsi="Times New Roman" w:cs="Times New Roman"/>
          <w:sz w:val="24"/>
          <w:szCs w:val="24"/>
        </w:rPr>
        <w:t>relations</w:t>
      </w:r>
      <w:commentRangeEnd w:id="3"/>
      <w:r w:rsidR="00DE5EFD">
        <w:rPr>
          <w:rStyle w:val="CommentReference"/>
        </w:rPr>
        <w:commentReference w:id="3"/>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7930EC53"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201</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42971"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their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DE5EFD">
        <w:rPr>
          <w:rFonts w:ascii="Times New Roman" w:hAnsi="Times New Roman" w:cs="Times New Roman"/>
          <w:sz w:val="24"/>
          <w:szCs w:val="24"/>
        </w:rPr>
        <w:t xml:space="preserve">, whether an individual lacks basic knowledge to learn higher-order concepts, or determining whether certain materials may better lend themselves to long-term retention than others (see </w:t>
      </w:r>
      <w:commentRangeStart w:id="4"/>
      <w:commentRangeStart w:id="5"/>
      <w:r w:rsidR="00DE5EFD">
        <w:rPr>
          <w:rFonts w:ascii="Times New Roman" w:hAnsi="Times New Roman" w:cs="Times New Roman"/>
          <w:sz w:val="24"/>
          <w:szCs w:val="24"/>
        </w:rPr>
        <w:t>Nelson &amp; Narens, 1990</w:t>
      </w:r>
      <w:commentRangeEnd w:id="4"/>
      <w:r w:rsidR="00867305">
        <w:rPr>
          <w:rStyle w:val="CommentReference"/>
        </w:rPr>
        <w:commentReference w:id="4"/>
      </w:r>
      <w:commentRangeEnd w:id="5"/>
      <w:r w:rsidR="00DE3C50">
        <w:rPr>
          <w:rStyle w:val="CommentReference"/>
        </w:rPr>
        <w:commentReference w:id="5"/>
      </w:r>
      <w:ins w:id="6" w:author="Nick Maxwell" w:date="2023-06-23T15:29:00Z">
        <w:r w:rsidR="00F53EAC">
          <w:rPr>
            <w:rFonts w:ascii="Times New Roman" w:hAnsi="Times New Roman" w:cs="Times New Roman"/>
            <w:sz w:val="24"/>
            <w:szCs w:val="24"/>
          </w:rPr>
          <w:t xml:space="preserve">; </w:t>
        </w:r>
      </w:ins>
      <w:ins w:id="7" w:author="Nick Maxwell" w:date="2023-06-23T15:32:00Z">
        <w:r w:rsidR="00F53EAC" w:rsidRPr="00620780">
          <w:rPr>
            <w:rFonts w:ascii="Times New Roman" w:hAnsi="Times New Roman" w:cs="Times New Roman"/>
            <w:sz w:val="24"/>
            <w:szCs w:val="24"/>
            <w:highlight w:val="yellow"/>
            <w:rPrChange w:id="8" w:author="Nick Maxwell" w:date="2023-06-23T15:32:00Z">
              <w:rPr>
                <w:rFonts w:ascii="Times New Roman" w:hAnsi="Times New Roman" w:cs="Times New Roman"/>
                <w:sz w:val="24"/>
                <w:szCs w:val="24"/>
              </w:rPr>
            </w:rPrChange>
          </w:rPr>
          <w:t>Schwartz &amp; Metcalf</w:t>
        </w:r>
        <w:r w:rsidR="00620780" w:rsidRPr="00620780">
          <w:rPr>
            <w:rFonts w:ascii="Times New Roman" w:hAnsi="Times New Roman" w:cs="Times New Roman"/>
            <w:sz w:val="24"/>
            <w:szCs w:val="24"/>
            <w:highlight w:val="yellow"/>
            <w:rPrChange w:id="9" w:author="Nick Maxwell" w:date="2023-06-23T15:32:00Z">
              <w:rPr>
                <w:rFonts w:ascii="Times New Roman" w:hAnsi="Times New Roman" w:cs="Times New Roman"/>
                <w:sz w:val="24"/>
                <w:szCs w:val="24"/>
              </w:rPr>
            </w:rPrChange>
          </w:rPr>
          <w:t>e</w:t>
        </w:r>
        <w:r w:rsidR="00F53EAC" w:rsidRPr="00620780">
          <w:rPr>
            <w:rFonts w:ascii="Times New Roman" w:hAnsi="Times New Roman" w:cs="Times New Roman"/>
            <w:sz w:val="24"/>
            <w:szCs w:val="24"/>
            <w:highlight w:val="yellow"/>
            <w:rPrChange w:id="10" w:author="Nick Maxwell" w:date="2023-06-23T15:32:00Z">
              <w:rPr>
                <w:rFonts w:ascii="Times New Roman" w:hAnsi="Times New Roman" w:cs="Times New Roman"/>
                <w:sz w:val="24"/>
                <w:szCs w:val="24"/>
              </w:rPr>
            </w:rPrChange>
          </w:rPr>
          <w:t>, 2017</w:t>
        </w:r>
        <w:r w:rsidR="00F53EAC">
          <w:rPr>
            <w:rFonts w:ascii="Times New Roman" w:hAnsi="Times New Roman" w:cs="Times New Roman"/>
            <w:sz w:val="24"/>
            <w:szCs w:val="24"/>
          </w:rPr>
          <w:t>, for review</w:t>
        </w:r>
      </w:ins>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DE3C50">
        <w:rPr>
          <w:rFonts w:ascii="Times New Roman" w:hAnsi="Times New Roman" w:cs="Times New Roman"/>
          <w:sz w:val="24"/>
          <w:szCs w:val="24"/>
        </w:rPr>
        <w:t>make judgments of learning,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using a probability scale</w:t>
      </w:r>
      <w:r w:rsidR="00EE7E6D">
        <w:rPr>
          <w:rFonts w:ascii="Times New Roman" w:hAnsi="Times New Roman" w:cs="Times New Roman"/>
          <w:sz w:val="24"/>
          <w:szCs w:val="24"/>
        </w:rPr>
        <w:t xml:space="preserve"> (i.e.,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changes due to</w:t>
      </w:r>
      <w:r w:rsidR="00407AD4">
        <w:rPr>
          <w:rFonts w:ascii="Times New Roman" w:hAnsi="Times New Roman" w:cs="Times New Roman"/>
          <w:sz w:val="24"/>
          <w:szCs w:val="24"/>
        </w:rPr>
        <w:t xml:space="preserve"> material type,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4E87C71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del w:id="11" w:author="Nick Maxwell" w:date="2023-06-23T15:24:00Z">
        <w:r w:rsidR="00230D6F" w:rsidDel="00F53EAC">
          <w:rPr>
            <w:rFonts w:ascii="Times New Roman" w:hAnsi="Times New Roman" w:cs="Times New Roman"/>
            <w:sz w:val="24"/>
            <w:szCs w:val="24"/>
          </w:rPr>
          <w:delText>influence</w:delText>
        </w:r>
        <w:r w:rsidR="00CE0F4E" w:rsidDel="00F53EAC">
          <w:rPr>
            <w:rFonts w:ascii="Times New Roman" w:hAnsi="Times New Roman" w:cs="Times New Roman"/>
            <w:sz w:val="24"/>
            <w:szCs w:val="24"/>
          </w:rPr>
          <w:delText xml:space="preserve"> </w:delText>
        </w:r>
      </w:del>
      <w:ins w:id="12" w:author="Nick Maxwell" w:date="2023-06-23T15:32:00Z">
        <w:r w:rsidR="00620780">
          <w:rPr>
            <w:rFonts w:ascii="Times New Roman" w:hAnsi="Times New Roman" w:cs="Times New Roman"/>
            <w:sz w:val="24"/>
            <w:szCs w:val="24"/>
          </w:rPr>
          <w:t>effect</w:t>
        </w:r>
      </w:ins>
      <w:ins w:id="13" w:author="Nick Maxwell" w:date="2023-06-23T15:24:00Z">
        <w:r w:rsidR="00F53EAC">
          <w:rPr>
            <w:rFonts w:ascii="Times New Roman" w:hAnsi="Times New Roman" w:cs="Times New Roman"/>
            <w:sz w:val="24"/>
            <w:szCs w:val="24"/>
          </w:rPr>
          <w:t xml:space="preserve"> </w:t>
        </w:r>
      </w:ins>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that are provided concurrently with or 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when participants provide </w:t>
      </w:r>
      <w:r w:rsidR="008A7070">
        <w:rPr>
          <w:rFonts w:ascii="Times New Roman" w:hAnsi="Times New Roman" w:cs="Times New Roman"/>
          <w:sz w:val="24"/>
          <w:szCs w:val="24"/>
        </w:rPr>
        <w:lastRenderedPageBreak/>
        <w:t>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commentRangeStart w:id="14"/>
      <w:commentRangeStart w:id="15"/>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commentRangeEnd w:id="14"/>
      <w:r w:rsidR="00867305">
        <w:rPr>
          <w:rStyle w:val="CommentReference"/>
        </w:rPr>
        <w:commentReference w:id="14"/>
      </w:r>
      <w:commentRangeEnd w:id="15"/>
      <w:r w:rsidR="00E977F8">
        <w:rPr>
          <w:rStyle w:val="CommentReference"/>
        </w:rPr>
        <w:commentReference w:id="15"/>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 xml:space="preserve">memory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ins w:id="16" w:author="Nick Maxwell" w:date="2023-06-23T15:28:00Z">
        <w:r w:rsidR="00F53EAC">
          <w:rPr>
            <w:rFonts w:ascii="Times New Roman" w:hAnsi="Times New Roman" w:cs="Times New Roman"/>
            <w:sz w:val="24"/>
            <w:szCs w:val="24"/>
          </w:rPr>
          <w:t>s</w:t>
        </w:r>
      </w:ins>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del w:id="17" w:author="Nick Maxwell" w:date="2023-06-23T15:29:00Z">
        <w:r w:rsidR="00F90F61" w:rsidDel="00F53EAC">
          <w:rPr>
            <w:rFonts w:ascii="Times New Roman" w:hAnsi="Times New Roman" w:cs="Times New Roman"/>
            <w:sz w:val="24"/>
            <w:szCs w:val="24"/>
          </w:rPr>
          <w:delText xml:space="preserve">assessing </w:delText>
        </w:r>
      </w:del>
      <w:ins w:id="18" w:author="Nick Maxwell" w:date="2023-06-23T15:29:00Z">
        <w:r w:rsidR="00F53EAC">
          <w:rPr>
            <w:rFonts w:ascii="Times New Roman" w:hAnsi="Times New Roman" w:cs="Times New Roman"/>
            <w:sz w:val="24"/>
            <w:szCs w:val="24"/>
          </w:rPr>
          <w:t>influencing</w:t>
        </w:r>
        <w:r w:rsidR="00F53EAC">
          <w:rPr>
            <w:rFonts w:ascii="Times New Roman" w:hAnsi="Times New Roman" w:cs="Times New Roman"/>
            <w:sz w:val="24"/>
            <w:szCs w:val="24"/>
          </w:rPr>
          <w:t xml:space="preserve"> </w:t>
        </w:r>
      </w:ins>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6AFA6E67"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867305">
        <w:rPr>
          <w:rFonts w:ascii="Times New Roman" w:hAnsi="Times New Roman" w:cs="Times New Roman"/>
          <w:sz w:val="24"/>
          <w:szCs w:val="24"/>
        </w:rPr>
        <w:t xml:space="preserve">results in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xml:space="preserve">.; but see Mitchum, Kelly, &amp; Fox, </w:t>
      </w:r>
      <w:commentRangeStart w:id="19"/>
      <w:commentRangeStart w:id="20"/>
      <w:r w:rsidR="00AB4004">
        <w:rPr>
          <w:rFonts w:ascii="Times New Roman" w:hAnsi="Times New Roman" w:cs="Times New Roman"/>
          <w:sz w:val="24"/>
          <w:szCs w:val="24"/>
        </w:rPr>
        <w:t>2016</w:t>
      </w:r>
      <w:commentRangeEnd w:id="19"/>
      <w:r w:rsidR="008410E2">
        <w:rPr>
          <w:rStyle w:val="CommentReference"/>
        </w:rPr>
        <w:commentReference w:id="19"/>
      </w:r>
      <w:commentRangeEnd w:id="20"/>
      <w:r w:rsidR="00E977F8">
        <w:rPr>
          <w:rStyle w:val="CommentReference"/>
        </w:rPr>
        <w:commentReference w:id="20"/>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026C46CF"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 xml:space="preserve">JOLs, participants use intrinsic properties of the stimuli as indicators of future recall ability (i.e., </w:t>
      </w:r>
      <w:r w:rsidR="00874E6C">
        <w:rPr>
          <w:rFonts w:ascii="Times New Roman" w:hAnsi="Times New Roman" w:cs="Times New Roman"/>
          <w:sz w:val="24"/>
          <w:szCs w:val="24"/>
        </w:rPr>
        <w:t>a 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ins w:id="21" w:author="Nick Maxwell" w:date="2023-06-23T17:05:00Z">
        <w:r w:rsidR="00097B6F">
          <w:rPr>
            <w:rFonts w:ascii="Times New Roman" w:hAnsi="Times New Roman" w:cs="Times New Roman"/>
            <w:sz w:val="24"/>
            <w:szCs w:val="24"/>
          </w:rPr>
          <w:t>perceptible</w:t>
        </w:r>
      </w:ins>
      <w:del w:id="22" w:author="Nick Maxwell" w:date="2023-06-23T17:05:00Z">
        <w:r w:rsidR="002F2A32" w:rsidDel="00097B6F">
          <w:rPr>
            <w:rFonts w:ascii="Times New Roman" w:hAnsi="Times New Roman" w:cs="Times New Roman"/>
            <w:sz w:val="24"/>
            <w:szCs w:val="24"/>
          </w:rPr>
          <w:delText>inherent</w:delText>
        </w:r>
      </w:del>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commentRangeStart w:id="23"/>
      <w:commentRangeStart w:id="24"/>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del w:id="25" w:author="Nick Maxwell" w:date="2023-06-23T17:03:00Z">
        <w:r w:rsidR="00A62412" w:rsidDel="001F48FF">
          <w:rPr>
            <w:rFonts w:ascii="Times New Roman" w:hAnsi="Times New Roman" w:cs="Times New Roman"/>
            <w:sz w:val="24"/>
            <w:szCs w:val="24"/>
          </w:rPr>
          <w:delText xml:space="preserve">containing </w:delText>
        </w:r>
      </w:del>
      <w:ins w:id="26" w:author="Nick Maxwell" w:date="2023-06-23T17:03:00Z">
        <w:r w:rsidR="001F48FF">
          <w:rPr>
            <w:rFonts w:ascii="Times New Roman" w:hAnsi="Times New Roman" w:cs="Times New Roman"/>
            <w:sz w:val="24"/>
            <w:szCs w:val="24"/>
          </w:rPr>
          <w:t xml:space="preserve">contain </w:t>
        </w:r>
      </w:ins>
      <w:ins w:id="27" w:author="Nick Maxwell" w:date="2023-06-23T17:04:00Z">
        <w:r w:rsidR="001F48FF">
          <w:rPr>
            <w:rFonts w:ascii="Times New Roman" w:hAnsi="Times New Roman" w:cs="Times New Roman"/>
            <w:sz w:val="24"/>
            <w:szCs w:val="24"/>
          </w:rPr>
          <w:t xml:space="preserve">visible </w:t>
        </w:r>
      </w:ins>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ins w:id="28" w:author="Nick Maxwell" w:date="2023-06-23T17:03:00Z">
        <w:r w:rsidR="001F48FF">
          <w:rPr>
            <w:rFonts w:ascii="Times New Roman" w:hAnsi="Times New Roman" w:cs="Times New Roman"/>
            <w:sz w:val="24"/>
            <w:szCs w:val="24"/>
          </w:rPr>
          <w:t xml:space="preserve"> </w:t>
        </w:r>
      </w:ins>
      <w:ins w:id="29" w:author="Nick Maxwell" w:date="2023-06-23T17:04:00Z">
        <w:r w:rsidR="001F48FF">
          <w:rPr>
            <w:rFonts w:ascii="Times New Roman" w:hAnsi="Times New Roman" w:cs="Times New Roman"/>
            <w:sz w:val="24"/>
            <w:szCs w:val="24"/>
          </w:rPr>
          <w:t>and when the</w:t>
        </w:r>
      </w:ins>
      <w:del w:id="30" w:author="Nick Maxwell" w:date="2023-06-23T17:03:00Z">
        <w:r w:rsidR="00A62412" w:rsidDel="001F48FF">
          <w:rPr>
            <w:rFonts w:ascii="Times New Roman" w:hAnsi="Times New Roman" w:cs="Times New Roman"/>
            <w:sz w:val="24"/>
            <w:szCs w:val="24"/>
          </w:rPr>
          <w:delText xml:space="preserve"> </w:delText>
        </w:r>
        <w:r w:rsidR="00A058E0" w:rsidDel="001F48FF">
          <w:rPr>
            <w:rFonts w:ascii="Times New Roman" w:hAnsi="Times New Roman" w:cs="Times New Roman"/>
            <w:sz w:val="24"/>
            <w:szCs w:val="24"/>
          </w:rPr>
          <w:delText xml:space="preserve">cuesta </w:delText>
        </w:r>
      </w:del>
      <w:del w:id="31" w:author="Nick Maxwell" w:date="2023-06-23T17:04:00Z">
        <w:r w:rsidR="00A058E0" w:rsidDel="001F48FF">
          <w:rPr>
            <w:rFonts w:ascii="Times New Roman" w:hAnsi="Times New Roman" w:cs="Times New Roman"/>
            <w:sz w:val="24"/>
            <w:szCs w:val="24"/>
          </w:rPr>
          <w:delText>the</w:delText>
        </w:r>
      </w:del>
      <w:r w:rsidR="00A058E0">
        <w:rPr>
          <w:rFonts w:ascii="Times New Roman" w:hAnsi="Times New Roman" w:cs="Times New Roman"/>
          <w:sz w:val="24"/>
          <w:szCs w:val="24"/>
        </w:rPr>
        <w:t xml:space="preserve"> test type used is sensitive to these cues</w:t>
      </w:r>
      <w:r w:rsidR="00724F13">
        <w:rPr>
          <w:rFonts w:ascii="Times New Roman" w:hAnsi="Times New Roman" w:cs="Times New Roman"/>
          <w:sz w:val="24"/>
          <w:szCs w:val="24"/>
        </w:rPr>
        <w:t>.</w:t>
      </w:r>
      <w:commentRangeEnd w:id="23"/>
      <w:r w:rsidR="00724F13">
        <w:rPr>
          <w:rStyle w:val="CommentReference"/>
        </w:rPr>
        <w:commentReference w:id="23"/>
      </w:r>
      <w:commentRangeEnd w:id="24"/>
      <w:r w:rsidR="00A058E0">
        <w:rPr>
          <w:rStyle w:val="CommentReference"/>
        </w:rPr>
        <w:commentReference w:id="24"/>
      </w:r>
    </w:p>
    <w:p w14:paraId="54F0D87F" w14:textId="2A68F768"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ins w:id="32" w:author="Nick Maxwell" w:date="2023-06-23T16:11:00Z">
        <w:r w:rsidR="00B14DB1">
          <w:rPr>
            <w:rFonts w:ascii="Times New Roman" w:hAnsi="Times New Roman" w:cs="Times New Roman"/>
            <w:sz w:val="24"/>
            <w:szCs w:val="24"/>
          </w:rPr>
          <w:t>the</w:t>
        </w:r>
      </w:ins>
      <w:del w:id="33" w:author="Nick Maxwell" w:date="2023-06-23T16:11:00Z">
        <w:r w:rsidR="00A058E0" w:rsidDel="00B14DB1">
          <w:rPr>
            <w:rFonts w:ascii="Times New Roman" w:hAnsi="Times New Roman" w:cs="Times New Roman"/>
            <w:sz w:val="24"/>
            <w:szCs w:val="24"/>
          </w:rPr>
          <w:delText>a</w:delText>
        </w:r>
      </w:del>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20A6FFEE"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ins w:id="34" w:author="Nick Maxwell" w:date="2023-06-23T16:12:00Z">
        <w:r w:rsidR="00B14DB1">
          <w:rPr>
            <w:rFonts w:ascii="Times New Roman" w:hAnsi="Times New Roman" w:cs="Times New Roman"/>
            <w:sz w:val="24"/>
            <w:szCs w:val="24"/>
          </w:rPr>
          <w:t xml:space="preserve"> cue-target</w:t>
        </w:r>
      </w:ins>
      <w:r w:rsidR="00126C92">
        <w:rPr>
          <w:rFonts w:ascii="Times New Roman" w:hAnsi="Times New Roman" w:cs="Times New Roman"/>
          <w:sz w:val="24"/>
          <w:szCs w:val="24"/>
        </w:rPr>
        <w:t xml:space="preserve"> pairs contain several intrinsic cues, relatedness is typically the most salient</w:t>
      </w:r>
      <w:ins w:id="35" w:author="Nick Maxwell" w:date="2023-06-23T17:08:00Z">
        <w:r w:rsidR="00097B6F">
          <w:rPr>
            <w:rFonts w:ascii="Times New Roman" w:hAnsi="Times New Roman" w:cs="Times New Roman"/>
            <w:sz w:val="24"/>
            <w:szCs w:val="24"/>
          </w:rPr>
          <w:t xml:space="preserve">. Thus, relatedness </w:t>
        </w:r>
      </w:ins>
      <w:del w:id="36" w:author="Nick Maxwell" w:date="2023-06-23T17:08:00Z">
        <w:r w:rsidR="00126C92" w:rsidDel="00097B6F">
          <w:rPr>
            <w:rFonts w:ascii="Times New Roman" w:hAnsi="Times New Roman" w:cs="Times New Roman"/>
            <w:sz w:val="24"/>
            <w:szCs w:val="24"/>
          </w:rPr>
          <w:delText xml:space="preserve">, </w:delText>
        </w:r>
      </w:del>
      <w:ins w:id="37" w:author="Nick Maxwell" w:date="2023-06-23T17:08:00Z">
        <w:r w:rsidR="00097B6F">
          <w:rPr>
            <w:rFonts w:ascii="Times New Roman" w:hAnsi="Times New Roman" w:cs="Times New Roman"/>
            <w:sz w:val="24"/>
            <w:szCs w:val="24"/>
          </w:rPr>
          <w:t xml:space="preserve">is easily perceived at encoding, </w:t>
        </w:r>
      </w:ins>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del w:id="38" w:author="Nick Maxwell" w:date="2023-06-23T17:08:00Z">
        <w:r w:rsidR="00686C80" w:rsidDel="00097B6F">
          <w:rPr>
            <w:rFonts w:ascii="Times New Roman" w:hAnsi="Times New Roman" w:cs="Times New Roman"/>
            <w:sz w:val="24"/>
            <w:szCs w:val="24"/>
          </w:rPr>
          <w:delText>when pairs are</w:delText>
        </w:r>
      </w:del>
      <w:ins w:id="39" w:author="Nick Maxwell" w:date="2023-06-23T17:08:00Z">
        <w:r w:rsidR="00097B6F">
          <w:rPr>
            <w:rFonts w:ascii="Times New Roman" w:hAnsi="Times New Roman" w:cs="Times New Roman"/>
            <w:sz w:val="24"/>
            <w:szCs w:val="24"/>
          </w:rPr>
          <w:t>for</w:t>
        </w:r>
      </w:ins>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ins w:id="40" w:author="Nick Maxwell" w:date="2023-06-23T16:13:00Z">
        <w:r w:rsidR="00B14DB1">
          <w:rPr>
            <w:rFonts w:ascii="Times New Roman" w:hAnsi="Times New Roman" w:cs="Times New Roman"/>
            <w:sz w:val="24"/>
            <w:szCs w:val="24"/>
          </w:rPr>
          <w:t>s</w:t>
        </w:r>
      </w:ins>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can be used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ins w:id="41" w:author="Nick Maxwell" w:date="2023-06-23T17:09:00Z">
        <w:r w:rsidR="00097B6F">
          <w:rPr>
            <w:rFonts w:ascii="Times New Roman" w:hAnsi="Times New Roman" w:cs="Times New Roman"/>
            <w:sz w:val="24"/>
            <w:szCs w:val="24"/>
          </w:rPr>
          <w:t>As a result</w:t>
        </w:r>
      </w:ins>
      <w:del w:id="42" w:author="Nick Maxwell" w:date="2023-06-23T17:09:00Z">
        <w:r w:rsidR="00AC1AB7" w:rsidDel="00097B6F">
          <w:rPr>
            <w:rFonts w:ascii="Times New Roman" w:hAnsi="Times New Roman" w:cs="Times New Roman"/>
            <w:sz w:val="24"/>
            <w:szCs w:val="24"/>
          </w:rPr>
          <w:delText>Thus</w:delText>
        </w:r>
      </w:del>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ins w:id="43" w:author="Nick Maxwell" w:date="2023-06-23T17:09:00Z">
        <w:r w:rsidR="00097B6F">
          <w:rPr>
            <w:rFonts w:ascii="Times New Roman" w:hAnsi="Times New Roman" w:cs="Times New Roman"/>
            <w:sz w:val="24"/>
            <w:szCs w:val="24"/>
          </w:rPr>
          <w:t xml:space="preserve"> </w:t>
        </w:r>
      </w:ins>
      <w:del w:id="44" w:author="Nick Maxwell" w:date="2023-06-23T17:09:00Z">
        <w:r w:rsidR="00540D9C" w:rsidDel="00097B6F">
          <w:rPr>
            <w:rFonts w:ascii="Times New Roman" w:hAnsi="Times New Roman" w:cs="Times New Roman"/>
            <w:sz w:val="24"/>
            <w:szCs w:val="24"/>
          </w:rPr>
          <w:delText xml:space="preserve"> </w:delText>
        </w:r>
      </w:del>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0D79C9D2"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commentRangeStart w:id="45"/>
      <w:r w:rsidR="004E499E">
        <w:rPr>
          <w:rFonts w:ascii="Times New Roman" w:hAnsi="Times New Roman" w:cs="Times New Roman"/>
          <w:sz w:val="24"/>
          <w:szCs w:val="24"/>
        </w:rPr>
        <w:t>Maxwell and Huff (2022)</w:t>
      </w:r>
      <w:commentRangeEnd w:id="45"/>
      <w:r w:rsidR="00312B53">
        <w:rPr>
          <w:rStyle w:val="CommentReference"/>
        </w:rPr>
        <w:commentReference w:id="45"/>
      </w:r>
      <w:r w:rsidR="004E499E">
        <w:rPr>
          <w:rFonts w:ascii="Times New Roman" w:hAnsi="Times New Roman" w:cs="Times New Roman"/>
          <w:sz w:val="24"/>
          <w:szCs w:val="24"/>
        </w:rPr>
        <w:t xml:space="preserve">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F69F1">
        <w:rPr>
          <w:rFonts w:ascii="Times New Roman" w:hAnsi="Times New Roman" w:cs="Times New Roman"/>
          <w:sz w:val="24"/>
          <w:szCs w:val="24"/>
        </w:rPr>
        <w:t xml:space="preserve">using </w:t>
      </w:r>
      <w:r w:rsidR="00A8434A">
        <w:rPr>
          <w:rFonts w:ascii="Times New Roman" w:hAnsi="Times New Roman" w:cs="Times New Roman"/>
          <w:sz w:val="24"/>
          <w:szCs w:val="24"/>
        </w:rPr>
        <w:t xml:space="preserve">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AF69F1">
        <w:rPr>
          <w:rFonts w:ascii="Times New Roman" w:hAnsi="Times New Roman" w:cs="Times New Roman"/>
          <w:sz w:val="24"/>
          <w:szCs w:val="24"/>
        </w:rPr>
        <w:t xml:space="preserve">Positive </w:t>
      </w:r>
      <w:r w:rsidR="003843DC">
        <w:rPr>
          <w:rFonts w:ascii="Times New Roman" w:hAnsi="Times New Roman" w:cs="Times New Roman"/>
          <w:sz w:val="24"/>
          <w:szCs w:val="24"/>
        </w:rPr>
        <w:t>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w:t>
      </w:r>
      <w:r w:rsidR="00AC32AE">
        <w:rPr>
          <w:rFonts w:ascii="Times New Roman" w:hAnsi="Times New Roman" w:cs="Times New Roman"/>
          <w:sz w:val="24"/>
          <w:szCs w:val="24"/>
        </w:rPr>
        <w:lastRenderedPageBreak/>
        <w:t xml:space="preserve">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 xml:space="preserve">not unrelated pairs. </w:t>
      </w:r>
      <w:commentRangeStart w:id="46"/>
      <w:commentRangeStart w:id="47"/>
      <w:r w:rsidR="004769A8">
        <w:rPr>
          <w:rFonts w:ascii="Times New Roman" w:hAnsi="Times New Roman" w:cs="Times New Roman"/>
          <w:sz w:val="24"/>
          <w:szCs w:val="24"/>
        </w:rPr>
        <w:t>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commentRangeEnd w:id="46"/>
      <w:r w:rsidR="00020939">
        <w:rPr>
          <w:rStyle w:val="CommentReference"/>
        </w:rPr>
        <w:commentReference w:id="46"/>
      </w:r>
      <w:commentRangeEnd w:id="47"/>
      <w:r w:rsidR="00312B53">
        <w:rPr>
          <w:rStyle w:val="CommentReference"/>
        </w:rPr>
        <w:commentReference w:id="47"/>
      </w:r>
      <w:r w:rsidR="00AC32AE">
        <w:rPr>
          <w:rFonts w:ascii="Times New Roman" w:hAnsi="Times New Roman" w:cs="Times New Roman"/>
          <w:sz w:val="24"/>
          <w:szCs w:val="24"/>
        </w:rPr>
        <w:t xml:space="preserve"> </w:t>
      </w:r>
      <w:r w:rsidR="00020939">
        <w:rPr>
          <w:rFonts w:ascii="Times New Roman" w:hAnsi="Times New Roman" w:cs="Times New Roman"/>
          <w:sz w:val="24"/>
          <w:szCs w:val="24"/>
        </w:rPr>
        <w:t>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implementation 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1CCA34FE"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Halamish and Undorf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lastRenderedPageBreak/>
        <w:t xml:space="preserve">JOL reactivity on cue-target pairs occurs </w:t>
      </w:r>
      <w:r w:rsidR="00855AA6">
        <w:rPr>
          <w:rFonts w:ascii="Times New Roman" w:hAnsi="Times New Roman" w:cs="Times New Roman"/>
          <w:sz w:val="24"/>
          <w:szCs w:val="24"/>
        </w:rPr>
        <w:t>via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64677FD9"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w:t>
      </w:r>
      <w:commentRangeStart w:id="48"/>
      <w:commentRangeStart w:id="49"/>
      <w:r w:rsidR="00177277">
        <w:rPr>
          <w:rFonts w:ascii="Times New Roman" w:hAnsi="Times New Roman" w:cs="Times New Roman"/>
          <w:sz w:val="24"/>
          <w:szCs w:val="24"/>
        </w:rPr>
        <w:t xml:space="preserve">Maxwell &amp; Huff, </w:t>
      </w:r>
      <w:del w:id="50" w:author="Nick Maxwell" w:date="2023-06-23T16:25:00Z">
        <w:r w:rsidR="00177277" w:rsidDel="00312B53">
          <w:rPr>
            <w:rFonts w:ascii="Times New Roman" w:hAnsi="Times New Roman" w:cs="Times New Roman"/>
            <w:sz w:val="24"/>
            <w:szCs w:val="24"/>
          </w:rPr>
          <w:delText>in press</w:delText>
        </w:r>
        <w:commentRangeEnd w:id="48"/>
        <w:r w:rsidR="00F02AF5" w:rsidDel="00312B53">
          <w:rPr>
            <w:rStyle w:val="CommentReference"/>
          </w:rPr>
          <w:commentReference w:id="48"/>
        </w:r>
        <w:commentRangeEnd w:id="49"/>
        <w:r w:rsidR="00E977F8" w:rsidDel="00312B53">
          <w:rPr>
            <w:rStyle w:val="CommentReference"/>
          </w:rPr>
          <w:commentReference w:id="49"/>
        </w:r>
      </w:del>
      <w:ins w:id="51"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commentRangeStart w:id="52"/>
      <w:commentRangeStart w:id="53"/>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del w:id="54" w:author="Nick Maxwell" w:date="2023-06-23T16:25:00Z">
        <w:r w:rsidR="00177277" w:rsidDel="00312B53">
          <w:rPr>
            <w:rFonts w:ascii="Times New Roman" w:hAnsi="Times New Roman" w:cs="Times New Roman"/>
            <w:sz w:val="24"/>
            <w:szCs w:val="24"/>
          </w:rPr>
          <w:delText>in press</w:delText>
        </w:r>
      </w:del>
      <w:ins w:id="55"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emphasized cue-target relations (Maxwell &amp; Huff, 2022) and various list constructions (i.e., mixed vs. pure lists, Maxwell &amp; Huff, </w:t>
      </w:r>
      <w:del w:id="56" w:author="Nick Maxwell" w:date="2023-06-23T16:25:00Z">
        <w:r w:rsidR="00177277" w:rsidDel="00312B53">
          <w:rPr>
            <w:rFonts w:ascii="Times New Roman" w:hAnsi="Times New Roman" w:cs="Times New Roman"/>
            <w:sz w:val="24"/>
            <w:szCs w:val="24"/>
          </w:rPr>
          <w:delText>in press</w:delText>
        </w:r>
      </w:del>
      <w:ins w:id="57" w:author="Nick Maxwell" w:date="2023-06-23T16:25:00Z">
        <w:r w:rsidR="00312B53">
          <w:rPr>
            <w:rFonts w:ascii="Times New Roman" w:hAnsi="Times New Roman" w:cs="Times New Roman"/>
            <w:sz w:val="24"/>
            <w:szCs w:val="24"/>
          </w:rPr>
          <w:t>2023</w:t>
        </w:r>
      </w:ins>
      <w:r w:rsidR="00177277">
        <w:rPr>
          <w:rFonts w:ascii="Times New Roman" w:hAnsi="Times New Roman" w:cs="Times New Roman"/>
          <w:sz w:val="24"/>
          <w:szCs w:val="24"/>
        </w:rPr>
        <w:t>).</w:t>
      </w:r>
      <w:r w:rsidR="007B6EC5">
        <w:rPr>
          <w:rFonts w:ascii="Times New Roman" w:hAnsi="Times New Roman" w:cs="Times New Roman"/>
          <w:sz w:val="24"/>
          <w:szCs w:val="24"/>
        </w:rPr>
        <w:t xml:space="preserve"> </w:t>
      </w:r>
      <w:commentRangeEnd w:id="52"/>
      <w:r w:rsidR="00F02AF5">
        <w:rPr>
          <w:rStyle w:val="CommentReference"/>
        </w:rPr>
        <w:commentReference w:id="52"/>
      </w:r>
      <w:commentRangeEnd w:id="53"/>
      <w:r w:rsidR="00575011">
        <w:rPr>
          <w:rStyle w:val="CommentReference"/>
        </w:rPr>
        <w:commentReference w:id="53"/>
      </w:r>
      <w:r w:rsidR="007B6EC5">
        <w:rPr>
          <w:rFonts w:ascii="Times New Roman" w:hAnsi="Times New Roman" w:cs="Times New Roman"/>
          <w:sz w:val="24"/>
          <w:szCs w:val="24"/>
        </w:rPr>
        <w:t xml:space="preserve">Thus, the observation of positive reactivity on backward associates suggests that JOL reactivity may instead reflect the strengthening of implicit cue-target relations </w:t>
      </w:r>
      <w:r w:rsidR="00D7097C">
        <w:rPr>
          <w:rFonts w:ascii="Times New Roman" w:hAnsi="Times New Roman" w:cs="Times New Roman"/>
          <w:sz w:val="24"/>
          <w:szCs w:val="24"/>
        </w:rPr>
        <w:t>versus</w:t>
      </w:r>
      <w:r w:rsidR="007B6EC5">
        <w:rPr>
          <w:rFonts w:ascii="Times New Roman" w:hAnsi="Times New Roman" w:cs="Times New Roman"/>
          <w:sz w:val="24"/>
          <w:szCs w:val="24"/>
        </w:rPr>
        <w:t xml:space="preserve"> explicit relatedness cues as posited by the cue-strengthening account.</w:t>
      </w:r>
    </w:p>
    <w:p w14:paraId="285FE598" w14:textId="00EB7E43"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pairs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w:t>
      </w:r>
      <w:r>
        <w:rPr>
          <w:rFonts w:ascii="Times New Roman" w:hAnsi="Times New Roman" w:cs="Times New Roman"/>
          <w:sz w:val="24"/>
          <w:szCs w:val="24"/>
        </w:rPr>
        <w:lastRenderedPageBreak/>
        <w:t>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provide a</w:t>
      </w:r>
      <w:r w:rsidR="00852D94">
        <w:rPr>
          <w:rFonts w:ascii="Times New Roman" w:hAnsi="Times New Roman" w:cs="Times New Roman"/>
          <w:sz w:val="24"/>
          <w:szCs w:val="24"/>
        </w:rPr>
        <w:t xml:space="preserve"> test </w:t>
      </w:r>
      <w:r w:rsidR="00B4030D">
        <w:rPr>
          <w:rFonts w:ascii="Times New Roman" w:hAnsi="Times New Roman" w:cs="Times New Roman"/>
          <w:sz w:val="24"/>
          <w:szCs w:val="24"/>
        </w:rPr>
        <w:t xml:space="preserve">of </w:t>
      </w:r>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upon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852D94">
        <w:rPr>
          <w:rFonts w:ascii="Times New Roman" w:hAnsi="Times New Roman" w:cs="Times New Roman"/>
          <w:sz w:val="24"/>
          <w:szCs w:val="24"/>
        </w:rPr>
        <w:t>or if the mere presence of cue-target relations is sufficient to facilitate memory</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D7097C">
        <w:rPr>
          <w:rFonts w:ascii="Times New Roman" w:hAnsi="Times New Roman" w:cs="Times New Roman"/>
          <w:sz w:val="24"/>
          <w:szCs w:val="24"/>
        </w:rPr>
        <w:t>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10D69">
        <w:rPr>
          <w:rFonts w:ascii="Times New Roman" w:hAnsi="Times New Roman" w:cs="Times New Roman"/>
          <w:sz w:val="24"/>
          <w:szCs w:val="24"/>
        </w:rPr>
        <w:t>When participants encounter mediated associates</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the non-presented mediator would be expected to be activated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ins w:id="58" w:author="Nick Maxwell" w:date="2023-06-23T16:30:00Z">
        <w:r w:rsidR="00E40EC1">
          <w:rPr>
            <w:rFonts w:ascii="Times New Roman" w:hAnsi="Times New Roman" w:cs="Times New Roman"/>
            <w:sz w:val="24"/>
            <w:szCs w:val="24"/>
          </w:rPr>
          <w:t xml:space="preserve">Thus, </w:t>
        </w:r>
        <w:moveToRangeStart w:id="59" w:author="Nick Maxwell" w:date="2023-06-23T16:30:00Z" w:name="move138430267"/>
        <w:r w:rsidR="00E40EC1" w:rsidRPr="00E40EC1">
          <w:rPr>
            <w:rFonts w:ascii="Times New Roman" w:hAnsi="Times New Roman" w:cs="Times New Roman"/>
            <w:sz w:val="24"/>
            <w:szCs w:val="24"/>
          </w:rPr>
          <w:t xml:space="preserve">if JOL reactivity </w:t>
        </w:r>
      </w:ins>
      <w:ins w:id="60" w:author="Nick Maxwell" w:date="2023-06-23T16:31:00Z">
        <w:r w:rsidR="00E40EC1">
          <w:rPr>
            <w:rFonts w:ascii="Times New Roman" w:hAnsi="Times New Roman" w:cs="Times New Roman"/>
            <w:sz w:val="24"/>
            <w:szCs w:val="24"/>
          </w:rPr>
          <w:t xml:space="preserve">only </w:t>
        </w:r>
      </w:ins>
      <w:ins w:id="61" w:author="Nick Maxwell" w:date="2023-06-23T16:30:00Z">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ins>
      <w:moveToRangeEnd w:id="59"/>
      <w:del w:id="62" w:author="Nick Maxwell" w:date="2023-06-23T16:30:00Z">
        <w:r w:rsidR="00555940" w:rsidDel="00E40EC1">
          <w:rPr>
            <w:rFonts w:ascii="Times New Roman" w:hAnsi="Times New Roman" w:cs="Times New Roman"/>
            <w:sz w:val="24"/>
            <w:szCs w:val="24"/>
          </w:rPr>
          <w:delText>Thus, if JOL</w:delText>
        </w:r>
      </w:del>
      <w:del w:id="63" w:author="Nick Maxwell" w:date="2023-06-23T16:29:00Z">
        <w:r w:rsidR="00555940" w:rsidDel="00E40EC1">
          <w:rPr>
            <w:rFonts w:ascii="Times New Roman" w:hAnsi="Times New Roman" w:cs="Times New Roman"/>
            <w:sz w:val="24"/>
            <w:szCs w:val="24"/>
          </w:rPr>
          <w:delText>s</w:delText>
        </w:r>
        <w:r w:rsidR="00C347F7" w:rsidDel="00E40EC1">
          <w:rPr>
            <w:rFonts w:ascii="Times New Roman" w:hAnsi="Times New Roman" w:cs="Times New Roman"/>
            <w:sz w:val="24"/>
            <w:szCs w:val="24"/>
          </w:rPr>
          <w:delText xml:space="preserve"> </w:delText>
        </w:r>
      </w:del>
      <w:del w:id="64" w:author="Nick Maxwell" w:date="2023-06-23T16:30:00Z">
        <w:r w:rsidR="00555940" w:rsidDel="00E40EC1">
          <w:rPr>
            <w:rFonts w:ascii="Times New Roman" w:hAnsi="Times New Roman" w:cs="Times New Roman"/>
            <w:sz w:val="24"/>
            <w:szCs w:val="24"/>
          </w:rPr>
          <w:delText xml:space="preserve">strengthen pre-existing cue-target </w:delText>
        </w:r>
        <w:r w:rsidR="00C10D69" w:rsidDel="00E40EC1">
          <w:rPr>
            <w:rFonts w:ascii="Times New Roman" w:hAnsi="Times New Roman" w:cs="Times New Roman"/>
            <w:sz w:val="24"/>
            <w:szCs w:val="24"/>
          </w:rPr>
          <w:delText xml:space="preserve">associations via relational </w:delText>
        </w:r>
        <w:r w:rsidR="00075ABA" w:rsidDel="00E40EC1">
          <w:rPr>
            <w:rFonts w:ascii="Times New Roman" w:hAnsi="Times New Roman" w:cs="Times New Roman"/>
            <w:sz w:val="24"/>
            <w:szCs w:val="24"/>
          </w:rPr>
          <w:delText>processing</w:delText>
        </w:r>
        <w:r w:rsidR="00BC3CDB" w:rsidDel="00E40EC1">
          <w:rPr>
            <w:rFonts w:ascii="Times New Roman" w:hAnsi="Times New Roman" w:cs="Times New Roman"/>
            <w:sz w:val="24"/>
            <w:szCs w:val="24"/>
          </w:rPr>
          <w:delText>,</w:delText>
        </w:r>
        <w:r w:rsidR="00555940" w:rsidDel="00E40EC1">
          <w:rPr>
            <w:rFonts w:ascii="Times New Roman" w:hAnsi="Times New Roman" w:cs="Times New Roman"/>
            <w:sz w:val="24"/>
            <w:szCs w:val="24"/>
          </w:rPr>
          <w:delText xml:space="preserve"> </w:delText>
        </w:r>
        <w:r w:rsidR="00C347F7" w:rsidDel="00E40EC1">
          <w:rPr>
            <w:rFonts w:ascii="Times New Roman" w:hAnsi="Times New Roman" w:cs="Times New Roman"/>
            <w:sz w:val="24"/>
            <w:szCs w:val="24"/>
          </w:rPr>
          <w:delText xml:space="preserve">positive reactivity would be expected </w:delText>
        </w:r>
        <w:r w:rsidR="005820FB" w:rsidDel="00E40EC1">
          <w:rPr>
            <w:rFonts w:ascii="Times New Roman" w:hAnsi="Times New Roman" w:cs="Times New Roman"/>
            <w:sz w:val="24"/>
            <w:szCs w:val="24"/>
          </w:rPr>
          <w:delText xml:space="preserve">to occur </w:delText>
        </w:r>
        <w:r w:rsidR="00C347F7" w:rsidDel="00E40EC1">
          <w:rPr>
            <w:rFonts w:ascii="Times New Roman" w:hAnsi="Times New Roman" w:cs="Times New Roman"/>
            <w:sz w:val="24"/>
            <w:szCs w:val="24"/>
          </w:rPr>
          <w:delText xml:space="preserve">on </w:delText>
        </w:r>
        <w:r w:rsidR="00555940" w:rsidDel="00E40EC1">
          <w:rPr>
            <w:rFonts w:ascii="Times New Roman" w:hAnsi="Times New Roman" w:cs="Times New Roman"/>
            <w:sz w:val="24"/>
            <w:szCs w:val="24"/>
          </w:rPr>
          <w:delText xml:space="preserve">mediated </w:delText>
        </w:r>
        <w:r w:rsidR="001965F1" w:rsidDel="00E40EC1">
          <w:rPr>
            <w:rFonts w:ascii="Times New Roman" w:hAnsi="Times New Roman" w:cs="Times New Roman"/>
            <w:sz w:val="24"/>
            <w:szCs w:val="24"/>
          </w:rPr>
          <w:delText>associates</w:delText>
        </w:r>
        <w:r w:rsidR="00BC3CDB" w:rsidDel="00E40EC1">
          <w:rPr>
            <w:rFonts w:ascii="Times New Roman" w:hAnsi="Times New Roman" w:cs="Times New Roman"/>
            <w:sz w:val="24"/>
            <w:szCs w:val="24"/>
          </w:rPr>
          <w:delText xml:space="preserve">. </w:delText>
        </w:r>
      </w:del>
      <w:r w:rsidR="00555940">
        <w:rPr>
          <w:rFonts w:ascii="Times New Roman" w:hAnsi="Times New Roman" w:cs="Times New Roman"/>
          <w:sz w:val="24"/>
          <w:szCs w:val="24"/>
        </w:rPr>
        <w:t xml:space="preserve">However, </w:t>
      </w:r>
      <w:ins w:id="65" w:author="Nick Maxwell" w:date="2023-06-23T16:30:00Z">
        <w:r w:rsidR="00E40EC1">
          <w:rPr>
            <w:rFonts w:ascii="Times New Roman" w:hAnsi="Times New Roman" w:cs="Times New Roman"/>
            <w:sz w:val="24"/>
            <w:szCs w:val="24"/>
          </w:rPr>
          <w:t>if JOL</w:t>
        </w:r>
        <w:r w:rsidR="00E40EC1">
          <w:rPr>
            <w:rFonts w:ascii="Times New Roman" w:hAnsi="Times New Roman" w:cs="Times New Roman"/>
            <w:sz w:val="24"/>
            <w:szCs w:val="24"/>
          </w:rPr>
          <w:t xml:space="preserve">s also </w:t>
        </w:r>
        <w:r w:rsidR="00E40EC1">
          <w:rPr>
            <w:rFonts w:ascii="Times New Roman" w:hAnsi="Times New Roman" w:cs="Times New Roman"/>
            <w:sz w:val="24"/>
            <w:szCs w:val="24"/>
          </w:rPr>
          <w:t xml:space="preserve">strengthen pre-existing cue-target associations via relational processing, positive reactivity would be expected to occur on mediated associates. </w:t>
        </w:r>
      </w:ins>
      <w:moveFromRangeStart w:id="66" w:author="Nick Maxwell" w:date="2023-06-23T16:30:00Z" w:name="move138430267"/>
      <w:moveFrom w:id="67" w:author="Nick Maxwell" w:date="2023-06-23T16:30:00Z">
        <w:r w:rsidR="00555940" w:rsidDel="00E40EC1">
          <w:rPr>
            <w:rFonts w:ascii="Times New Roman" w:hAnsi="Times New Roman" w:cs="Times New Roman"/>
            <w:sz w:val="24"/>
            <w:szCs w:val="24"/>
          </w:rPr>
          <w:t>if JOL reactivity</w:t>
        </w:r>
        <w:r w:rsidR="001965F1" w:rsidDel="00E40EC1">
          <w:rPr>
            <w:rFonts w:ascii="Times New Roman" w:hAnsi="Times New Roman" w:cs="Times New Roman"/>
            <w:sz w:val="24"/>
            <w:szCs w:val="24"/>
          </w:rPr>
          <w:t xml:space="preserve"> </w:t>
        </w:r>
        <w:r w:rsidR="00584DCC" w:rsidDel="00E40EC1">
          <w:rPr>
            <w:rFonts w:ascii="Times New Roman" w:hAnsi="Times New Roman" w:cs="Times New Roman"/>
            <w:sz w:val="24"/>
            <w:szCs w:val="24"/>
          </w:rPr>
          <w:t xml:space="preserve">instead </w:t>
        </w:r>
        <w:r w:rsidR="001965F1" w:rsidDel="00E40EC1">
          <w:rPr>
            <w:rFonts w:ascii="Times New Roman" w:hAnsi="Times New Roman" w:cs="Times New Roman"/>
            <w:sz w:val="24"/>
            <w:szCs w:val="24"/>
          </w:rPr>
          <w:t>requires that</w:t>
        </w:r>
        <w:r w:rsidR="00555940" w:rsidDel="00E40EC1">
          <w:rPr>
            <w:rFonts w:ascii="Times New Roman" w:hAnsi="Times New Roman" w:cs="Times New Roman"/>
            <w:sz w:val="24"/>
            <w:szCs w:val="24"/>
          </w:rPr>
          <w:t xml:space="preserve"> intrinsic relatedness cues </w:t>
        </w:r>
        <w:r w:rsidR="001965F1" w:rsidDel="00E40EC1">
          <w:rPr>
            <w:rFonts w:ascii="Times New Roman" w:hAnsi="Times New Roman" w:cs="Times New Roman"/>
            <w:sz w:val="24"/>
            <w:szCs w:val="24"/>
          </w:rPr>
          <w:t>are</w:t>
        </w:r>
        <w:r w:rsidR="00555940" w:rsidDel="00E40EC1">
          <w:rPr>
            <w:rFonts w:ascii="Times New Roman" w:hAnsi="Times New Roman" w:cs="Times New Roman"/>
            <w:sz w:val="24"/>
            <w:szCs w:val="24"/>
          </w:rPr>
          <w:t xml:space="preserve"> </w:t>
        </w:r>
        <w:r w:rsidR="001965F1" w:rsidDel="00E40EC1">
          <w:rPr>
            <w:rFonts w:ascii="Times New Roman" w:hAnsi="Times New Roman" w:cs="Times New Roman"/>
            <w:sz w:val="24"/>
            <w:szCs w:val="24"/>
          </w:rPr>
          <w:t>perceptible</w:t>
        </w:r>
        <w:r w:rsidR="00555940" w:rsidDel="00E40EC1">
          <w:rPr>
            <w:rFonts w:ascii="Times New Roman" w:hAnsi="Times New Roman" w:cs="Times New Roman"/>
            <w:sz w:val="24"/>
            <w:szCs w:val="24"/>
          </w:rPr>
          <w:t xml:space="preserve"> at encoding</w:t>
        </w:r>
        <w:r w:rsidR="00BC3CDB" w:rsidDel="00E40EC1">
          <w:rPr>
            <w:rFonts w:ascii="Times New Roman" w:hAnsi="Times New Roman" w:cs="Times New Roman"/>
            <w:sz w:val="24"/>
            <w:szCs w:val="24"/>
          </w:rPr>
          <w:t xml:space="preserve"> (i.e., cue-strengthening)</w:t>
        </w:r>
        <w:r w:rsidR="00555940" w:rsidDel="00E40EC1">
          <w:rPr>
            <w:rFonts w:ascii="Times New Roman" w:hAnsi="Times New Roman" w:cs="Times New Roman"/>
            <w:sz w:val="24"/>
            <w:szCs w:val="24"/>
          </w:rPr>
          <w:t>, no reactivity would be expected to occur</w:t>
        </w:r>
        <w:r w:rsidR="0018284B" w:rsidDel="00E40EC1">
          <w:rPr>
            <w:rFonts w:ascii="Times New Roman" w:hAnsi="Times New Roman" w:cs="Times New Roman"/>
            <w:sz w:val="24"/>
            <w:szCs w:val="24"/>
          </w:rPr>
          <w:t xml:space="preserve"> on this pair type</w:t>
        </w:r>
        <w:r w:rsidR="00555940" w:rsidDel="00E40EC1">
          <w:rPr>
            <w:rFonts w:ascii="Times New Roman" w:hAnsi="Times New Roman" w:cs="Times New Roman"/>
            <w:sz w:val="24"/>
            <w:szCs w:val="24"/>
          </w:rPr>
          <w:t xml:space="preserve">. </w:t>
        </w:r>
      </w:moveFrom>
      <w:moveFromRangeEnd w:id="66"/>
      <w:r w:rsidR="00555940" w:rsidRPr="008D294E">
        <w:rPr>
          <w:rFonts w:ascii="Times New Roman" w:hAnsi="Times New Roman" w:cs="Times New Roman"/>
          <w:sz w:val="24"/>
          <w:szCs w:val="24"/>
        </w:rPr>
        <w:t xml:space="preserve">Thus, by comparing forward and mediated </w:t>
      </w:r>
      <w:del w:id="68" w:author="Nick Maxwell" w:date="2023-06-23T16:34:00Z">
        <w:r w:rsidR="00555940" w:rsidRPr="008D294E" w:rsidDel="00756D5F">
          <w:rPr>
            <w:rFonts w:ascii="Times New Roman" w:hAnsi="Times New Roman" w:cs="Times New Roman"/>
            <w:sz w:val="24"/>
            <w:szCs w:val="24"/>
          </w:rPr>
          <w:delText>pairs</w:delText>
        </w:r>
      </w:del>
      <w:ins w:id="69" w:author="Nick Maxwell" w:date="2023-06-23T16:34:00Z">
        <w:r w:rsidR="00756D5F">
          <w:rPr>
            <w:rFonts w:ascii="Times New Roman" w:hAnsi="Times New Roman" w:cs="Times New Roman"/>
            <w:sz w:val="24"/>
            <w:szCs w:val="24"/>
          </w:rPr>
          <w:t>associates</w:t>
        </w:r>
      </w:ins>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 of JOL </w:t>
      </w:r>
      <w:commentRangeStart w:id="70"/>
      <w:commentRangeStart w:id="71"/>
      <w:r w:rsidR="00555940" w:rsidRPr="008D294E">
        <w:rPr>
          <w:rFonts w:ascii="Times New Roman" w:hAnsi="Times New Roman" w:cs="Times New Roman"/>
          <w:sz w:val="24"/>
          <w:szCs w:val="24"/>
        </w:rPr>
        <w:t>reactivity</w:t>
      </w:r>
      <w:commentRangeEnd w:id="70"/>
      <w:r w:rsidR="00075ABA">
        <w:rPr>
          <w:rStyle w:val="CommentReference"/>
        </w:rPr>
        <w:commentReference w:id="70"/>
      </w:r>
      <w:commentRangeEnd w:id="71"/>
      <w:r w:rsidR="00575011">
        <w:rPr>
          <w:rStyle w:val="CommentReference"/>
        </w:rPr>
        <w:commentReference w:id="71"/>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19A2B9B9"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02544B">
        <w:rPr>
          <w:rFonts w:ascii="Times New Roman" w:hAnsi="Times New Roman" w:cs="Times New Roman"/>
          <w:sz w:val="24"/>
          <w:szCs w:val="24"/>
        </w:rPr>
        <w:t>relational</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w:t>
      </w:r>
      <w:r w:rsidR="00D615D0">
        <w:rPr>
          <w:rFonts w:ascii="Times New Roman" w:hAnsi="Times New Roman" w:cs="Times New Roman"/>
          <w:sz w:val="24"/>
          <w:szCs w:val="24"/>
        </w:rPr>
        <w:lastRenderedPageBreak/>
        <w:t xml:space="preserve">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similar to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w:t>
      </w:r>
      <w:r w:rsidR="0002544B">
        <w:rPr>
          <w:rFonts w:ascii="Times New Roman" w:hAnsi="Times New Roman" w:cs="Times New Roman"/>
          <w:sz w:val="24"/>
          <w:szCs w:val="24"/>
        </w:rPr>
        <w:t>a relational</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6DAC26F"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w:t>
      </w:r>
      <w:del w:id="72" w:author="Nick Maxwell" w:date="2023-06-23T16:59:00Z">
        <w:r w:rsidDel="001F48FF">
          <w:rPr>
            <w:rFonts w:ascii="Times New Roman" w:hAnsi="Times New Roman" w:cs="Times New Roman"/>
            <w:sz w:val="24"/>
            <w:szCs w:val="24"/>
          </w:rPr>
          <w:delText xml:space="preserve">86 </w:delText>
        </w:r>
      </w:del>
      <w:ins w:id="73" w:author="Nick Maxwell" w:date="2023-06-23T16:59:00Z">
        <w:r w:rsidR="001F48FF">
          <w:rPr>
            <w:rFonts w:ascii="Times New Roman" w:hAnsi="Times New Roman" w:cs="Times New Roman"/>
            <w:sz w:val="24"/>
            <w:szCs w:val="24"/>
          </w:rPr>
          <w:t>10</w:t>
        </w:r>
        <w:r w:rsidR="001F48FF">
          <w:rPr>
            <w:rFonts w:ascii="Times New Roman" w:hAnsi="Times New Roman" w:cs="Times New Roman"/>
            <w:sz w:val="24"/>
            <w:szCs w:val="24"/>
          </w:rPr>
          <w:t xml:space="preserve">6 </w:t>
        </w:r>
      </w:ins>
      <w:r>
        <w:rPr>
          <w:rFonts w:ascii="Times New Roman" w:hAnsi="Times New Roman" w:cs="Times New Roman"/>
          <w:sz w:val="24"/>
          <w:szCs w:val="24"/>
        </w:rPr>
        <w:t xml:space="preserve">participants would be required to detect </w:t>
      </w:r>
      <w:del w:id="74" w:author="Nick Maxwell" w:date="2023-06-23T16:59:00Z">
        <w:r w:rsidR="00F90A41" w:rsidDel="001F48FF">
          <w:rPr>
            <w:rFonts w:ascii="Times New Roman" w:hAnsi="Times New Roman" w:cs="Times New Roman"/>
            <w:sz w:val="24"/>
            <w:szCs w:val="24"/>
          </w:rPr>
          <w:delText>medium-sized</w:delText>
        </w:r>
      </w:del>
      <w:ins w:id="75" w:author="Nick Maxwell" w:date="2023-06-23T16:59:00Z">
        <w:r w:rsidR="001F48FF">
          <w:rPr>
            <w:rFonts w:ascii="Times New Roman" w:hAnsi="Times New Roman" w:cs="Times New Roman"/>
            <w:sz w:val="24"/>
            <w:szCs w:val="24"/>
          </w:rPr>
          <w:t>small</w:t>
        </w:r>
      </w:ins>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del w:id="76" w:author="Nick Maxwell" w:date="2023-06-23T16:59:00Z">
        <w:r w:rsidDel="001F48FF">
          <w:rPr>
            <w:rFonts w:ascii="Times New Roman" w:hAnsi="Times New Roman" w:cs="Times New Roman"/>
            <w:sz w:val="24"/>
            <w:szCs w:val="24"/>
          </w:rPr>
          <w:delText xml:space="preserve">(Cohen’s </w:delText>
        </w:r>
        <w:r w:rsidRPr="002369A6" w:rsidDel="001F48FF">
          <w:rPr>
            <w:rFonts w:ascii="Times New Roman" w:hAnsi="Times New Roman" w:cs="Times New Roman"/>
            <w:i/>
            <w:iCs/>
            <w:sz w:val="24"/>
            <w:szCs w:val="24"/>
          </w:rPr>
          <w:delText>d</w:delText>
        </w:r>
        <w:r w:rsidDel="001F48FF">
          <w:rPr>
            <w:rFonts w:ascii="Times New Roman" w:hAnsi="Times New Roman" w:cs="Times New Roman"/>
            <w:sz w:val="24"/>
            <w:szCs w:val="24"/>
          </w:rPr>
          <w:delText xml:space="preserve"> = 0.50)</w:delText>
        </w:r>
        <w:r w:rsidR="00F90A41" w:rsidDel="001F48FF">
          <w:rPr>
            <w:rFonts w:ascii="Times New Roman" w:hAnsi="Times New Roman" w:cs="Times New Roman"/>
            <w:sz w:val="24"/>
            <w:szCs w:val="24"/>
          </w:rPr>
          <w:delText xml:space="preserve"> </w:delText>
        </w:r>
      </w:del>
      <w:r w:rsidR="00F90A41">
        <w:rPr>
          <w:rFonts w:ascii="Times New Roman" w:hAnsi="Times New Roman" w:cs="Times New Roman"/>
          <w:sz w:val="24"/>
          <w:szCs w:val="24"/>
        </w:rPr>
        <w:t>or larger</w:t>
      </w:r>
      <w:ins w:id="77" w:author="Nick Maxwell" w:date="2023-06-23T16:59:00Z">
        <w:r w:rsidR="001F48FF">
          <w:rPr>
            <w:rFonts w:ascii="Times New Roman" w:hAnsi="Times New Roman" w:cs="Times New Roman"/>
            <w:sz w:val="24"/>
            <w:szCs w:val="24"/>
          </w:rPr>
          <w:t xml:space="preserve"> </w:t>
        </w:r>
        <w:r w:rsidR="001F48FF">
          <w:rPr>
            <w:rFonts w:ascii="Times New Roman" w:hAnsi="Times New Roman" w:cs="Times New Roman"/>
            <w:sz w:val="24"/>
            <w:szCs w:val="24"/>
          </w:rPr>
          <w:t xml:space="preserve">(Cohen’s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w:t>
        </w:r>
      </w:ins>
      <w:ins w:id="78" w:author="Nick Maxwell" w:date="2023-06-23T17:00:00Z">
        <w:r w:rsidR="001F48FF">
          <w:rPr>
            <w:rFonts w:ascii="Times New Roman" w:hAnsi="Times New Roman" w:cs="Times New Roman"/>
            <w:sz w:val="24"/>
            <w:szCs w:val="24"/>
          </w:rPr>
          <w:t>≥</w:t>
        </w:r>
      </w:ins>
      <w:ins w:id="79" w:author="Nick Maxwell" w:date="2023-06-23T16:59:00Z">
        <w:r w:rsidR="001F48FF">
          <w:rPr>
            <w:rFonts w:ascii="Times New Roman" w:hAnsi="Times New Roman" w:cs="Times New Roman"/>
            <w:sz w:val="24"/>
            <w:szCs w:val="24"/>
          </w:rPr>
          <w:t xml:space="preserve"> 0.25)</w:t>
        </w:r>
      </w:ins>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w:t>
      </w:r>
      <w:commentRangeStart w:id="80"/>
      <w:commentRangeStart w:id="81"/>
      <w:r w:rsidR="003A06CE">
        <w:rPr>
          <w:rFonts w:ascii="Times New Roman" w:hAnsi="Times New Roman" w:cs="Times New Roman"/>
          <w:sz w:val="24"/>
          <w:szCs w:val="24"/>
        </w:rPr>
        <w:t>hour</w:t>
      </w:r>
      <w:commentRangeEnd w:id="80"/>
      <w:r w:rsidR="00F90A41">
        <w:rPr>
          <w:rStyle w:val="CommentReference"/>
        </w:rPr>
        <w:commentReference w:id="80"/>
      </w:r>
      <w:commentRangeEnd w:id="81"/>
      <w:r w:rsidR="00575011">
        <w:rPr>
          <w:rStyle w:val="CommentReference"/>
        </w:rPr>
        <w:commentReference w:id="81"/>
      </w:r>
      <w:r w:rsidR="003A06CE">
        <w:rPr>
          <w:rFonts w:ascii="Times New Roman" w:hAnsi="Times New Roman" w:cs="Times New Roman"/>
          <w:sz w:val="24"/>
          <w:szCs w:val="24"/>
        </w:rPr>
        <w:t>.</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t>
      </w:r>
      <w:r>
        <w:rPr>
          <w:rFonts w:ascii="Times New Roman" w:hAnsi="Times New Roman" w:cs="Times New Roman"/>
          <w:sz w:val="24"/>
          <w:szCs w:val="24"/>
        </w:rPr>
        <w:lastRenderedPageBreak/>
        <w:t xml:space="preserve">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51AB77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82" w:name="_Hlk126603537"/>
      <w:r w:rsidR="008C3F0A">
        <w:rPr>
          <w:rFonts w:ascii="Times New Roman" w:hAnsi="Times New Roman" w:cs="Times New Roman"/>
          <w:sz w:val="24"/>
          <w:szCs w:val="24"/>
        </w:rPr>
        <w:t>–</w:t>
      </w:r>
      <w:bookmarkEnd w:id="82"/>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The cued-</w:t>
      </w:r>
      <w:r w:rsidR="0080779C">
        <w:rPr>
          <w:rFonts w:ascii="Times New Roman" w:hAnsi="Times New Roman" w:cs="Times New Roman"/>
          <w:sz w:val="24"/>
          <w:szCs w:val="24"/>
        </w:rPr>
        <w:lastRenderedPageBreak/>
        <w:t xml:space="preserve">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1F464914"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 xml:space="preserve">JOL </w:t>
      </w:r>
      <w:r w:rsidR="005A64F2">
        <w:rPr>
          <w:rFonts w:ascii="Times New Roman" w:hAnsi="Times New Roman" w:cs="Times New Roman"/>
          <w:sz w:val="24"/>
          <w:szCs w:val="24"/>
        </w:rPr>
        <w:lastRenderedPageBreak/>
        <w:t>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3F48698"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w:t>
      </w:r>
      <w:del w:id="83" w:author="Nick Maxwell" w:date="2023-06-23T17:01:00Z">
        <w:r w:rsidDel="001F48FF">
          <w:rPr>
            <w:rFonts w:ascii="Times New Roman" w:hAnsi="Times New Roman" w:cs="Times New Roman"/>
            <w:sz w:val="24"/>
            <w:szCs w:val="24"/>
          </w:rPr>
          <w:delText xml:space="preserve">paired </w:delText>
        </w:r>
      </w:del>
      <w:r>
        <w:rPr>
          <w:rFonts w:ascii="Times New Roman" w:hAnsi="Times New Roman" w:cs="Times New Roman"/>
          <w:sz w:val="24"/>
          <w:szCs w:val="24"/>
        </w:rPr>
        <w:t>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commentRangeStart w:id="84"/>
      <w:r>
        <w:rPr>
          <w:rFonts w:ascii="Times New Roman" w:hAnsi="Times New Roman" w:cs="Times New Roman"/>
          <w:sz w:val="24"/>
          <w:szCs w:val="24"/>
        </w:rPr>
        <w:t>as this account requires the presence of salient relatedness cues at encoding</w:t>
      </w:r>
      <w:commentRangeEnd w:id="84"/>
      <w:r w:rsidR="00E37FE1">
        <w:rPr>
          <w:rStyle w:val="CommentReference"/>
        </w:rPr>
        <w:commentReference w:id="84"/>
      </w:r>
      <w:r>
        <w:rPr>
          <w:rFonts w:ascii="Times New Roman" w:hAnsi="Times New Roman" w:cs="Times New Roman"/>
          <w:sz w:val="24"/>
          <w:szCs w:val="24"/>
        </w:rPr>
        <w:t xml:space="preserve">.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w:t>
      </w:r>
      <w:r w:rsidR="001D69B6">
        <w:rPr>
          <w:rFonts w:ascii="Times New Roman" w:hAnsi="Times New Roman" w:cs="Times New Roman"/>
          <w:sz w:val="24"/>
          <w:szCs w:val="24"/>
        </w:rPr>
        <w:lastRenderedPageBreak/>
        <w:t>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2ECFBB6B"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w:t>
      </w:r>
      <w:commentRangeStart w:id="85"/>
      <w:commentRangeStart w:id="86"/>
      <w:r w:rsidR="00800A7B">
        <w:rPr>
          <w:rFonts w:ascii="Times New Roman" w:hAnsi="Times New Roman" w:cs="Times New Roman"/>
          <w:sz w:val="24"/>
          <w:szCs w:val="24"/>
        </w:rPr>
        <w:t>or larger</w:t>
      </w:r>
      <w:r w:rsidR="003C5665">
        <w:rPr>
          <w:rFonts w:ascii="Times New Roman" w:hAnsi="Times New Roman" w:cs="Times New Roman"/>
          <w:sz w:val="24"/>
          <w:szCs w:val="24"/>
        </w:rPr>
        <w:t xml:space="preserve"> </w:t>
      </w:r>
      <w:commentRangeEnd w:id="85"/>
      <w:r w:rsidR="00800A7B">
        <w:rPr>
          <w:rStyle w:val="CommentReference"/>
        </w:rPr>
        <w:commentReference w:id="85"/>
      </w:r>
      <w:commentRangeEnd w:id="86"/>
      <w:r w:rsidR="0079735D">
        <w:rPr>
          <w:rStyle w:val="CommentReference"/>
        </w:rPr>
        <w:commentReference w:id="86"/>
      </w:r>
      <w:r w:rsidR="003C5665">
        <w:rPr>
          <w:rFonts w:ascii="Times New Roman" w:hAnsi="Times New Roman" w:cs="Times New Roman"/>
          <w:sz w:val="24"/>
          <w:szCs w:val="24"/>
        </w:rPr>
        <w:t>(</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w:t>
      </w:r>
      <w:r w:rsidR="00EC5391">
        <w:rPr>
          <w:rFonts w:ascii="Times New Roman" w:hAnsi="Times New Roman" w:cs="Times New Roman"/>
          <w:sz w:val="24"/>
          <w:szCs w:val="24"/>
        </w:rPr>
        <w:lastRenderedPageBreak/>
        <w:t>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commentRangeStart w:id="87"/>
      <w:commentRangeEnd w:id="87"/>
      <w:r w:rsidR="00EC5391">
        <w:rPr>
          <w:rStyle w:val="CommentReference"/>
        </w:rPr>
        <w:commentReference w:id="87"/>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44FEE"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lastRenderedPageBreak/>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88"/>
      <w:commentRangeStart w:id="89"/>
      <w:r w:rsidR="00E33B30">
        <w:rPr>
          <w:rFonts w:ascii="Times New Roman" w:hAnsi="Times New Roman" w:cs="Times New Roman"/>
          <w:sz w:val="24"/>
          <w:szCs w:val="24"/>
        </w:rPr>
        <w:t>A series of planned post-hoc comparisons confirmed this finding</w:t>
      </w:r>
      <w:commentRangeEnd w:id="88"/>
      <w:r w:rsidR="000002BA">
        <w:rPr>
          <w:rStyle w:val="CommentReference"/>
        </w:rPr>
        <w:commentReference w:id="88"/>
      </w:r>
      <w:commentRangeEnd w:id="89"/>
      <w:r w:rsidR="009C70B8">
        <w:rPr>
          <w:rStyle w:val="CommentReference"/>
        </w:rPr>
        <w:commentReference w:id="89"/>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5C80CBB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w:t>
      </w:r>
      <w:r w:rsidR="009C70B8">
        <w:rPr>
          <w:rFonts w:ascii="Times New Roman" w:hAnsi="Times New Roman" w:cs="Times New Roman"/>
          <w:sz w:val="24"/>
          <w:szCs w:val="24"/>
        </w:rPr>
        <w:t xml:space="preserve">they were not yoked to a specific pair direction and could not be compared.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90"/>
      <w:commentRangeStart w:id="91"/>
      <w:commentRangeStart w:id="92"/>
      <w:r w:rsidRPr="006A2540">
        <w:rPr>
          <w:rFonts w:ascii="Times New Roman" w:hAnsi="Times New Roman" w:cs="Times New Roman"/>
          <w:b/>
          <w:bCs/>
          <w:sz w:val="24"/>
          <w:szCs w:val="24"/>
        </w:rPr>
        <w:t>Signal Detection</w:t>
      </w:r>
      <w:commentRangeEnd w:id="90"/>
      <w:r w:rsidR="00B04980">
        <w:rPr>
          <w:rStyle w:val="CommentReference"/>
        </w:rPr>
        <w:commentReference w:id="90"/>
      </w:r>
      <w:commentRangeEnd w:id="91"/>
      <w:r w:rsidR="009C70B8">
        <w:rPr>
          <w:rStyle w:val="CommentReference"/>
        </w:rPr>
        <w:commentReference w:id="91"/>
      </w:r>
      <w:commentRangeEnd w:id="92"/>
      <w:r w:rsidR="00656BBC">
        <w:rPr>
          <w:rStyle w:val="CommentReference"/>
        </w:rPr>
        <w:commentReference w:id="92"/>
      </w:r>
    </w:p>
    <w:p w14:paraId="181E9CA3" w14:textId="73A4A596"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w:t>
      </w:r>
      <w:commentRangeStart w:id="93"/>
      <w:commentRangeStart w:id="94"/>
      <w:r>
        <w:rPr>
          <w:rFonts w:ascii="Times New Roman" w:hAnsi="Times New Roman" w:cs="Times New Roman"/>
          <w:sz w:val="24"/>
          <w:szCs w:val="24"/>
        </w:rPr>
        <w:t xml:space="preserve">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commentRangeEnd w:id="93"/>
      <w:r w:rsidR="007350FE">
        <w:rPr>
          <w:rStyle w:val="CommentReference"/>
        </w:rPr>
        <w:commentReference w:id="93"/>
      </w:r>
      <w:commentRangeEnd w:id="94"/>
      <w:r w:rsidR="00656BBC">
        <w:rPr>
          <w:rStyle w:val="CommentReference"/>
        </w:rPr>
        <w:commentReference w:id="94"/>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68BD0A3B"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 xml:space="preserve">on related pairs relative to silent reading, regardless of whether pairs were forward </w:t>
      </w:r>
      <w:r w:rsidR="00306586">
        <w:rPr>
          <w:rFonts w:ascii="Times New Roman" w:hAnsi="Times New Roman" w:cs="Times New Roman"/>
          <w:sz w:val="24"/>
          <w:szCs w:val="24"/>
        </w:rPr>
        <w:lastRenderedPageBreak/>
        <w:t>or mediated associates</w:t>
      </w:r>
      <w:r w:rsidR="007350FE">
        <w:rPr>
          <w:rFonts w:ascii="Times New Roman" w:hAnsi="Times New Roman" w:cs="Times New Roman"/>
          <w:sz w:val="24"/>
          <w:szCs w:val="24"/>
        </w:rPr>
        <w:t>—a pattern that lead 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95"/>
      <w:commentRangeStart w:id="96"/>
      <w:r w:rsidR="000875C2">
        <w:rPr>
          <w:rFonts w:ascii="Times New Roman" w:hAnsi="Times New Roman" w:cs="Times New Roman"/>
          <w:sz w:val="24"/>
          <w:szCs w:val="24"/>
        </w:rPr>
        <w:t xml:space="preserve">suggesting 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commentRangeEnd w:id="95"/>
      <w:r w:rsidR="000875C2">
        <w:rPr>
          <w:rStyle w:val="CommentReference"/>
        </w:rPr>
        <w:commentReference w:id="95"/>
      </w:r>
      <w:commentRangeEnd w:id="96"/>
      <w:r w:rsidR="007350FE">
        <w:rPr>
          <w:rStyle w:val="CommentReference"/>
        </w:rPr>
        <w:commentReference w:id="96"/>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both </w:t>
      </w:r>
      <w:r w:rsidR="00DC79BA">
        <w:rPr>
          <w:rFonts w:ascii="Times New Roman" w:hAnsi="Times New Roman" w:cs="Times New Roman"/>
          <w:sz w:val="24"/>
          <w:szCs w:val="24"/>
        </w:rPr>
        <w:t xml:space="preserve"> 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 xml:space="preserve">no reactivity for unrelated pairs on recognition tests and </w:t>
      </w:r>
      <w:r w:rsidR="00DC79BA" w:rsidRPr="00DC79BA">
        <w:rPr>
          <w:rFonts w:ascii="Times New Roman" w:hAnsi="Times New Roman" w:cs="Times New Roman"/>
          <w:sz w:val="24"/>
          <w:szCs w:val="24"/>
        </w:rPr>
        <w:t>Halamish (2018)</w:t>
      </w:r>
      <w:r w:rsidR="000B70B4">
        <w:rPr>
          <w:rFonts w:ascii="Times New Roman" w:hAnsi="Times New Roman" w:cs="Times New Roman"/>
          <w:sz w:val="24"/>
          <w:szCs w:val="24"/>
        </w:rPr>
        <w:t>, who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commentRangeStart w:id="97"/>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commentRangeEnd w:id="97"/>
      <w:r w:rsidR="000B70B4">
        <w:rPr>
          <w:rStyle w:val="CommentReference"/>
        </w:rPr>
        <w:commentReference w:id="97"/>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commentRangeStart w:id="98"/>
      <w:commentRangeStart w:id="99"/>
      <w:r w:rsidR="00BC5074">
        <w:rPr>
          <w:rFonts w:ascii="Times New Roman" w:hAnsi="Times New Roman" w:cs="Times New Roman"/>
          <w:sz w:val="24"/>
          <w:szCs w:val="24"/>
        </w:rPr>
        <w:t xml:space="preserve">no-JOL </w:t>
      </w:r>
      <w:commentRangeEnd w:id="98"/>
      <w:r w:rsidR="00BC5074">
        <w:rPr>
          <w:rStyle w:val="CommentReference"/>
        </w:rPr>
        <w:commentReference w:id="98"/>
      </w:r>
      <w:commentRangeEnd w:id="99"/>
      <w:r w:rsidR="00656BBC">
        <w:rPr>
          <w:rStyle w:val="CommentReference"/>
        </w:rPr>
        <w:commentReference w:id="99"/>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lastRenderedPageBreak/>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00"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00"/>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commentRangeStart w:id="101"/>
      <w:r w:rsidRPr="005B232B">
        <w:rPr>
          <w:rFonts w:ascii="Times New Roman" w:hAnsi="Times New Roman" w:cs="Times New Roman"/>
          <w:b/>
          <w:bCs/>
          <w:sz w:val="24"/>
          <w:szCs w:val="24"/>
        </w:rPr>
        <w:t>Discussion</w:t>
      </w:r>
      <w:commentRangeEnd w:id="101"/>
      <w:r w:rsidR="005F02A7">
        <w:rPr>
          <w:rStyle w:val="CommentReference"/>
        </w:rPr>
        <w:commentReference w:id="101"/>
      </w:r>
    </w:p>
    <w:p w14:paraId="38EF8C7B" w14:textId="05CBA546"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ins w:id="102" w:author="Nick Maxwell" w:date="2023-06-23T19:30:00Z">
        <w:r w:rsidR="005B728F">
          <w:rPr>
            <w:rFonts w:ascii="Times New Roman" w:hAnsi="Times New Roman" w:cs="Times New Roman"/>
            <w:sz w:val="24"/>
            <w:szCs w:val="24"/>
          </w:rPr>
          <w:t xml:space="preserve"> </w:t>
        </w:r>
        <w:r w:rsidR="005B728F" w:rsidRPr="005B728F">
          <w:rPr>
            <w:rFonts w:ascii="Times New Roman" w:hAnsi="Times New Roman" w:cs="Times New Roman"/>
            <w:sz w:val="24"/>
            <w:szCs w:val="24"/>
            <w:highlight w:val="yellow"/>
            <w:rPrChange w:id="103" w:author="Nick Maxwell" w:date="2023-06-23T19:30:00Z">
              <w:rPr>
                <w:rFonts w:ascii="Times New Roman" w:hAnsi="Times New Roman" w:cs="Times New Roman"/>
                <w:sz w:val="24"/>
                <w:szCs w:val="24"/>
              </w:rPr>
            </w:rPrChange>
          </w:rPr>
          <w:t>[CUE-STRENGTHENING/RELATIONAL SENTENCE HERE]</w:t>
        </w:r>
      </w:ins>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w:t>
      </w:r>
      <w:r w:rsidR="00986009">
        <w:rPr>
          <w:rFonts w:ascii="Times New Roman" w:hAnsi="Times New Roman" w:cs="Times New Roman"/>
          <w:sz w:val="24"/>
          <w:szCs w:val="24"/>
        </w:rPr>
        <w:lastRenderedPageBreak/>
        <w:t xml:space="preserve">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6EB82F5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commentRangeStart w:id="104"/>
      <w:commentRangeStart w:id="105"/>
      <w:r w:rsidR="00AA7CBC">
        <w:rPr>
          <w:rFonts w:ascii="Times New Roman" w:hAnsi="Times New Roman" w:cs="Times New Roman"/>
          <w:sz w:val="24"/>
          <w:szCs w:val="24"/>
        </w:rPr>
        <w:t xml:space="preserve">this </w:t>
      </w:r>
      <w:commentRangeEnd w:id="104"/>
      <w:r w:rsidR="00AA7CBC">
        <w:rPr>
          <w:rStyle w:val="CommentReference"/>
        </w:rPr>
        <w:commentReference w:id="104"/>
      </w:r>
      <w:commentRangeEnd w:id="105"/>
      <w:r w:rsidR="00656BBC">
        <w:rPr>
          <w:rStyle w:val="CommentReference"/>
        </w:rPr>
        <w:commentReference w:id="105"/>
      </w:r>
      <w:r w:rsidR="00AA7CBC">
        <w:rPr>
          <w:rFonts w:ascii="Times New Roman" w:hAnsi="Times New Roman" w:cs="Times New Roman"/>
          <w:sz w:val="24"/>
          <w:szCs w:val="24"/>
        </w:rPr>
        <w:t>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7B588C6C"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del w:id="106" w:author="Nick Maxwell" w:date="2023-06-23T17:10:00Z">
        <w:r w:rsidR="007D65E7" w:rsidDel="00097B6F">
          <w:rPr>
            <w:rFonts w:ascii="Times New Roman" w:hAnsi="Times New Roman" w:cs="Times New Roman"/>
            <w:sz w:val="24"/>
            <w:szCs w:val="24"/>
          </w:rPr>
          <w:delText xml:space="preserve">the </w:delText>
        </w:r>
      </w:del>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lastRenderedPageBreak/>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6D2AB27"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commentRangeStart w:id="107"/>
      <w:commentRangeStart w:id="108"/>
      <w:r w:rsidR="004207C4">
        <w:rPr>
          <w:rFonts w:ascii="Times New Roman" w:hAnsi="Times New Roman" w:cs="Times New Roman"/>
          <w:sz w:val="24"/>
          <w:szCs w:val="24"/>
        </w:rPr>
        <w:t>15</w:t>
      </w:r>
      <w:commentRangeEnd w:id="107"/>
      <w:r w:rsidR="00B54D54">
        <w:rPr>
          <w:rStyle w:val="CommentReference"/>
        </w:rPr>
        <w:commentReference w:id="107"/>
      </w:r>
      <w:commentRangeEnd w:id="108"/>
      <w:r w:rsidR="00656BBC">
        <w:rPr>
          <w:rStyle w:val="CommentReference"/>
        </w:rPr>
        <w:commentReference w:id="108"/>
      </w:r>
      <w:r w:rsidR="004207C4">
        <w:rPr>
          <w:rFonts w:ascii="Times New Roman" w:hAnsi="Times New Roman" w:cs="Times New Roman"/>
          <w:sz w:val="24"/>
          <w:szCs w:val="24"/>
        </w:rPr>
        <w:t xml:space="preserve">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24D1508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w:t>
      </w:r>
      <w:commentRangeStart w:id="109"/>
      <w:commentRangeStart w:id="110"/>
      <w:r>
        <w:rPr>
          <w:rFonts w:ascii="Times New Roman" w:hAnsi="Times New Roman" w:cs="Times New Roman"/>
          <w:sz w:val="24"/>
          <w:szCs w:val="24"/>
        </w:rPr>
        <w:t>Next, a marginal effect of Pair Type was detected,</w:t>
      </w:r>
      <w:ins w:id="111" w:author="Nick Maxwell" w:date="2023-06-23T17:13:00Z">
        <w:r w:rsidR="00097B6F">
          <w:rPr>
            <w:rFonts w:ascii="Times New Roman" w:hAnsi="Times New Roman" w:cs="Times New Roman"/>
            <w:sz w:val="24"/>
            <w:szCs w:val="24"/>
          </w:rPr>
          <w:t xml:space="preserve"> as collapsed across encoding groups, mean hit rates </w:t>
        </w:r>
      </w:ins>
      <w:ins w:id="112" w:author="Nick Maxwell" w:date="2023-06-23T19:29:00Z">
        <w:r w:rsidR="005B728F">
          <w:rPr>
            <w:rFonts w:ascii="Times New Roman" w:hAnsi="Times New Roman" w:cs="Times New Roman"/>
            <w:sz w:val="24"/>
            <w:szCs w:val="24"/>
          </w:rPr>
          <w:t>for</w:t>
        </w:r>
      </w:ins>
      <w:ins w:id="113" w:author="Nick Maxwell" w:date="2023-06-23T17:13:00Z">
        <w:r w:rsidR="00097B6F">
          <w:rPr>
            <w:rFonts w:ascii="Times New Roman" w:hAnsi="Times New Roman" w:cs="Times New Roman"/>
            <w:sz w:val="24"/>
            <w:szCs w:val="24"/>
          </w:rPr>
          <w:t xml:space="preserve"> forward associates </w:t>
        </w:r>
      </w:ins>
      <w:ins w:id="114" w:author="Nick Maxwell" w:date="2023-06-23T17:14:00Z">
        <w:r w:rsidR="00097B6F">
          <w:rPr>
            <w:rFonts w:ascii="Times New Roman" w:hAnsi="Times New Roman" w:cs="Times New Roman"/>
            <w:sz w:val="24"/>
            <w:szCs w:val="24"/>
          </w:rPr>
          <w:t xml:space="preserve">numerically </w:t>
        </w:r>
      </w:ins>
      <w:ins w:id="115" w:author="Nick Maxwell" w:date="2023-06-23T17:13:00Z">
        <w:r w:rsidR="00097B6F">
          <w:rPr>
            <w:rFonts w:ascii="Times New Roman" w:hAnsi="Times New Roman" w:cs="Times New Roman"/>
            <w:sz w:val="24"/>
            <w:szCs w:val="24"/>
          </w:rPr>
          <w:t xml:space="preserve">exceeded </w:t>
        </w:r>
      </w:ins>
      <w:ins w:id="116" w:author="Nick Maxwell" w:date="2023-06-23T19:29:00Z">
        <w:r w:rsidR="005B728F">
          <w:rPr>
            <w:rFonts w:ascii="Times New Roman" w:hAnsi="Times New Roman" w:cs="Times New Roman"/>
            <w:sz w:val="24"/>
            <w:szCs w:val="24"/>
          </w:rPr>
          <w:t xml:space="preserve">hits for </w:t>
        </w:r>
      </w:ins>
      <w:ins w:id="117" w:author="Nick Maxwell" w:date="2023-06-23T17:13:00Z">
        <w:r w:rsidR="00097B6F">
          <w:rPr>
            <w:rFonts w:ascii="Times New Roman" w:hAnsi="Times New Roman" w:cs="Times New Roman"/>
            <w:sz w:val="24"/>
            <w:szCs w:val="24"/>
          </w:rPr>
          <w:t xml:space="preserve">unrelated pairs </w:t>
        </w:r>
      </w:ins>
      <w:ins w:id="118" w:author="Nick Maxwell" w:date="2023-06-23T17:14:00Z">
        <w:r w:rsidR="00097B6F">
          <w:rPr>
            <w:rFonts w:ascii="Times New Roman" w:hAnsi="Times New Roman" w:cs="Times New Roman"/>
            <w:sz w:val="24"/>
            <w:szCs w:val="24"/>
          </w:rPr>
          <w:t>XX</w:t>
        </w:r>
        <w:r w:rsidR="00097B6F" w:rsidRPr="00097B6F">
          <w:rPr>
            <w:rFonts w:ascii="Times New Roman" w:hAnsi="Times New Roman" w:cs="Times New Roman"/>
            <w:sz w:val="24"/>
            <w:szCs w:val="24"/>
          </w:rPr>
          <w:t xml:space="preserve"> vs. </w:t>
        </w:r>
        <w:r w:rsidR="00097B6F">
          <w:rPr>
            <w:rFonts w:ascii="Times New Roman" w:hAnsi="Times New Roman" w:cs="Times New Roman"/>
            <w:sz w:val="24"/>
            <w:szCs w:val="24"/>
          </w:rPr>
          <w:t>XX;</w:t>
        </w:r>
      </w:ins>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commentRangeEnd w:id="109"/>
      <w:r w:rsidR="00B54D54">
        <w:rPr>
          <w:rStyle w:val="CommentReference"/>
        </w:rPr>
        <w:commentReference w:id="109"/>
      </w:r>
      <w:commentRangeEnd w:id="110"/>
      <w:r w:rsidR="00656BBC">
        <w:rPr>
          <w:rStyle w:val="CommentReference"/>
        </w:rPr>
        <w:commentReference w:id="110"/>
      </w:r>
      <w:ins w:id="119" w:author="Nick Maxwell" w:date="2023-06-23T17:14:00Z">
        <w:r w:rsidR="00097B6F">
          <w:rPr>
            <w:rFonts w:ascii="Times New Roman" w:hAnsi="Times New Roman" w:cs="Times New Roman"/>
            <w:sz w:val="24"/>
            <w:szCs w:val="24"/>
          </w:rPr>
          <w:t>)</w:t>
        </w:r>
      </w:ins>
      <w:r>
        <w:rPr>
          <w:rFonts w:ascii="Times New Roman" w:hAnsi="Times New Roman" w:cs="Times New Roman"/>
          <w:sz w:val="24"/>
          <w:szCs w:val="24"/>
        </w:rPr>
        <w:t>.</w:t>
      </w:r>
      <w:ins w:id="120" w:author="Nick Maxwell" w:date="2023-06-23T19:29:00Z">
        <w:r w:rsidR="005B728F">
          <w:rPr>
            <w:rFonts w:ascii="Times New Roman" w:hAnsi="Times New Roman" w:cs="Times New Roman"/>
            <w:sz w:val="24"/>
            <w:szCs w:val="24"/>
          </w:rPr>
          <w:t xml:space="preserve"> </w:t>
        </w:r>
      </w:ins>
      <w:del w:id="121" w:author="Nick Maxwell" w:date="2023-06-23T17:13:00Z">
        <w:r w:rsidDel="00097B6F">
          <w:rPr>
            <w:rFonts w:ascii="Times New Roman" w:hAnsi="Times New Roman" w:cs="Times New Roman"/>
            <w:sz w:val="24"/>
            <w:szCs w:val="24"/>
          </w:rPr>
          <w:delText xml:space="preserve"> </w:delText>
        </w:r>
      </w:del>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ins w:id="122" w:author="Nick Maxwell" w:date="2023-06-23T19:29:00Z">
        <w:r w:rsidR="005B728F">
          <w:rPr>
            <w:rFonts w:ascii="Times New Roman" w:hAnsi="Times New Roman" w:cs="Times New Roman"/>
            <w:sz w:val="24"/>
            <w:szCs w:val="24"/>
          </w:rPr>
          <w:t xml:space="preserve"> </w:t>
        </w:r>
      </w:ins>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w:t>
      </w:r>
      <w:r w:rsidR="00E7103A">
        <w:rPr>
          <w:rFonts w:ascii="Times New Roman" w:hAnsi="Times New Roman" w:cs="Times New Roman"/>
          <w:sz w:val="24"/>
          <w:szCs w:val="24"/>
        </w:rPr>
        <w:lastRenderedPageBreak/>
        <w:t xml:space="preserve">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FD81B25"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630EF3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w:t>
      </w:r>
      <w:commentRangeStart w:id="123"/>
      <w:commentRangeStart w:id="124"/>
      <w:r w:rsidR="0090015D">
        <w:rPr>
          <w:rFonts w:ascii="Times New Roman" w:hAnsi="Times New Roman" w:cs="Times New Roman"/>
          <w:sz w:val="24"/>
          <w:szCs w:val="24"/>
        </w:rPr>
        <w:t>encoding</w:t>
      </w:r>
      <w:commentRangeEnd w:id="123"/>
      <w:r w:rsidR="00464FD4">
        <w:rPr>
          <w:rStyle w:val="CommentReference"/>
        </w:rPr>
        <w:commentReference w:id="123"/>
      </w:r>
      <w:commentRangeEnd w:id="124"/>
      <w:r w:rsidR="00EF181E">
        <w:rPr>
          <w:rStyle w:val="CommentReference"/>
        </w:rPr>
        <w:commentReference w:id="124"/>
      </w:r>
      <w:r w:rsidR="0090015D">
        <w:rPr>
          <w:rFonts w:ascii="Times New Roman" w:hAnsi="Times New Roman" w:cs="Times New Roman"/>
          <w:sz w:val="24"/>
          <w:szCs w:val="24"/>
        </w:rPr>
        <w:t>.</w:t>
      </w:r>
    </w:p>
    <w:p w14:paraId="456128FF" w14:textId="70FD336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discrepancy was observed. When participants completed a cued-recall test, JOLs were non-reactive, a finding consistent with the broader literature on JOL reactivity </w:t>
      </w:r>
      <w:commentRangeStart w:id="125"/>
      <w:r w:rsidR="00B44866">
        <w:rPr>
          <w:rFonts w:ascii="Times New Roman" w:hAnsi="Times New Roman" w:cs="Times New Roman"/>
          <w:sz w:val="24"/>
          <w:szCs w:val="24"/>
        </w:rPr>
        <w:t>(e.g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w:t>
      </w:r>
      <w:ins w:id="126" w:author="Nick Maxwell" w:date="2023-06-23T19:31:00Z">
        <w:r w:rsidR="005B728F">
          <w:rPr>
            <w:rFonts w:ascii="Times New Roman" w:hAnsi="Times New Roman" w:cs="Times New Roman"/>
            <w:sz w:val="24"/>
            <w:szCs w:val="24"/>
          </w:rPr>
          <w:t xml:space="preserve">Double et al, 2017; </w:t>
        </w:r>
      </w:ins>
      <w:r w:rsidR="00B44866">
        <w:rPr>
          <w:rFonts w:ascii="Times New Roman" w:hAnsi="Times New Roman" w:cs="Times New Roman"/>
          <w:sz w:val="24"/>
          <w:szCs w:val="24"/>
        </w:rPr>
        <w:t>Janes et al., 2018; Maxwell &amp; Huff, 2022; Soderstrom et al., 2015; etc.)</w:t>
      </w:r>
      <w:commentRangeEnd w:id="125"/>
      <w:r w:rsidR="005A27F8">
        <w:rPr>
          <w:rStyle w:val="CommentReference"/>
        </w:rPr>
        <w:commentReference w:id="125"/>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lastRenderedPageBreak/>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284B1953" w:rsidR="00484EC6" w:rsidRDefault="00B44866" w:rsidP="00484EC6">
      <w:pPr>
        <w:spacing w:after="0" w:line="480" w:lineRule="auto"/>
        <w:ind w:firstLine="720"/>
        <w:rPr>
          <w:rFonts w:ascii="Times New Roman" w:hAnsi="Times New Roman" w:cs="Times New Roman"/>
          <w:sz w:val="24"/>
          <w:szCs w:val="24"/>
        </w:rPr>
      </w:pPr>
      <w:commentRangeStart w:id="127"/>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127"/>
      <w:r w:rsidR="000A2FAB">
        <w:rPr>
          <w:rStyle w:val="CommentReference"/>
        </w:rPr>
        <w:commentReference w:id="127"/>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28"/>
      <w:commentRangeStart w:id="129"/>
      <w:r w:rsidR="006E2EF6">
        <w:rPr>
          <w:rFonts w:ascii="Times New Roman" w:hAnsi="Times New Roman" w:cs="Times New Roman"/>
          <w:sz w:val="24"/>
          <w:szCs w:val="24"/>
        </w:rPr>
        <w:t>additionally</w:t>
      </w:r>
      <w:commentRangeEnd w:id="128"/>
      <w:r w:rsidR="006E2EF6">
        <w:rPr>
          <w:rStyle w:val="CommentReference"/>
        </w:rPr>
        <w:commentReference w:id="128"/>
      </w:r>
      <w:commentRangeEnd w:id="129"/>
      <w:r w:rsidR="005A27F8">
        <w:rPr>
          <w:rStyle w:val="CommentReference"/>
        </w:rPr>
        <w:commentReference w:id="129"/>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w:t>
      </w:r>
      <w:r w:rsidR="00703FCF">
        <w:rPr>
          <w:rFonts w:ascii="Times New Roman" w:hAnsi="Times New Roman" w:cs="Times New Roman"/>
          <w:sz w:val="24"/>
          <w:szCs w:val="24"/>
        </w:rPr>
        <w:lastRenderedPageBreak/>
        <w:t xml:space="preserve">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70B45C7B"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Maxwell and Huff (2022) showed that positive reactivity on forward pairs readily extended to backward pairs. Unlike forward pairs, intrinsic relatedness cues for backward pairs 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130" w:name="_Hlk137128087"/>
      <w:r w:rsidR="007C62A4" w:rsidRPr="007C62A4">
        <w:rPr>
          <w:rFonts w:ascii="Times New Roman" w:hAnsi="Times New Roman" w:cs="Times New Roman"/>
          <w:i/>
          <w:iCs/>
          <w:sz w:val="24"/>
          <w:szCs w:val="24"/>
        </w:rPr>
        <w:t>–</w:t>
      </w:r>
      <w:bookmarkEnd w:id="130"/>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w:t>
      </w:r>
      <w:commentRangeStart w:id="131"/>
      <w:r w:rsidR="007C62A4">
        <w:rPr>
          <w:rFonts w:ascii="Times New Roman" w:hAnsi="Times New Roman" w:cs="Times New Roman"/>
          <w:sz w:val="24"/>
          <w:szCs w:val="24"/>
        </w:rPr>
        <w:t xml:space="preserve">(in press) </w:t>
      </w:r>
      <w:commentRangeEnd w:id="131"/>
      <w:r w:rsidR="005A27F8">
        <w:rPr>
          <w:rStyle w:val="CommentReference"/>
        </w:rPr>
        <w:commentReference w:id="131"/>
      </w:r>
      <w:r w:rsidR="007C62A4">
        <w:rPr>
          <w:rFonts w:ascii="Times New Roman" w:hAnsi="Times New Roman" w:cs="Times New Roman"/>
          <w:sz w:val="24"/>
          <w:szCs w:val="24"/>
        </w:rPr>
        <w:t xml:space="preserve">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 xml:space="preserve">while also demonstrating that reactivity on backward pairs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occurs in the absence of a forward pair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499EF049"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w:t>
      </w:r>
      <w:r>
        <w:rPr>
          <w:rFonts w:ascii="Times New Roman" w:hAnsi="Times New Roman" w:cs="Times New Roman"/>
          <w:sz w:val="24"/>
          <w:szCs w:val="24"/>
        </w:rPr>
        <w:lastRenderedPageBreak/>
        <w:t xml:space="preserve">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623227B"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w:t>
      </w:r>
      <w:r w:rsidR="003A0CCB">
        <w:rPr>
          <w:rFonts w:ascii="Times New Roman" w:hAnsi="Times New Roman" w:cs="Times New Roman"/>
          <w:sz w:val="24"/>
          <w:szCs w:val="24"/>
        </w:rPr>
        <w:t xml:space="preserve">recollect </w:t>
      </w:r>
      <w:r w:rsidR="00E74B1F">
        <w:rPr>
          <w:rFonts w:ascii="Times New Roman" w:hAnsi="Times New Roman" w:cs="Times New Roman"/>
          <w:sz w:val="24"/>
          <w:szCs w:val="24"/>
        </w:rPr>
        <w:t>the correct target item from memory</w:t>
      </w:r>
      <w:r w:rsidR="003A0CCB">
        <w:rPr>
          <w:rFonts w:ascii="Times New Roman" w:hAnsi="Times New Roman" w:cs="Times New Roman"/>
          <w:sz w:val="24"/>
          <w:szCs w:val="24"/>
        </w:rPr>
        <w:t xml:space="preserve"> based on the provided cue</w:t>
      </w:r>
      <w:r w:rsidR="00E74B1F">
        <w:rPr>
          <w:rFonts w:ascii="Times New Roman" w:hAnsi="Times New Roman" w:cs="Times New Roman"/>
          <w:sz w:val="24"/>
          <w:szCs w:val="24"/>
        </w:rPr>
        <w:t xml:space="preserve">.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 xml:space="preserve">Therefore,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t>
      </w:r>
      <w:r w:rsidR="003A0CCB">
        <w:rPr>
          <w:rFonts w:ascii="Times New Roman" w:hAnsi="Times New Roman" w:cs="Times New Roman"/>
          <w:sz w:val="24"/>
          <w:szCs w:val="24"/>
        </w:rPr>
        <w:t xml:space="preserve">may </w:t>
      </w:r>
      <w:r w:rsidR="00A86430">
        <w:rPr>
          <w:rFonts w:ascii="Times New Roman" w:hAnsi="Times New Roman" w:cs="Times New Roman"/>
          <w:sz w:val="24"/>
          <w:szCs w:val="24"/>
        </w:rPr>
        <w:t>be particularly effective at improving recollection</w:t>
      </w:r>
      <w:r w:rsidR="003A0CCB">
        <w:rPr>
          <w:rFonts w:ascii="Times New Roman" w:hAnsi="Times New Roman" w:cs="Times New Roman"/>
          <w:sz w:val="24"/>
          <w:szCs w:val="24"/>
        </w:rPr>
        <w:t xml:space="preserve"> processes between the cue and target</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5A27F8">
        <w:rPr>
          <w:rFonts w:ascii="Times New Roman" w:hAnsi="Times New Roman" w:cs="Times New Roman"/>
          <w:sz w:val="24"/>
          <w:szCs w:val="24"/>
        </w:rPr>
        <w:t xml:space="preserve">benefits from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Yonelinas, </w:t>
      </w:r>
      <w:commentRangeStart w:id="132"/>
      <w:r w:rsidR="00A86430" w:rsidRPr="00ED11F9">
        <w:rPr>
          <w:rFonts w:ascii="Times New Roman" w:hAnsi="Times New Roman" w:cs="Times New Roman"/>
          <w:sz w:val="24"/>
          <w:szCs w:val="24"/>
        </w:rPr>
        <w:t>2002</w:t>
      </w:r>
      <w:commentRangeEnd w:id="132"/>
      <w:r w:rsidR="003A0CCB">
        <w:rPr>
          <w:rStyle w:val="CommentReference"/>
        </w:rPr>
        <w:commentReference w:id="132"/>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w:t>
      </w:r>
      <w:r w:rsidR="00187A07">
        <w:rPr>
          <w:rFonts w:ascii="Times New Roman" w:hAnsi="Times New Roman" w:cs="Times New Roman"/>
          <w:sz w:val="24"/>
          <w:szCs w:val="24"/>
        </w:rPr>
        <w:lastRenderedPageBreak/>
        <w:t xml:space="preserve">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w:t>
      </w:r>
      <w:r w:rsidR="004207C4">
        <w:rPr>
          <w:rFonts w:ascii="Times New Roman" w:hAnsi="Times New Roman" w:cs="Times New Roman"/>
          <w:sz w:val="24"/>
          <w:szCs w:val="24"/>
        </w:rPr>
        <w:t xml:space="preserve">distractors </w:t>
      </w:r>
      <w:r w:rsidR="00AF75BA">
        <w:rPr>
          <w:rFonts w:ascii="Times New Roman" w:hAnsi="Times New Roman" w:cs="Times New Roman"/>
          <w:sz w:val="24"/>
          <w:szCs w:val="24"/>
        </w:rPr>
        <w:t>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 xml:space="preserve">Thus, unrelated pairs demonstrate a memorial benefit, but only when on tests </w:t>
      </w:r>
      <w:r w:rsidR="003A0CCB">
        <w:rPr>
          <w:rFonts w:ascii="Times New Roman" w:hAnsi="Times New Roman" w:cs="Times New Roman"/>
          <w:sz w:val="24"/>
          <w:szCs w:val="24"/>
        </w:rPr>
        <w:t xml:space="preserve">that are more sensitive to </w:t>
      </w:r>
      <w:r w:rsidR="00AF75BA">
        <w:rPr>
          <w:rFonts w:ascii="Times New Roman" w:hAnsi="Times New Roman" w:cs="Times New Roman"/>
          <w:sz w:val="24"/>
          <w:szCs w:val="24"/>
        </w:rPr>
        <w:t>familiarity</w:t>
      </w:r>
      <w:r w:rsidR="003A0CCB">
        <w:rPr>
          <w:rFonts w:ascii="Times New Roman" w:hAnsi="Times New Roman" w:cs="Times New Roman"/>
          <w:sz w:val="24"/>
          <w:szCs w:val="24"/>
        </w:rPr>
        <w:t>-based retrieval processes</w:t>
      </w:r>
      <w:r w:rsidR="00AF75BA">
        <w:rPr>
          <w:rFonts w:ascii="Times New Roman" w:hAnsi="Times New Roman" w:cs="Times New Roman"/>
          <w:sz w:val="24"/>
          <w:szCs w:val="24"/>
        </w:rPr>
        <w:t>.</w:t>
      </w:r>
    </w:p>
    <w:p w14:paraId="3B8B68DC" w14:textId="6CEEC19E"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05011A0E"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w:t>
      </w:r>
      <w:commentRangeStart w:id="133"/>
      <w:r>
        <w:rPr>
          <w:rFonts w:ascii="Times New Roman" w:hAnsi="Times New Roman" w:cs="Times New Roman"/>
          <w:sz w:val="24"/>
          <w:szCs w:val="24"/>
        </w:rPr>
        <w:t xml:space="preserve">relatedness cues are not </w:t>
      </w:r>
      <w:r>
        <w:rPr>
          <w:rFonts w:ascii="Times New Roman" w:hAnsi="Times New Roman" w:cs="Times New Roman"/>
          <w:sz w:val="24"/>
          <w:szCs w:val="24"/>
        </w:rPr>
        <w:lastRenderedPageBreak/>
        <w:t>available</w:t>
      </w:r>
      <w:commentRangeEnd w:id="133"/>
      <w:r w:rsidR="00F21E73">
        <w:rPr>
          <w:rStyle w:val="CommentReference"/>
        </w:rPr>
        <w:commentReference w:id="133"/>
      </w:r>
      <w:r>
        <w:rPr>
          <w:rFonts w:ascii="Times New Roman" w:hAnsi="Times New Roman" w:cs="Times New Roman"/>
          <w:sz w:val="24"/>
          <w:szCs w:val="24"/>
        </w:rPr>
        <w:t xml:space="preserv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w:t>
      </w:r>
      <w:commentRangeStart w:id="134"/>
      <w:r>
        <w:rPr>
          <w:rFonts w:ascii="Times New Roman" w:hAnsi="Times New Roman" w:cs="Times New Roman"/>
          <w:sz w:val="24"/>
          <w:szCs w:val="24"/>
        </w:rPr>
        <w:t>reactivity</w:t>
      </w:r>
      <w:commentRangeEnd w:id="134"/>
      <w:r w:rsidR="00F21E73">
        <w:rPr>
          <w:rStyle w:val="CommentReference"/>
        </w:rPr>
        <w:commentReference w:id="134"/>
      </w:r>
      <w:r>
        <w:rPr>
          <w:rFonts w:ascii="Times New Roman" w:hAnsi="Times New Roman" w:cs="Times New Roman"/>
          <w:sz w:val="24"/>
          <w:szCs w:val="24"/>
        </w:rPr>
        <w:t>.</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EDFF884" w14:textId="77777777" w:rsidR="00EF181E" w:rsidRDefault="00EF181E">
      <w:pPr>
        <w:rPr>
          <w:rFonts w:ascii="Times New Roman" w:hAnsi="Times New Roman" w:cs="Times New Roman"/>
          <w:b/>
          <w:bCs/>
          <w:sz w:val="24"/>
          <w:szCs w:val="24"/>
        </w:rPr>
      </w:pPr>
      <w:r>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35" w:name="_Hlk137041070"/>
      <w:r w:rsidRPr="00345B50">
        <w:rPr>
          <w:rFonts w:ascii="Times New Roman" w:hAnsi="Times New Roman" w:cs="Times New Roman"/>
          <w:sz w:val="24"/>
          <w:szCs w:val="24"/>
        </w:rPr>
        <w:t>–</w:t>
      </w:r>
      <w:bookmarkEnd w:id="135"/>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rk Huff" w:date="2023-06-21T16:05:00Z" w:initials="MH">
    <w:p w14:paraId="5FDF21CD" w14:textId="77777777" w:rsidR="00CE5AEA" w:rsidRDefault="00CE5AEA" w:rsidP="001A1D9F">
      <w:pPr>
        <w:pStyle w:val="CommentText"/>
      </w:pPr>
      <w:r>
        <w:rPr>
          <w:rStyle w:val="CommentReference"/>
        </w:rPr>
        <w:annotationRef/>
      </w:r>
      <w:r>
        <w:t>I'd like something a little more direct regarding relational encoding. The mediated reactivity pattern is unequivocal evidence that reactivity is enhancing semantic associations. Of course, it might be encouraging the processing of other types of information, but semantic associations is clearly one of them. Lets not shy away from this point as it is the ONLY way we can get mediated reactivity.</w:t>
      </w:r>
    </w:p>
  </w:comment>
  <w:comment w:id="3" w:author="Mark Huff" w:date="2023-06-21T16:22:00Z" w:initials="MH">
    <w:p w14:paraId="534AF6B8" w14:textId="77777777" w:rsidR="00DE5EFD" w:rsidRDefault="00DE5EFD" w:rsidP="00EC0836">
      <w:pPr>
        <w:pStyle w:val="CommentText"/>
      </w:pPr>
      <w:r>
        <w:rPr>
          <w:rStyle w:val="CommentReference"/>
        </w:rPr>
        <w:annotationRef/>
      </w:r>
      <w:r>
        <w:t>I could see a reviewer bitching simply because the experiments here follow one lead, then another, then another, rather than having a set of cut and dried results that affirm a single hypothesis. Instead, here we show neither the cue-strengthening nor relational encoding accounts are correct on their own. I think we need to send this to JEP:LMC as a first stop, but be prepared for reviewers that are uncomfortable with the "both accounts are flawed" conclusion.</w:t>
      </w:r>
    </w:p>
  </w:comment>
  <w:comment w:id="4" w:author="Mark Huff" w:date="2023-06-22T15:14:00Z" w:initials="MH">
    <w:p w14:paraId="21D04CFC" w14:textId="77777777" w:rsidR="00867305" w:rsidRDefault="00867305" w:rsidP="00FC1CD9">
      <w:pPr>
        <w:pStyle w:val="CommentText"/>
      </w:pPr>
      <w:r>
        <w:rPr>
          <w:rStyle w:val="CommentReference"/>
        </w:rPr>
        <w:annotationRef/>
      </w:r>
      <w:r>
        <w:t>This is fine, but we may want to add in a more contemporary review paper. My new buddy (I use buddy ironically, but somehow this dude has inserted himself into my academic world), Bennett Schwartz, seems to have several of these reviews published. You may want to add this in with N&amp;N)</w:t>
      </w:r>
    </w:p>
  </w:comment>
  <w:comment w:id="5" w:author="Nick Maxwell" w:date="2023-06-23T15:19:00Z" w:initials="NM">
    <w:p w14:paraId="5AEB8A6D" w14:textId="77777777" w:rsidR="00DE3C50" w:rsidRDefault="00DE3C50" w:rsidP="006D479E">
      <w:pPr>
        <w:pStyle w:val="CommentText"/>
      </w:pPr>
      <w:r>
        <w:rPr>
          <w:rStyle w:val="CommentReference"/>
        </w:rPr>
        <w:annotationRef/>
      </w:r>
      <w:r>
        <w:t>I remember 'ol Bennett from some of our other papers. I think he served as action editor on both of our metacognition and learning papers.</w:t>
      </w:r>
    </w:p>
  </w:comment>
  <w:comment w:id="14" w:author="Mark Huff" w:date="2023-06-22T15:15:00Z" w:initials="MH">
    <w:p w14:paraId="60CE14D8" w14:textId="6E06343F" w:rsidR="00867305" w:rsidRDefault="00867305" w:rsidP="00200F8E">
      <w:pPr>
        <w:pStyle w:val="CommentText"/>
      </w:pPr>
      <w:r>
        <w:rPr>
          <w:rStyle w:val="CommentReference"/>
        </w:rPr>
        <w:annotationRef/>
      </w:r>
      <w:r>
        <w:t>confused a bit by this term. What do you mean by overlooked? Can this be stated differently?</w:t>
      </w:r>
    </w:p>
  </w:comment>
  <w:comment w:id="15" w:author="Nick Maxwell" w:date="2023-06-23T13:37:00Z" w:initials="NM">
    <w:p w14:paraId="772D25EE" w14:textId="77777777" w:rsidR="00F53EAC" w:rsidRDefault="00E977F8">
      <w:pPr>
        <w:pStyle w:val="CommentText"/>
      </w:pPr>
      <w:r>
        <w:rPr>
          <w:rStyle w:val="CommentReference"/>
        </w:rPr>
        <w:annotationRef/>
      </w:r>
      <w:r w:rsidR="00F53EAC">
        <w:t>Aspects of the stimuli that are encoded more strongly due to making JOLs.</w:t>
      </w:r>
    </w:p>
    <w:p w14:paraId="1A1524F5" w14:textId="77777777" w:rsidR="00F53EAC" w:rsidRDefault="00F53EAC">
      <w:pPr>
        <w:pStyle w:val="CommentText"/>
      </w:pPr>
    </w:p>
    <w:p w14:paraId="38378A78" w14:textId="77777777" w:rsidR="00F53EAC" w:rsidRDefault="00F53EAC">
      <w:pPr>
        <w:pStyle w:val="CommentText"/>
      </w:pPr>
      <w:r>
        <w:t xml:space="preserve"> In this case, making JOLs presumably would make cue-target relations more salient vs silent reading.</w:t>
      </w:r>
    </w:p>
    <w:p w14:paraId="45C7F1AA" w14:textId="77777777" w:rsidR="00F53EAC" w:rsidRDefault="00F53EAC">
      <w:pPr>
        <w:pStyle w:val="CommentText"/>
      </w:pPr>
    </w:p>
    <w:p w14:paraId="1389ED6D" w14:textId="77777777" w:rsidR="00F53EAC" w:rsidRDefault="00F53EAC" w:rsidP="00C27FF4">
      <w:pPr>
        <w:pStyle w:val="CommentText"/>
      </w:pPr>
      <w:r>
        <w:t>Maybe rephrase this sentence as "makes aspects of the stimuli more salient?"</w:t>
      </w:r>
    </w:p>
  </w:comment>
  <w:comment w:id="19" w:author="Mark Huff" w:date="2023-06-22T15:23:00Z" w:initials="MH">
    <w:p w14:paraId="74883137" w14:textId="5D25EC72" w:rsidR="008410E2" w:rsidRDefault="008410E2" w:rsidP="00AD71F5">
      <w:pPr>
        <w:pStyle w:val="CommentText"/>
      </w:pPr>
      <w:r>
        <w:rPr>
          <w:rStyle w:val="CommentReference"/>
        </w:rPr>
        <w:annotationRef/>
      </w:r>
      <w:r>
        <w:t>I think Mitchum et al. has earned their role as a buttsy in papers now.</w:t>
      </w:r>
    </w:p>
  </w:comment>
  <w:comment w:id="20" w:author="Nick Maxwell" w:date="2023-06-23T13:38:00Z" w:initials="NM">
    <w:p w14:paraId="6BFB5A74" w14:textId="77777777" w:rsidR="00E977F8" w:rsidRDefault="00E977F8" w:rsidP="00E91259">
      <w:pPr>
        <w:pStyle w:val="CommentText"/>
      </w:pPr>
      <w:r>
        <w:rPr>
          <w:rStyle w:val="CommentReference"/>
        </w:rPr>
        <w:annotationRef/>
      </w:r>
      <w:r>
        <w:t>Oh absolutely. I actually though of your "buttsy" term when I was writing this</w:t>
      </w:r>
    </w:p>
  </w:comment>
  <w:comment w:id="23" w:author="Maxwell, Nicholas" w:date="2023-05-30T19:09:00Z" w:initials="MN">
    <w:p w14:paraId="5965E73E" w14:textId="249689E1"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24" w:author="Mark Huff" w:date="2023-06-22T16:14:00Z" w:initials="MH">
    <w:p w14:paraId="1B8F9B8F" w14:textId="77777777" w:rsidR="00A058E0" w:rsidRDefault="00A058E0" w:rsidP="000E2109">
      <w:pPr>
        <w:pStyle w:val="CommentText"/>
      </w:pPr>
      <w:r>
        <w:rPr>
          <w:rStyle w:val="CommentReference"/>
        </w:rPr>
        <w:annotationRef/>
      </w:r>
      <w:r>
        <w:t>This harkens back to the Morris Bransford and Franks TAP work, but yeah, if the cue is intrinsic, it should produce reactivity regardless of the type of cue used.</w:t>
      </w:r>
    </w:p>
  </w:comment>
  <w:comment w:id="45" w:author="Nick Maxwell" w:date="2023-06-23T16:20:00Z" w:initials="NM">
    <w:p w14:paraId="63240382" w14:textId="77777777" w:rsidR="00312B53" w:rsidRDefault="00312B53" w:rsidP="00AF29C1">
      <w:pPr>
        <w:pStyle w:val="CommentText"/>
      </w:pPr>
      <w:r>
        <w:rPr>
          <w:rStyle w:val="CommentReference"/>
        </w:rPr>
        <w:annotationRef/>
      </w:r>
      <w:r>
        <w:t>Change this a summary of our explicit relational encoding task</w:t>
      </w:r>
    </w:p>
  </w:comment>
  <w:comment w:id="46" w:author="Mark Huff" w:date="2023-06-22T17:30:00Z" w:initials="MH">
    <w:p w14:paraId="60D1B1EC" w14:textId="08034406" w:rsidR="00020939" w:rsidRDefault="00020939">
      <w:pPr>
        <w:pStyle w:val="CommentText"/>
      </w:pPr>
      <w:r>
        <w:rPr>
          <w:rStyle w:val="CommentReference"/>
        </w:rPr>
        <w:annotationRef/>
      </w:r>
      <w:r>
        <w:t>So I think there are two tacts here. The first is what you did, if JOLs encourage relational encoding, then it should produce similar patterns to task that focus more directly on cue-target relations. The other is a direct comparison to our explicit relational encoding group. Frankly, I think the latter comparison is more important because we KNOW participants are actively engaging in relational encoding and applying it to all items. I wonder if this paragraph could be streamlined a bit by eliminating the JAMS/freq judgments, and instead focusing on the explicit relational comparison. We only use JOLs in this paper anyways, so it feels a bit out of place to start introducing other tasks.</w:t>
      </w:r>
    </w:p>
    <w:p w14:paraId="67A3A10B" w14:textId="77777777" w:rsidR="00020939" w:rsidRDefault="00020939">
      <w:pPr>
        <w:pStyle w:val="CommentText"/>
      </w:pPr>
    </w:p>
    <w:p w14:paraId="2B89AD01" w14:textId="77777777" w:rsidR="00020939" w:rsidRDefault="00020939" w:rsidP="00A33D0A">
      <w:pPr>
        <w:pStyle w:val="CommentText"/>
      </w:pPr>
      <w:r>
        <w:t>Not sure if there is a right or wrong answer here, but this is my impression after reading through this a couple of times.</w:t>
      </w:r>
    </w:p>
  </w:comment>
  <w:comment w:id="47" w:author="Nick Maxwell" w:date="2023-06-23T16:19:00Z" w:initials="NM">
    <w:p w14:paraId="692A411F" w14:textId="77777777" w:rsidR="00312B53" w:rsidRDefault="00312B53" w:rsidP="00FD5AF5">
      <w:pPr>
        <w:pStyle w:val="CommentText"/>
      </w:pPr>
      <w:r>
        <w:rPr>
          <w:rStyle w:val="CommentReference"/>
        </w:rPr>
        <w:annotationRef/>
      </w:r>
      <w:r>
        <w:t>You know, in an earlier version of this manuscript, I also mentioned our explicit relational task here. I ended up cutting that because the discussing both made this paragraph feel too cluttered</w:t>
      </w:r>
    </w:p>
  </w:comment>
  <w:comment w:id="48" w:author="Mark Huff" w:date="2023-06-22T17:45:00Z" w:initials="MH">
    <w:p w14:paraId="58AEBB86" w14:textId="366B479A" w:rsidR="00F02AF5" w:rsidRDefault="00F02AF5" w:rsidP="004C676E">
      <w:pPr>
        <w:pStyle w:val="CommentText"/>
      </w:pPr>
      <w:r>
        <w:rPr>
          <w:rStyle w:val="CommentReference"/>
        </w:rPr>
        <w:annotationRef/>
      </w:r>
      <w:r>
        <w:t>I think this just came out this month. You may want to update.</w:t>
      </w:r>
    </w:p>
  </w:comment>
  <w:comment w:id="49" w:author="Nick Maxwell" w:date="2023-06-23T13:43:00Z" w:initials="NM">
    <w:p w14:paraId="13624059" w14:textId="77777777" w:rsidR="00E977F8" w:rsidRDefault="00E977F8" w:rsidP="004E608C">
      <w:pPr>
        <w:pStyle w:val="CommentText"/>
      </w:pPr>
      <w:r>
        <w:rPr>
          <w:rStyle w:val="CommentReference"/>
        </w:rPr>
        <w:annotationRef/>
      </w:r>
      <w:r>
        <w:t>I saw that this morning actually!</w:t>
      </w:r>
    </w:p>
  </w:comment>
  <w:comment w:id="52" w:author="Mark Huff" w:date="2023-06-22T17:49:00Z" w:initials="MH">
    <w:p w14:paraId="46A728E2" w14:textId="55CBAB04" w:rsidR="00F02AF5" w:rsidRDefault="00F02AF5" w:rsidP="00D15AC5">
      <w:pPr>
        <w:pStyle w:val="CommentText"/>
      </w:pPr>
      <w:r>
        <w:rPr>
          <w:rStyle w:val="CommentReference"/>
        </w:rPr>
        <w:annotationRef/>
      </w:r>
      <w:r>
        <w:t>Huh. Have we just missed this pair type difference previously? Or do we just focus on the forward vs. unrelated comparison given the negative reactivity they report for unrelated pairs?</w:t>
      </w:r>
    </w:p>
  </w:comment>
  <w:comment w:id="53" w:author="Nick Maxwell" w:date="2023-06-23T13:44:00Z" w:initials="NM">
    <w:p w14:paraId="5C3378E4" w14:textId="77777777" w:rsidR="00575011" w:rsidRDefault="00575011" w:rsidP="00B437B7">
      <w:pPr>
        <w:pStyle w:val="CommentText"/>
      </w:pPr>
      <w:r>
        <w:rPr>
          <w:rStyle w:val="CommentReference"/>
        </w:rPr>
        <w:annotationRef/>
      </w:r>
      <w:r>
        <w:t>We typically just focus on the forward -- they included a backward pair comparison in one of their experiments, found not reactivity with it, and then dropped it from their remaining experiments. I think we mention it briefly in one of our other papers?</w:t>
      </w:r>
    </w:p>
  </w:comment>
  <w:comment w:id="70" w:author="Mark Huff" w:date="2023-06-22T22:01:00Z" w:initials="MH">
    <w:p w14:paraId="5AA5736C" w14:textId="6A544CE9" w:rsidR="00075ABA" w:rsidRDefault="00075ABA" w:rsidP="00863D05">
      <w:pPr>
        <w:pStyle w:val="CommentText"/>
      </w:pPr>
      <w:r>
        <w:rPr>
          <w:rStyle w:val="CommentReference"/>
        </w:rPr>
        <w:annotationRef/>
      </w:r>
      <w:r>
        <w:t>I can already see reviewers whining about how a relational encoding account is really quite similar to a cue-strengthening account. Not that it is an issue here, but we will need to keep in mind that they are complementary accounts and not contrasting accounts. Egos get hurt quickly.</w:t>
      </w:r>
    </w:p>
  </w:comment>
  <w:comment w:id="71" w:author="Nick Maxwell" w:date="2023-06-23T13:45:00Z" w:initials="NM">
    <w:p w14:paraId="439C5111" w14:textId="77777777" w:rsidR="00756D5F" w:rsidRDefault="00575011">
      <w:pPr>
        <w:pStyle w:val="CommentText"/>
      </w:pPr>
      <w:r>
        <w:rPr>
          <w:rStyle w:val="CommentReference"/>
        </w:rPr>
        <w:annotationRef/>
      </w:r>
      <w:r w:rsidR="00756D5F">
        <w:t>Yeah, I've picked up on that….</w:t>
      </w:r>
    </w:p>
    <w:p w14:paraId="5EDEDEB4" w14:textId="77777777" w:rsidR="00756D5F" w:rsidRDefault="00756D5F">
      <w:pPr>
        <w:pStyle w:val="CommentText"/>
      </w:pPr>
    </w:p>
    <w:p w14:paraId="1E459521" w14:textId="77777777" w:rsidR="00756D5F" w:rsidRDefault="00756D5F" w:rsidP="00F73E21">
      <w:pPr>
        <w:pStyle w:val="CommentText"/>
      </w:pPr>
      <w:r>
        <w:t>I'd tried clarifying the complimentary nature of these accounts just a bit more here.</w:t>
      </w:r>
    </w:p>
  </w:comment>
  <w:comment w:id="80" w:author="Mark Huff" w:date="2023-06-22T22:10:00Z" w:initials="MH">
    <w:p w14:paraId="2D6D1295" w14:textId="0B76B5F6" w:rsidR="00F90A41" w:rsidRDefault="00F90A41" w:rsidP="00D055FC">
      <w:pPr>
        <w:pStyle w:val="CommentText"/>
      </w:pPr>
      <w:r>
        <w:rPr>
          <w:rStyle w:val="CommentReference"/>
        </w:rPr>
        <w:annotationRef/>
      </w:r>
      <w:r>
        <w:t>The sample size seems to be consistent with our prior online work. Can you revisit these experiments and see if our groups are of equivalent size? If so, provide a citation for sample size justification.</w:t>
      </w:r>
    </w:p>
  </w:comment>
  <w:comment w:id="81" w:author="Nick Maxwell" w:date="2023-06-23T13:45:00Z" w:initials="NM">
    <w:p w14:paraId="3E56D789" w14:textId="77777777" w:rsidR="00575011" w:rsidRDefault="00575011" w:rsidP="005C22D2">
      <w:pPr>
        <w:pStyle w:val="CommentText"/>
      </w:pPr>
      <w:r>
        <w:rPr>
          <w:rStyle w:val="CommentReference"/>
        </w:rPr>
        <w:annotationRef/>
      </w:r>
      <w:r>
        <w:t>Will do!</w:t>
      </w:r>
    </w:p>
  </w:comment>
  <w:comment w:id="84" w:author="Mark Huff" w:date="2023-06-22T22:24:00Z" w:initials="MH">
    <w:p w14:paraId="4399C9DF" w14:textId="640FD564" w:rsidR="00E37FE1" w:rsidRDefault="00E37FE1" w:rsidP="00A60FB0">
      <w:pPr>
        <w:pStyle w:val="CommentText"/>
      </w:pPr>
      <w:r>
        <w:rPr>
          <w:rStyle w:val="CommentReference"/>
        </w:rPr>
        <w:annotationRef/>
      </w:r>
      <w:r>
        <w:t>This is the piece that is not as clear as it needs to be when the cued-strengthening account is described in the introduction. Can you go back and make a quick revision to clarify? This is the crux of the experiment. Cue-strengthing means that cues must be available to be processed. In mediated pairs, these cues are unavailable because the words are unrelated to each other.</w:t>
      </w:r>
    </w:p>
  </w:comment>
  <w:comment w:id="85" w:author="Mark Huff" w:date="2023-06-22T22:38:00Z" w:initials="MH">
    <w:p w14:paraId="174016CD" w14:textId="77777777" w:rsidR="00800A7B" w:rsidRDefault="00800A7B" w:rsidP="006E5C8B">
      <w:pPr>
        <w:pStyle w:val="CommentText"/>
      </w:pPr>
      <w:r>
        <w:rPr>
          <w:rStyle w:val="CommentReference"/>
        </w:rPr>
        <w:annotationRef/>
      </w:r>
      <w:r>
        <w:t>I want you to go back and re-run the power analysis for E1 in which you reported that we had sufficient power to detect a Cohen's d of .50 and larger with a similar sample size as this experiment. Something is off.</w:t>
      </w:r>
    </w:p>
  </w:comment>
  <w:comment w:id="86" w:author="Nick Maxwell" w:date="2023-06-23T16:53:00Z" w:initials="NM">
    <w:p w14:paraId="62DAC79F" w14:textId="77777777" w:rsidR="0079735D" w:rsidRDefault="0079735D">
      <w:pPr>
        <w:pStyle w:val="CommentText"/>
      </w:pPr>
      <w:r>
        <w:rPr>
          <w:rStyle w:val="CommentReference"/>
        </w:rPr>
        <w:annotationRef/>
      </w:r>
      <w:r>
        <w:t>So the power analysis indicated that we would need 86 participants to find a d = 0.50.</w:t>
      </w:r>
    </w:p>
    <w:p w14:paraId="7E2902F0" w14:textId="77777777" w:rsidR="0079735D" w:rsidRDefault="0079735D">
      <w:pPr>
        <w:pStyle w:val="CommentText"/>
      </w:pPr>
    </w:p>
    <w:p w14:paraId="4E583F96" w14:textId="77777777" w:rsidR="0079735D" w:rsidRDefault="0079735D" w:rsidP="00F91316">
      <w:pPr>
        <w:pStyle w:val="CommentText"/>
      </w:pPr>
      <w:r>
        <w:t>Running the same analysis but changing it to a smaller effect (d = 0.25) indicates that we'd need a sample of 106. I'll update the Ex 1 power analysis accordingly, since we're predicting that any reactivity on mediated pairs would be smaller than what we find on forward pairs.</w:t>
      </w:r>
    </w:p>
  </w:comment>
  <w:comment w:id="87" w:author="Mark Huff" w:date="2023-06-23T10:31:00Z" w:initials="MH">
    <w:p w14:paraId="166046F3" w14:textId="126484B4" w:rsidR="00EC5391" w:rsidRDefault="00EC5391" w:rsidP="00CE6C36">
      <w:pPr>
        <w:pStyle w:val="CommentText"/>
      </w:pPr>
      <w:r>
        <w:rPr>
          <w:rStyle w:val="CommentReference"/>
        </w:rPr>
        <w:annotationRef/>
      </w:r>
      <w:r>
        <w:t>Lures are deliberately deceptive. Distractors are not.</w:t>
      </w:r>
    </w:p>
  </w:comment>
  <w:comment w:id="88" w:author="Maxwell, Nicholas" w:date="2023-06-09T11:02:00Z" w:initials="MN">
    <w:p w14:paraId="4E069D79" w14:textId="1F12F702"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89" w:author="Mark Huff" w:date="2023-06-23T10:43:00Z" w:initials="MH">
    <w:p w14:paraId="15A9186B" w14:textId="77777777" w:rsidR="009C70B8" w:rsidRDefault="009C70B8" w:rsidP="0066446E">
      <w:pPr>
        <w:pStyle w:val="CommentText"/>
      </w:pPr>
      <w:r>
        <w:rPr>
          <w:rStyle w:val="CommentReference"/>
        </w:rPr>
        <w:annotationRef/>
      </w:r>
      <w:r>
        <w:t xml:space="preserve">I mean, we did predict an interaction, so I think it is justified. I was an AE on a paper just recently where the authors broke down interactions. I requested that they remove this because it was unnecessary, but they didn’t predict an interaction either. Meh, leave it in and see what reviewers/editors say. </w:t>
      </w:r>
    </w:p>
  </w:comment>
  <w:comment w:id="90" w:author="Maxwell, Nicholas" w:date="2023-06-14T10:40:00Z" w:initials="MN">
    <w:p w14:paraId="56222242" w14:textId="5C0A115E"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91" w:author="Mark Huff" w:date="2023-06-23T10:45:00Z" w:initials="MH">
    <w:p w14:paraId="38BB371A" w14:textId="77777777" w:rsidR="009C70B8" w:rsidRDefault="009C70B8" w:rsidP="00E86437">
      <w:pPr>
        <w:pStyle w:val="CommentText"/>
      </w:pPr>
      <w:r>
        <w:rPr>
          <w:rStyle w:val="CommentReference"/>
        </w:rPr>
        <w:annotationRef/>
      </w:r>
      <w:r>
        <w:t>Its fine to report it. I hate c as a bias measure, but its fine. The c is lower case though.</w:t>
      </w:r>
    </w:p>
  </w:comment>
  <w:comment w:id="92" w:author="Nick Maxwell" w:date="2023-06-23T13:57:00Z" w:initials="NM">
    <w:p w14:paraId="6EC9B380" w14:textId="77777777" w:rsidR="00656BBC" w:rsidRDefault="00656BBC">
      <w:pPr>
        <w:pStyle w:val="CommentText"/>
      </w:pPr>
      <w:r>
        <w:rPr>
          <w:rStyle w:val="CommentReference"/>
        </w:rPr>
        <w:annotationRef/>
      </w:r>
      <w:r>
        <w:t>Tell that to Myers et al. who used an uppercase C…</w:t>
      </w:r>
    </w:p>
    <w:p w14:paraId="4AF839AC" w14:textId="77777777" w:rsidR="00656BBC" w:rsidRDefault="00656BBC">
      <w:pPr>
        <w:pStyle w:val="CommentText"/>
      </w:pPr>
    </w:p>
    <w:p w14:paraId="132E9D38" w14:textId="77777777" w:rsidR="00656BBC" w:rsidRDefault="00656BBC" w:rsidP="001D330B">
      <w:pPr>
        <w:pStyle w:val="CommentText"/>
      </w:pPr>
      <w:r>
        <w:t>Thanks for catching that!</w:t>
      </w:r>
    </w:p>
  </w:comment>
  <w:comment w:id="93" w:author="Mark Huff" w:date="2023-06-23T10:47:00Z" w:initials="MH">
    <w:p w14:paraId="6384B77A" w14:textId="5C3C8768" w:rsidR="007350FE" w:rsidRDefault="007350FE" w:rsidP="00A72F7B">
      <w:pPr>
        <w:pStyle w:val="CommentText"/>
      </w:pPr>
      <w:r>
        <w:rPr>
          <w:rStyle w:val="CommentReference"/>
        </w:rPr>
        <w:annotationRef/>
      </w:r>
      <w:r>
        <w:t>A couple of things here. First, not sure if the package needs to be included as SD indicies are pretty standard. Second, how did you correct for hit rates of 1 and false alarm rates of 0? 1 and 0 are asymptotes when running signal detection, so you actually cannot compute d-prime or c with 1s or 0s. We often use MacMillan and Creelman's (1988?) 1/2n correction. This needs to be specified. I worry that this package did not apply a correction and instead just eliminated participants who had 1s or 0s and did not correct these means.</w:t>
      </w:r>
    </w:p>
  </w:comment>
  <w:comment w:id="94" w:author="Nick Maxwell" w:date="2023-06-23T13:59:00Z" w:initials="NM">
    <w:p w14:paraId="6F72B83F" w14:textId="77777777" w:rsidR="00656BBC" w:rsidRDefault="00656BBC" w:rsidP="002F4548">
      <w:pPr>
        <w:pStyle w:val="CommentText"/>
      </w:pPr>
      <w:r>
        <w:rPr>
          <w:rStyle w:val="CommentReference"/>
        </w:rPr>
        <w:annotationRef/>
      </w:r>
      <w:r>
        <w:t>Hmm… I'll dig into this. How do you traditionally compute this for you studies? If there's an easy way to do it with Excel formulas or something (like pbic) I'd be fine with that.</w:t>
      </w:r>
    </w:p>
  </w:comment>
  <w:comment w:id="95" w:author="Maxwell, Nicholas" w:date="2023-06-14T14:51:00Z" w:initials="MN">
    <w:p w14:paraId="07B075B8" w14:textId="1C18D630"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6" w:author="Mark Huff" w:date="2023-06-23T10:53:00Z" w:initials="MH">
    <w:p w14:paraId="051ECE86" w14:textId="77777777" w:rsidR="007350FE" w:rsidRDefault="007350FE" w:rsidP="00164CB9">
      <w:pPr>
        <w:pStyle w:val="CommentText"/>
      </w:pPr>
      <w:r>
        <w:rPr>
          <w:rStyle w:val="CommentReference"/>
        </w:rPr>
        <w:annotationRef/>
      </w:r>
      <w:r>
        <w:t>That’s exactly correct. What I hate about the bias measure of c, is that it includes both hit rates and false alarm rates when computing the tendency to respond old. I do not understand why hit rates are included in any estimate of bias. Participants SHOULD be responding old to hits as they were actually see. So by default, if a participant has strong memory for old items, the c measure would classify them as being more liberal responding old. This has nothing to do with bias, it just means that the participant has good memory for the studied list.</w:t>
      </w:r>
    </w:p>
  </w:comment>
  <w:comment w:id="97" w:author="Mark Huff" w:date="2023-06-23T11:00:00Z" w:initials="MH">
    <w:p w14:paraId="7530022E" w14:textId="77777777" w:rsidR="000B70B4" w:rsidRDefault="000B70B4" w:rsidP="00573F12">
      <w:pPr>
        <w:pStyle w:val="CommentText"/>
      </w:pPr>
      <w:r>
        <w:rPr>
          <w:rStyle w:val="CommentReference"/>
        </w:rPr>
        <w:annotationRef/>
      </w:r>
      <w:r>
        <w:t>I think it is totally fine to pursue this, but we just need to keep our eye on the prize regarding mediated pairs since this was the primary goal of the paper. In the next paragraph, you need to add something about mediated pairs and how the replication can provide addition confidence for the role of relational encoding as part of JOL reactivity.</w:t>
      </w:r>
    </w:p>
  </w:comment>
  <w:comment w:id="98" w:author="Mark Huff" w:date="2023-06-23T11:12:00Z" w:initials="MH">
    <w:p w14:paraId="6F9D2B70" w14:textId="77777777" w:rsidR="00BC5074" w:rsidRDefault="00BC5074" w:rsidP="005965D1">
      <w:pPr>
        <w:pStyle w:val="CommentText"/>
      </w:pPr>
      <w:r>
        <w:rPr>
          <w:rStyle w:val="CommentReference"/>
        </w:rPr>
        <w:annotationRef/>
      </w:r>
      <w:r>
        <w:t>Just noticed this here, but keep the group names consistent. I suggest using no-JOL over read. We know they are the same, but reviewers might get confused.</w:t>
      </w:r>
    </w:p>
  </w:comment>
  <w:comment w:id="99" w:author="Nick Maxwell" w:date="2023-06-23T14:01:00Z" w:initials="NM">
    <w:p w14:paraId="4A8D9B2D" w14:textId="77777777" w:rsidR="00656BBC" w:rsidRDefault="00656BBC" w:rsidP="00BA3EA0">
      <w:pPr>
        <w:pStyle w:val="CommentText"/>
      </w:pPr>
      <w:r>
        <w:rPr>
          <w:rStyle w:val="CommentReference"/>
        </w:rPr>
        <w:annotationRef/>
      </w:r>
      <w:r>
        <w:t>Oooh, good catch. I'll update group names accordingly as I come across them</w:t>
      </w:r>
    </w:p>
  </w:comment>
  <w:comment w:id="101" w:author="Mark Huff" w:date="2023-06-23T11:24:00Z" w:initials="MH">
    <w:p w14:paraId="4470B9F3" w14:textId="00C12AD6" w:rsidR="005F02A7" w:rsidRDefault="005F02A7" w:rsidP="005A01C0">
      <w:pPr>
        <w:pStyle w:val="CommentText"/>
      </w:pPr>
      <w:r>
        <w:rPr>
          <w:rStyle w:val="CommentReference"/>
        </w:rPr>
        <w:annotationRef/>
      </w:r>
      <w:r>
        <w:t>Need a sentence or two tying this back into the relational encoding vs. cue-strengthening accounts. You've kinda moved away from this a bit. Just a minor reminder, especially given E4 drops the mediated pairs altogether.</w:t>
      </w:r>
    </w:p>
  </w:comment>
  <w:comment w:id="104" w:author="Mark Huff" w:date="2023-06-23T11:28:00Z" w:initials="MH">
    <w:p w14:paraId="232E45DA" w14:textId="77777777" w:rsidR="00AA7CBC" w:rsidRDefault="00AA7CBC" w:rsidP="00B37E53">
      <w:pPr>
        <w:pStyle w:val="CommentText"/>
      </w:pPr>
      <w:r>
        <w:rPr>
          <w:rStyle w:val="CommentReference"/>
        </w:rPr>
        <w:annotationRef/>
      </w:r>
      <w:r>
        <w:t xml:space="preserve">Not sure we can say stronger here. </w:t>
      </w:r>
    </w:p>
  </w:comment>
  <w:comment w:id="105" w:author="Nick Maxwell" w:date="2023-06-23T14:02:00Z" w:initials="NM">
    <w:p w14:paraId="3E72A3BF" w14:textId="77777777" w:rsidR="00656BBC" w:rsidRDefault="00656BBC" w:rsidP="00AD013B">
      <w:pPr>
        <w:pStyle w:val="CommentText"/>
      </w:pPr>
      <w:r>
        <w:rPr>
          <w:rStyle w:val="CommentReference"/>
        </w:rPr>
        <w:annotationRef/>
      </w:r>
      <w:r>
        <w:t>Fair enough. "Additional test" is fine by me!</w:t>
      </w:r>
    </w:p>
  </w:comment>
  <w:comment w:id="107" w:author="Mark Huff" w:date="2023-06-23T11:52:00Z" w:initials="MH">
    <w:p w14:paraId="40FFF508" w14:textId="17FE0202" w:rsidR="00B54D54" w:rsidRDefault="00B54D54" w:rsidP="00F162E0">
      <w:pPr>
        <w:pStyle w:val="CommentText"/>
      </w:pPr>
      <w:r>
        <w:rPr>
          <w:rStyle w:val="CommentReference"/>
        </w:rPr>
        <w:annotationRef/>
      </w:r>
      <w:r>
        <w:t>Lets reduce this just because the number of study/test items was reduced.</w:t>
      </w:r>
    </w:p>
  </w:comment>
  <w:comment w:id="108" w:author="Nick Maxwell" w:date="2023-06-23T14:02:00Z" w:initials="NM">
    <w:p w14:paraId="2FFFAF97" w14:textId="77777777" w:rsidR="00656BBC" w:rsidRDefault="00656BBC" w:rsidP="0078273B">
      <w:pPr>
        <w:pStyle w:val="CommentText"/>
      </w:pPr>
      <w:r>
        <w:rPr>
          <w:rStyle w:val="CommentReference"/>
        </w:rPr>
        <w:annotationRef/>
      </w:r>
      <w:r>
        <w:t>I'm fine with that</w:t>
      </w:r>
    </w:p>
  </w:comment>
  <w:comment w:id="109" w:author="Mark Huff" w:date="2023-06-23T11:52:00Z" w:initials="MH">
    <w:p w14:paraId="009AD066" w14:textId="7B92A1EB" w:rsidR="00B54D54" w:rsidRDefault="00B54D54" w:rsidP="00656694">
      <w:pPr>
        <w:pStyle w:val="CommentText"/>
      </w:pPr>
      <w:r>
        <w:rPr>
          <w:rStyle w:val="CommentReference"/>
        </w:rPr>
        <w:annotationRef/>
      </w:r>
      <w:r>
        <w:t>You are interpreting interactions that are not reliable, probably need the marginal means here as well.</w:t>
      </w:r>
    </w:p>
  </w:comment>
  <w:comment w:id="110" w:author="Nick Maxwell" w:date="2023-06-23T14:03:00Z" w:initials="NM">
    <w:p w14:paraId="561E323F" w14:textId="77777777" w:rsidR="00656BBC" w:rsidRDefault="00656BBC" w:rsidP="00937E0E">
      <w:pPr>
        <w:pStyle w:val="CommentText"/>
      </w:pPr>
      <w:r>
        <w:rPr>
          <w:rStyle w:val="CommentReference"/>
        </w:rPr>
        <w:annotationRef/>
      </w:r>
      <w:r>
        <w:t>I'll add that in</w:t>
      </w:r>
    </w:p>
  </w:comment>
  <w:comment w:id="123" w:author="Mark Huff" w:date="2023-06-23T12:04:00Z" w:initials="MH">
    <w:p w14:paraId="74E41B0F" w14:textId="2725C041" w:rsidR="00464FD4" w:rsidRDefault="00464FD4" w:rsidP="005A6D15">
      <w:pPr>
        <w:pStyle w:val="CommentText"/>
      </w:pPr>
      <w:r>
        <w:rPr>
          <w:rStyle w:val="CommentReference"/>
        </w:rPr>
        <w:annotationRef/>
      </w:r>
      <w:r>
        <w:t>This paragraph did a MUCH better job of breaking down the logic of the divergent predictions. Again, this needs to be crystal clear in the introduction.</w:t>
      </w:r>
    </w:p>
  </w:comment>
  <w:comment w:id="124" w:author="Nick Maxwell" w:date="2023-06-23T14:04:00Z" w:initials="NM">
    <w:p w14:paraId="3979790E" w14:textId="77777777" w:rsidR="00EF181E" w:rsidRDefault="00EF181E">
      <w:pPr>
        <w:pStyle w:val="CommentText"/>
      </w:pPr>
      <w:r>
        <w:rPr>
          <w:rStyle w:val="CommentReference"/>
        </w:rPr>
        <w:annotationRef/>
      </w:r>
      <w:r>
        <w:t>Okay great! The "divergent predictions" thing didn’t' really start coming together for me until I started on the GD. Then I went back and tried to update the intro accordingly.</w:t>
      </w:r>
    </w:p>
    <w:p w14:paraId="0425CE01" w14:textId="77777777" w:rsidR="00EF181E" w:rsidRDefault="00EF181E">
      <w:pPr>
        <w:pStyle w:val="CommentText"/>
      </w:pPr>
    </w:p>
    <w:p w14:paraId="5BD413BD" w14:textId="77777777" w:rsidR="00EF181E" w:rsidRDefault="00EF181E" w:rsidP="0050283E">
      <w:pPr>
        <w:pStyle w:val="CommentText"/>
      </w:pPr>
      <w:r>
        <w:t>I'll pay special attention to this when on my next pass through the intro</w:t>
      </w:r>
    </w:p>
  </w:comment>
  <w:comment w:id="125" w:author="Mark Huff" w:date="2023-06-23T12:12:00Z" w:initials="MH">
    <w:p w14:paraId="3D0718A5" w14:textId="337980CA" w:rsidR="005A27F8" w:rsidRDefault="005A27F8" w:rsidP="00631CC7">
      <w:pPr>
        <w:pStyle w:val="CommentText"/>
      </w:pPr>
      <w:r>
        <w:rPr>
          <w:rStyle w:val="CommentReference"/>
        </w:rPr>
        <w:annotationRef/>
      </w:r>
      <w:r>
        <w:t>Add in the Double et al. meta. Also, I think the double group might have a more recent meta out. Make a quick lit search to see if this is out there.</w:t>
      </w:r>
    </w:p>
  </w:comment>
  <w:comment w:id="127" w:author="Maxwell, Nicholas" w:date="2023-06-08T14:08:00Z" w:initials="MN">
    <w:p w14:paraId="5CFB1D0D" w14:textId="142374E0"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128" w:author="Maxwell, Nicholas" w:date="2023-06-09T11:22:00Z" w:initials="MN">
    <w:p w14:paraId="3DE797A4" w14:textId="77777777" w:rsidR="005A27F8" w:rsidRDefault="006E2EF6" w:rsidP="00EC5D82">
      <w:pPr>
        <w:pStyle w:val="CommentText"/>
      </w:pPr>
      <w:r>
        <w:rPr>
          <w:rStyle w:val="CommentReference"/>
        </w:rPr>
        <w:annotationRef/>
      </w:r>
      <w:r w:rsidR="005A27F8">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 w:id="129" w:author="Mark Huff" w:date="2023-06-23T12:15:00Z" w:initials="MH">
    <w:p w14:paraId="5FB1733C" w14:textId="77777777" w:rsidR="005A27F8" w:rsidRDefault="005A27F8">
      <w:pPr>
        <w:pStyle w:val="CommentText"/>
      </w:pPr>
      <w:r>
        <w:rPr>
          <w:rStyle w:val="CommentReference"/>
        </w:rPr>
        <w:annotationRef/>
      </w:r>
      <w:r>
        <w:t xml:space="preserve">I agree with your thinking and this is consistent with an initial comment I provided above. We will have better luck selling this if we use a more complementary focus rather than an either/or argument. You might want to make this point sooner rather than later. One thing I have noticed with reviewers recently is that there is a tendency to omit the general discussion during reviews. Reviewers think they make these major points that doom your paper because you did not consider an alternative, only to be included explicitly in the GD initially. This has happened to us on several occasions. </w:t>
      </w:r>
    </w:p>
    <w:p w14:paraId="359E9EC9" w14:textId="77777777" w:rsidR="005A27F8" w:rsidRDefault="005A27F8">
      <w:pPr>
        <w:pStyle w:val="CommentText"/>
      </w:pPr>
    </w:p>
    <w:p w14:paraId="02126419" w14:textId="77777777" w:rsidR="005A27F8" w:rsidRDefault="005A27F8" w:rsidP="00A6610D">
      <w:pPr>
        <w:pStyle w:val="CommentText"/>
      </w:pPr>
      <w:r>
        <w:t>You might want to call attention to this that cue strengthening might operate when cues are explicit, but when they are not, implicit relational/associative processing is in play.</w:t>
      </w:r>
    </w:p>
  </w:comment>
  <w:comment w:id="131" w:author="Mark Huff" w:date="2023-06-23T12:18:00Z" w:initials="MH">
    <w:p w14:paraId="162F1537" w14:textId="77777777" w:rsidR="005A27F8" w:rsidRDefault="005A27F8" w:rsidP="00FF682D">
      <w:pPr>
        <w:pStyle w:val="CommentText"/>
      </w:pPr>
      <w:r>
        <w:rPr>
          <w:rStyle w:val="CommentReference"/>
        </w:rPr>
        <w:annotationRef/>
      </w:r>
      <w:r>
        <w:t>update</w:t>
      </w:r>
    </w:p>
  </w:comment>
  <w:comment w:id="132" w:author="Mark Huff" w:date="2023-06-23T12:47:00Z" w:initials="MH">
    <w:p w14:paraId="23BB9D40" w14:textId="77777777" w:rsidR="003A0CCB" w:rsidRDefault="003A0CCB" w:rsidP="007B2714">
      <w:pPr>
        <w:pStyle w:val="CommentText"/>
      </w:pPr>
      <w:r>
        <w:rPr>
          <w:rStyle w:val="CommentReference"/>
        </w:rPr>
        <w:annotationRef/>
      </w:r>
      <w:r>
        <w:t>I think you need to be a little careful with the processes in the test types. No test is process pure (Jacoby, 1991), and therefore one test would only be more or less likely to use one type of processing over another. Obviously, cued-recall could benefit from familiarity processes (card is familiar after viewing the cue credit) and recollection processes can occur in recognition (participants may remember seeing the target even though they have no clue what the cue is like). I think this paragraph needs to be revised for clarity and state the participants may be creating familiarity based cues for targets on unrelated pairs which aid their retrievals on recognition, but not recall.</w:t>
      </w:r>
    </w:p>
  </w:comment>
  <w:comment w:id="133" w:author="Mark Huff" w:date="2023-06-23T12:57:00Z" w:initials="MH">
    <w:p w14:paraId="58B52A00" w14:textId="77777777" w:rsidR="00F21E73" w:rsidRDefault="00F21E73" w:rsidP="00875EB5">
      <w:pPr>
        <w:pStyle w:val="CommentText"/>
      </w:pPr>
      <w:r>
        <w:rPr>
          <w:rStyle w:val="CommentReference"/>
        </w:rPr>
        <w:annotationRef/>
      </w:r>
      <w:r>
        <w:t>I would argue that rhyme cues are still a type of relatedness. Focus on the presence vs. absence of semantic associations.</w:t>
      </w:r>
    </w:p>
  </w:comment>
  <w:comment w:id="134" w:author="Mark Huff" w:date="2023-06-23T12:56:00Z" w:initials="MH">
    <w:p w14:paraId="430470A9" w14:textId="7C855720" w:rsidR="00F21E73" w:rsidRDefault="00F21E73">
      <w:pPr>
        <w:pStyle w:val="CommentText"/>
      </w:pPr>
      <w:r>
        <w:rPr>
          <w:rStyle w:val="CommentReference"/>
        </w:rPr>
        <w:annotationRef/>
      </w:r>
      <w:r>
        <w:t>I'd like to see you dig a little deeper here. One of the potential cool things about finding positive reactivity for all pair types on recognition is that it might operate as a cost-free strategy to aid learning which would have clear educational implications. For instance, learning foreign language pairs, which is common in initial vocabulary learning, may have some pairs that show semantic associations while others do not (swahili: wingu-cloud vs. mashua-boat). If providing JOLs enhances familiarity processes, recognition may be aided regardless of whether there is a semantic similarity between pair types.</w:t>
      </w:r>
    </w:p>
    <w:p w14:paraId="1C62E76D" w14:textId="77777777" w:rsidR="00F21E73" w:rsidRDefault="00F21E73">
      <w:pPr>
        <w:pStyle w:val="CommentText"/>
      </w:pPr>
    </w:p>
    <w:p w14:paraId="4CF101F8" w14:textId="77777777" w:rsidR="00F21E73" w:rsidRDefault="00F21E73" w:rsidP="00885C3C">
      <w:pPr>
        <w:pStyle w:val="CommentText"/>
      </w:pPr>
      <w:r>
        <w:t>Try and be a bit more applied here with the addition of a "big picture" paragraph. Positive reactivity clearly improves memory, how can this be used in practice and what do our results tell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5FDF21CD" w15:paraIdParent="3E3D700B" w15:done="0"/>
  <w15:commentEx w15:paraId="534AF6B8" w15:done="0"/>
  <w15:commentEx w15:paraId="21D04CFC" w15:done="0"/>
  <w15:commentEx w15:paraId="5AEB8A6D" w15:paraIdParent="21D04CFC" w15:done="0"/>
  <w15:commentEx w15:paraId="60CE14D8" w15:done="0"/>
  <w15:commentEx w15:paraId="1389ED6D" w15:paraIdParent="60CE14D8" w15:done="0"/>
  <w15:commentEx w15:paraId="74883137" w15:done="0"/>
  <w15:commentEx w15:paraId="6BFB5A74" w15:paraIdParent="74883137" w15:done="0"/>
  <w15:commentEx w15:paraId="17191D95" w15:done="0"/>
  <w15:commentEx w15:paraId="1B8F9B8F" w15:paraIdParent="17191D95" w15:done="0"/>
  <w15:commentEx w15:paraId="63240382" w15:done="0"/>
  <w15:commentEx w15:paraId="2B89AD01" w15:done="0"/>
  <w15:commentEx w15:paraId="692A411F" w15:paraIdParent="2B89AD01" w15:done="0"/>
  <w15:commentEx w15:paraId="58AEBB86" w15:done="0"/>
  <w15:commentEx w15:paraId="13624059" w15:paraIdParent="58AEBB86" w15:done="0"/>
  <w15:commentEx w15:paraId="46A728E2" w15:done="0"/>
  <w15:commentEx w15:paraId="5C3378E4" w15:paraIdParent="46A728E2" w15:done="0"/>
  <w15:commentEx w15:paraId="5AA5736C" w15:done="0"/>
  <w15:commentEx w15:paraId="1E459521" w15:paraIdParent="5AA5736C" w15:done="0"/>
  <w15:commentEx w15:paraId="2D6D1295" w15:done="0"/>
  <w15:commentEx w15:paraId="3E56D789" w15:paraIdParent="2D6D1295" w15:done="0"/>
  <w15:commentEx w15:paraId="4399C9DF" w15:done="0"/>
  <w15:commentEx w15:paraId="174016CD" w15:done="0"/>
  <w15:commentEx w15:paraId="4E583F96" w15:paraIdParent="174016CD" w15:done="0"/>
  <w15:commentEx w15:paraId="166046F3" w15:done="0"/>
  <w15:commentEx w15:paraId="4E069D79" w15:done="0"/>
  <w15:commentEx w15:paraId="15A9186B" w15:paraIdParent="4E069D79" w15:done="0"/>
  <w15:commentEx w15:paraId="17424017" w15:done="0"/>
  <w15:commentEx w15:paraId="38BB371A" w15:paraIdParent="17424017" w15:done="0"/>
  <w15:commentEx w15:paraId="132E9D38" w15:paraIdParent="17424017" w15:done="0"/>
  <w15:commentEx w15:paraId="6384B77A" w15:done="0"/>
  <w15:commentEx w15:paraId="6F72B83F" w15:paraIdParent="6384B77A" w15:done="0"/>
  <w15:commentEx w15:paraId="51FC9E41" w15:done="0"/>
  <w15:commentEx w15:paraId="051ECE86" w15:paraIdParent="51FC9E41" w15:done="0"/>
  <w15:commentEx w15:paraId="7530022E" w15:done="0"/>
  <w15:commentEx w15:paraId="6F9D2B70" w15:done="0"/>
  <w15:commentEx w15:paraId="4A8D9B2D" w15:paraIdParent="6F9D2B70" w15:done="0"/>
  <w15:commentEx w15:paraId="4470B9F3" w15:done="0"/>
  <w15:commentEx w15:paraId="232E45DA" w15:done="0"/>
  <w15:commentEx w15:paraId="3E72A3BF" w15:paraIdParent="232E45DA" w15:done="0"/>
  <w15:commentEx w15:paraId="40FFF508" w15:done="0"/>
  <w15:commentEx w15:paraId="2FFFAF97" w15:paraIdParent="40FFF508" w15:done="0"/>
  <w15:commentEx w15:paraId="009AD066" w15:done="0"/>
  <w15:commentEx w15:paraId="561E323F" w15:paraIdParent="009AD066" w15:done="0"/>
  <w15:commentEx w15:paraId="74E41B0F" w15:done="0"/>
  <w15:commentEx w15:paraId="5BD413BD" w15:paraIdParent="74E41B0F" w15:done="0"/>
  <w15:commentEx w15:paraId="3D0718A5" w15:done="0"/>
  <w15:commentEx w15:paraId="66D69903" w15:done="0"/>
  <w15:commentEx w15:paraId="3DE797A4" w15:done="0"/>
  <w15:commentEx w15:paraId="02126419" w15:paraIdParent="3DE797A4" w15:done="0"/>
  <w15:commentEx w15:paraId="162F1537" w15:done="0"/>
  <w15:commentEx w15:paraId="23BB9D40" w15:done="0"/>
  <w15:commentEx w15:paraId="58B52A00" w15:done="0"/>
  <w15:commentEx w15:paraId="4CF10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3D9E4A" w16cex:dateUtc="2023-06-21T21:05:00Z"/>
  <w16cex:commentExtensible w16cex:durableId="283DA23E" w16cex:dateUtc="2023-06-21T21:22:00Z"/>
  <w16cex:commentExtensible w16cex:durableId="283EE3DF" w16cex:dateUtc="2023-06-22T20:14:00Z"/>
  <w16cex:commentExtensible w16cex:durableId="28403692" w16cex:dateUtc="2023-06-23T20:19:00Z"/>
  <w16cex:commentExtensible w16cex:durableId="283EE402" w16cex:dateUtc="2023-06-22T20:15:00Z"/>
  <w16cex:commentExtensible w16cex:durableId="28401EA3" w16cex:dateUtc="2023-06-23T18:37:00Z"/>
  <w16cex:commentExtensible w16cex:durableId="283EE5D5" w16cex:dateUtc="2023-06-22T20:23:00Z"/>
  <w16cex:commentExtensible w16cex:durableId="28401EC5" w16cex:dateUtc="2023-06-23T18:38:00Z"/>
  <w16cex:commentExtensible w16cex:durableId="2820C85A" w16cex:dateUtc="2023-05-31T00:09:00Z"/>
  <w16cex:commentExtensible w16cex:durableId="283EF1CD" w16cex:dateUtc="2023-06-22T21:14:00Z"/>
  <w16cex:commentExtensible w16cex:durableId="284044BA" w16cex:dateUtc="2023-06-23T21:20:00Z"/>
  <w16cex:commentExtensible w16cex:durableId="283F03B6" w16cex:dateUtc="2023-06-22T22:30:00Z"/>
  <w16cex:commentExtensible w16cex:durableId="28404490" w16cex:dateUtc="2023-06-23T21:19:00Z"/>
  <w16cex:commentExtensible w16cex:durableId="283F072F" w16cex:dateUtc="2023-06-22T22:45:00Z"/>
  <w16cex:commentExtensible w16cex:durableId="28401FFD" w16cex:dateUtc="2023-06-23T18:43:00Z"/>
  <w16cex:commentExtensible w16cex:durableId="283F082E" w16cex:dateUtc="2023-06-22T22:49:00Z"/>
  <w16cex:commentExtensible w16cex:durableId="2840204F" w16cex:dateUtc="2023-06-23T18:44:00Z"/>
  <w16cex:commentExtensible w16cex:durableId="283F4337" w16cex:dateUtc="2023-06-23T03:01:00Z"/>
  <w16cex:commentExtensible w16cex:durableId="2840207E" w16cex:dateUtc="2023-06-23T18:45:00Z"/>
  <w16cex:commentExtensible w16cex:durableId="283F4555" w16cex:dateUtc="2023-06-23T03:10:00Z"/>
  <w16cex:commentExtensible w16cex:durableId="28402091" w16cex:dateUtc="2023-06-23T18:45:00Z"/>
  <w16cex:commentExtensible w16cex:durableId="283F48B3" w16cex:dateUtc="2023-06-23T03:24:00Z"/>
  <w16cex:commentExtensible w16cex:durableId="283F4BF0" w16cex:dateUtc="2023-06-23T03:38:00Z"/>
  <w16cex:commentExtensible w16cex:durableId="28404CA1" w16cex:dateUtc="2023-06-23T21:53:00Z"/>
  <w16cex:commentExtensible w16cex:durableId="283FF30F" w16cex:dateUtc="2023-06-23T15:31:00Z"/>
  <w16cex:commentExtensible w16cex:durableId="282D8550" w16cex:dateUtc="2023-06-09T16:02:00Z"/>
  <w16cex:commentExtensible w16cex:durableId="283FF5CE" w16cex:dateUtc="2023-06-23T15:43:00Z"/>
  <w16cex:commentExtensible w16cex:durableId="283417B0" w16cex:dateUtc="2023-06-14T15:40:00Z"/>
  <w16cex:commentExtensible w16cex:durableId="283FF645" w16cex:dateUtc="2023-06-23T15:45:00Z"/>
  <w16cex:commentExtensible w16cex:durableId="28402335" w16cex:dateUtc="2023-06-23T18:57:00Z"/>
  <w16cex:commentExtensible w16cex:durableId="283FF6D9" w16cex:dateUtc="2023-06-23T15:47:00Z"/>
  <w16cex:commentExtensible w16cex:durableId="284023D6" w16cex:dateUtc="2023-06-23T18:59:00Z"/>
  <w16cex:commentExtensible w16cex:durableId="28345254" w16cex:dateUtc="2023-06-14T19:51:00Z"/>
  <w16cex:commentExtensible w16cex:durableId="283FF833" w16cex:dateUtc="2023-06-23T15:53:00Z"/>
  <w16cex:commentExtensible w16cex:durableId="283FF9E9" w16cex:dateUtc="2023-06-23T16:00:00Z"/>
  <w16cex:commentExtensible w16cex:durableId="283FFCAE" w16cex:dateUtc="2023-06-23T16:12:00Z"/>
  <w16cex:commentExtensible w16cex:durableId="2840244B" w16cex:dateUtc="2023-06-23T19:01:00Z"/>
  <w16cex:commentExtensible w16cex:durableId="283FFF55" w16cex:dateUtc="2023-06-23T16:24:00Z"/>
  <w16cex:commentExtensible w16cex:durableId="28400072" w16cex:dateUtc="2023-06-23T16:28:00Z"/>
  <w16cex:commentExtensible w16cex:durableId="28402477" w16cex:dateUtc="2023-06-23T19:02:00Z"/>
  <w16cex:commentExtensible w16cex:durableId="284005F0" w16cex:dateUtc="2023-06-23T16:52:00Z"/>
  <w16cex:commentExtensible w16cex:durableId="28402488" w16cex:dateUtc="2023-06-23T19:02:00Z"/>
  <w16cex:commentExtensible w16cex:durableId="28400613" w16cex:dateUtc="2023-06-23T16:52:00Z"/>
  <w16cex:commentExtensible w16cex:durableId="2840249E" w16cex:dateUtc="2023-06-23T19:03:00Z"/>
  <w16cex:commentExtensible w16cex:durableId="284008E9" w16cex:dateUtc="2023-06-23T17:04:00Z"/>
  <w16cex:commentExtensible w16cex:durableId="284024FF" w16cex:dateUtc="2023-06-23T19:04:00Z"/>
  <w16cex:commentExtensible w16cex:durableId="28400AA7" w16cex:dateUtc="2023-06-23T17:12:00Z"/>
  <w16cex:commentExtensible w16cex:durableId="282C5F5F" w16cex:dateUtc="2023-06-08T19:08:00Z"/>
  <w16cex:commentExtensible w16cex:durableId="282D89EA" w16cex:dateUtc="2023-06-09T16:22:00Z"/>
  <w16cex:commentExtensible w16cex:durableId="28400B44" w16cex:dateUtc="2023-06-23T17:15:00Z"/>
  <w16cex:commentExtensible w16cex:durableId="28400C27" w16cex:dateUtc="2023-06-23T17:18:00Z"/>
  <w16cex:commentExtensible w16cex:durableId="284012EF" w16cex:dateUtc="2023-06-23T17:47:00Z"/>
  <w16cex:commentExtensible w16cex:durableId="28401520" w16cex:dateUtc="2023-06-23T17:57:00Z"/>
  <w16cex:commentExtensible w16cex:durableId="284014EF" w16cex:dateUtc="2023-06-23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5FDF21CD" w16cid:durableId="283D9E4A"/>
  <w16cid:commentId w16cid:paraId="534AF6B8" w16cid:durableId="283DA23E"/>
  <w16cid:commentId w16cid:paraId="21D04CFC" w16cid:durableId="283EE3DF"/>
  <w16cid:commentId w16cid:paraId="5AEB8A6D" w16cid:durableId="28403692"/>
  <w16cid:commentId w16cid:paraId="60CE14D8" w16cid:durableId="283EE402"/>
  <w16cid:commentId w16cid:paraId="1389ED6D" w16cid:durableId="28401EA3"/>
  <w16cid:commentId w16cid:paraId="74883137" w16cid:durableId="283EE5D5"/>
  <w16cid:commentId w16cid:paraId="6BFB5A74" w16cid:durableId="28401EC5"/>
  <w16cid:commentId w16cid:paraId="17191D95" w16cid:durableId="2820C85A"/>
  <w16cid:commentId w16cid:paraId="1B8F9B8F" w16cid:durableId="283EF1CD"/>
  <w16cid:commentId w16cid:paraId="63240382" w16cid:durableId="284044BA"/>
  <w16cid:commentId w16cid:paraId="2B89AD01" w16cid:durableId="283F03B6"/>
  <w16cid:commentId w16cid:paraId="692A411F" w16cid:durableId="28404490"/>
  <w16cid:commentId w16cid:paraId="58AEBB86" w16cid:durableId="283F072F"/>
  <w16cid:commentId w16cid:paraId="13624059" w16cid:durableId="28401FFD"/>
  <w16cid:commentId w16cid:paraId="46A728E2" w16cid:durableId="283F082E"/>
  <w16cid:commentId w16cid:paraId="5C3378E4" w16cid:durableId="2840204F"/>
  <w16cid:commentId w16cid:paraId="5AA5736C" w16cid:durableId="283F4337"/>
  <w16cid:commentId w16cid:paraId="1E459521" w16cid:durableId="2840207E"/>
  <w16cid:commentId w16cid:paraId="2D6D1295" w16cid:durableId="283F4555"/>
  <w16cid:commentId w16cid:paraId="3E56D789" w16cid:durableId="28402091"/>
  <w16cid:commentId w16cid:paraId="4399C9DF" w16cid:durableId="283F48B3"/>
  <w16cid:commentId w16cid:paraId="174016CD" w16cid:durableId="283F4BF0"/>
  <w16cid:commentId w16cid:paraId="4E583F96" w16cid:durableId="28404CA1"/>
  <w16cid:commentId w16cid:paraId="166046F3" w16cid:durableId="283FF30F"/>
  <w16cid:commentId w16cid:paraId="4E069D79" w16cid:durableId="282D8550"/>
  <w16cid:commentId w16cid:paraId="15A9186B" w16cid:durableId="283FF5CE"/>
  <w16cid:commentId w16cid:paraId="17424017" w16cid:durableId="283417B0"/>
  <w16cid:commentId w16cid:paraId="38BB371A" w16cid:durableId="283FF645"/>
  <w16cid:commentId w16cid:paraId="132E9D38" w16cid:durableId="28402335"/>
  <w16cid:commentId w16cid:paraId="6384B77A" w16cid:durableId="283FF6D9"/>
  <w16cid:commentId w16cid:paraId="6F72B83F" w16cid:durableId="284023D6"/>
  <w16cid:commentId w16cid:paraId="51FC9E41" w16cid:durableId="28345254"/>
  <w16cid:commentId w16cid:paraId="051ECE86" w16cid:durableId="283FF833"/>
  <w16cid:commentId w16cid:paraId="7530022E" w16cid:durableId="283FF9E9"/>
  <w16cid:commentId w16cid:paraId="6F9D2B70" w16cid:durableId="283FFCAE"/>
  <w16cid:commentId w16cid:paraId="4A8D9B2D" w16cid:durableId="2840244B"/>
  <w16cid:commentId w16cid:paraId="4470B9F3" w16cid:durableId="283FFF55"/>
  <w16cid:commentId w16cid:paraId="232E45DA" w16cid:durableId="28400072"/>
  <w16cid:commentId w16cid:paraId="3E72A3BF" w16cid:durableId="28402477"/>
  <w16cid:commentId w16cid:paraId="40FFF508" w16cid:durableId="284005F0"/>
  <w16cid:commentId w16cid:paraId="2FFFAF97" w16cid:durableId="28402488"/>
  <w16cid:commentId w16cid:paraId="009AD066" w16cid:durableId="28400613"/>
  <w16cid:commentId w16cid:paraId="561E323F" w16cid:durableId="2840249E"/>
  <w16cid:commentId w16cid:paraId="74E41B0F" w16cid:durableId="284008E9"/>
  <w16cid:commentId w16cid:paraId="5BD413BD" w16cid:durableId="284024FF"/>
  <w16cid:commentId w16cid:paraId="3D0718A5" w16cid:durableId="28400AA7"/>
  <w16cid:commentId w16cid:paraId="66D69903" w16cid:durableId="282C5F5F"/>
  <w16cid:commentId w16cid:paraId="3DE797A4" w16cid:durableId="282D89EA"/>
  <w16cid:commentId w16cid:paraId="02126419" w16cid:durableId="28400B44"/>
  <w16cid:commentId w16cid:paraId="162F1537" w16cid:durableId="28400C27"/>
  <w16cid:commentId w16cid:paraId="23BB9D40" w16cid:durableId="284012EF"/>
  <w16cid:commentId w16cid:paraId="58B52A00" w16cid:durableId="28401520"/>
  <w16cid:commentId w16cid:paraId="4CF101F8" w16cid:durableId="28401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38AC" w14:textId="77777777" w:rsidR="007F6BB2" w:rsidRDefault="007F6BB2" w:rsidP="00831158">
      <w:pPr>
        <w:spacing w:after="0" w:line="240" w:lineRule="auto"/>
      </w:pPr>
      <w:r>
        <w:separator/>
      </w:r>
    </w:p>
  </w:endnote>
  <w:endnote w:type="continuationSeparator" w:id="0">
    <w:p w14:paraId="65F2FFC1" w14:textId="77777777" w:rsidR="007F6BB2" w:rsidRDefault="007F6BB2"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8C50" w14:textId="77777777" w:rsidR="007F6BB2" w:rsidRDefault="007F6BB2" w:rsidP="00831158">
      <w:pPr>
        <w:spacing w:after="0" w:line="240" w:lineRule="auto"/>
      </w:pPr>
      <w:r>
        <w:separator/>
      </w:r>
    </w:p>
  </w:footnote>
  <w:footnote w:type="continuationSeparator" w:id="0">
    <w:p w14:paraId="76871573" w14:textId="77777777" w:rsidR="007F6BB2" w:rsidRDefault="007F6BB2"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0939"/>
    <w:rsid w:val="00023A22"/>
    <w:rsid w:val="0002544B"/>
    <w:rsid w:val="000366B6"/>
    <w:rsid w:val="0004682F"/>
    <w:rsid w:val="00046A4A"/>
    <w:rsid w:val="00050EF2"/>
    <w:rsid w:val="00057423"/>
    <w:rsid w:val="00062B10"/>
    <w:rsid w:val="000639D2"/>
    <w:rsid w:val="00063B4A"/>
    <w:rsid w:val="00064179"/>
    <w:rsid w:val="000652B0"/>
    <w:rsid w:val="0007024B"/>
    <w:rsid w:val="00073FBF"/>
    <w:rsid w:val="0007430E"/>
    <w:rsid w:val="00075ABA"/>
    <w:rsid w:val="000778D8"/>
    <w:rsid w:val="00086619"/>
    <w:rsid w:val="000875C2"/>
    <w:rsid w:val="000875E2"/>
    <w:rsid w:val="000875F6"/>
    <w:rsid w:val="00091220"/>
    <w:rsid w:val="000926E8"/>
    <w:rsid w:val="00095631"/>
    <w:rsid w:val="00095AEF"/>
    <w:rsid w:val="00096A40"/>
    <w:rsid w:val="00096E6F"/>
    <w:rsid w:val="0009777D"/>
    <w:rsid w:val="00097919"/>
    <w:rsid w:val="00097B6F"/>
    <w:rsid w:val="000A157A"/>
    <w:rsid w:val="000A24F1"/>
    <w:rsid w:val="000A2FAB"/>
    <w:rsid w:val="000A5013"/>
    <w:rsid w:val="000A6BEC"/>
    <w:rsid w:val="000B00CD"/>
    <w:rsid w:val="000B3584"/>
    <w:rsid w:val="000B70B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69B6"/>
    <w:rsid w:val="001D78A7"/>
    <w:rsid w:val="001E1E5C"/>
    <w:rsid w:val="001E2E75"/>
    <w:rsid w:val="001E5A23"/>
    <w:rsid w:val="001F48FF"/>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2708"/>
    <w:rsid w:val="004129C3"/>
    <w:rsid w:val="004207C4"/>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64FD4"/>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4F469B"/>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75011"/>
    <w:rsid w:val="005820FB"/>
    <w:rsid w:val="00582CDD"/>
    <w:rsid w:val="005833B7"/>
    <w:rsid w:val="00584DCC"/>
    <w:rsid w:val="0058516E"/>
    <w:rsid w:val="005863D0"/>
    <w:rsid w:val="005937F7"/>
    <w:rsid w:val="00593E05"/>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D00F0"/>
    <w:rsid w:val="005D50C8"/>
    <w:rsid w:val="005D5F39"/>
    <w:rsid w:val="005D7991"/>
    <w:rsid w:val="005F02A7"/>
    <w:rsid w:val="00601AD8"/>
    <w:rsid w:val="00602414"/>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1A54"/>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50FE"/>
    <w:rsid w:val="007365FC"/>
    <w:rsid w:val="00741863"/>
    <w:rsid w:val="0074191A"/>
    <w:rsid w:val="00741AC7"/>
    <w:rsid w:val="00742223"/>
    <w:rsid w:val="00744201"/>
    <w:rsid w:val="00745C74"/>
    <w:rsid w:val="00747956"/>
    <w:rsid w:val="007536AF"/>
    <w:rsid w:val="007555C3"/>
    <w:rsid w:val="00756D5F"/>
    <w:rsid w:val="007600EC"/>
    <w:rsid w:val="00762F72"/>
    <w:rsid w:val="00764CD4"/>
    <w:rsid w:val="00765074"/>
    <w:rsid w:val="00776ABB"/>
    <w:rsid w:val="00777C6A"/>
    <w:rsid w:val="00777DAF"/>
    <w:rsid w:val="00780A3B"/>
    <w:rsid w:val="00784C48"/>
    <w:rsid w:val="00790879"/>
    <w:rsid w:val="00793CC2"/>
    <w:rsid w:val="00794F2F"/>
    <w:rsid w:val="007969D7"/>
    <w:rsid w:val="0079735D"/>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7F6BB2"/>
    <w:rsid w:val="007F7DAD"/>
    <w:rsid w:val="00800A7B"/>
    <w:rsid w:val="0080779C"/>
    <w:rsid w:val="00810F8B"/>
    <w:rsid w:val="00811246"/>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89"/>
    <w:rsid w:val="0085225B"/>
    <w:rsid w:val="00852D94"/>
    <w:rsid w:val="00853265"/>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36DA"/>
    <w:rsid w:val="009546BB"/>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C70B8"/>
    <w:rsid w:val="009D343D"/>
    <w:rsid w:val="009D3BAB"/>
    <w:rsid w:val="009D4282"/>
    <w:rsid w:val="009D5B53"/>
    <w:rsid w:val="009D72B6"/>
    <w:rsid w:val="009E0631"/>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A7CBC"/>
    <w:rsid w:val="00AB22D8"/>
    <w:rsid w:val="00AB3B34"/>
    <w:rsid w:val="00AB4004"/>
    <w:rsid w:val="00AB6C11"/>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E7A"/>
    <w:rsid w:val="00B11A99"/>
    <w:rsid w:val="00B14DB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074"/>
    <w:rsid w:val="00BC5943"/>
    <w:rsid w:val="00BD011C"/>
    <w:rsid w:val="00BD24BA"/>
    <w:rsid w:val="00BE2D26"/>
    <w:rsid w:val="00BF0A61"/>
    <w:rsid w:val="00BF2B5B"/>
    <w:rsid w:val="00BF5274"/>
    <w:rsid w:val="00BF60CA"/>
    <w:rsid w:val="00C00AAB"/>
    <w:rsid w:val="00C00C08"/>
    <w:rsid w:val="00C02F45"/>
    <w:rsid w:val="00C05629"/>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52B2"/>
    <w:rsid w:val="00CD634C"/>
    <w:rsid w:val="00CE0BB3"/>
    <w:rsid w:val="00CE0F4E"/>
    <w:rsid w:val="00CE3722"/>
    <w:rsid w:val="00CE3932"/>
    <w:rsid w:val="00CE3DDF"/>
    <w:rsid w:val="00CE5AEA"/>
    <w:rsid w:val="00CE76EA"/>
    <w:rsid w:val="00CF0862"/>
    <w:rsid w:val="00CF563B"/>
    <w:rsid w:val="00D10CCD"/>
    <w:rsid w:val="00D12C58"/>
    <w:rsid w:val="00D214C8"/>
    <w:rsid w:val="00D23EC1"/>
    <w:rsid w:val="00D363D0"/>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3C50"/>
    <w:rsid w:val="00DE4525"/>
    <w:rsid w:val="00DE5EFD"/>
    <w:rsid w:val="00DE769F"/>
    <w:rsid w:val="00DF1676"/>
    <w:rsid w:val="00DF1B15"/>
    <w:rsid w:val="00E0153E"/>
    <w:rsid w:val="00E04798"/>
    <w:rsid w:val="00E06B07"/>
    <w:rsid w:val="00E128BB"/>
    <w:rsid w:val="00E16641"/>
    <w:rsid w:val="00E26D94"/>
    <w:rsid w:val="00E3210D"/>
    <w:rsid w:val="00E33B30"/>
    <w:rsid w:val="00E33BC4"/>
    <w:rsid w:val="00E33F25"/>
    <w:rsid w:val="00E37247"/>
    <w:rsid w:val="00E37FE1"/>
    <w:rsid w:val="00E40EC1"/>
    <w:rsid w:val="00E42056"/>
    <w:rsid w:val="00E42934"/>
    <w:rsid w:val="00E42C9F"/>
    <w:rsid w:val="00E43829"/>
    <w:rsid w:val="00E43934"/>
    <w:rsid w:val="00E46A33"/>
    <w:rsid w:val="00E50907"/>
    <w:rsid w:val="00E553A0"/>
    <w:rsid w:val="00E56874"/>
    <w:rsid w:val="00E62876"/>
    <w:rsid w:val="00E63AF3"/>
    <w:rsid w:val="00E63E52"/>
    <w:rsid w:val="00E702F0"/>
    <w:rsid w:val="00E7103A"/>
    <w:rsid w:val="00E74ABB"/>
    <w:rsid w:val="00E74B1F"/>
    <w:rsid w:val="00E875E9"/>
    <w:rsid w:val="00E977F8"/>
    <w:rsid w:val="00EA053D"/>
    <w:rsid w:val="00EA15C2"/>
    <w:rsid w:val="00EA2116"/>
    <w:rsid w:val="00EA6E04"/>
    <w:rsid w:val="00EA7236"/>
    <w:rsid w:val="00EB3C95"/>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21E73"/>
    <w:rsid w:val="00F22576"/>
    <w:rsid w:val="00F33A29"/>
    <w:rsid w:val="00F368F7"/>
    <w:rsid w:val="00F37D01"/>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69C1"/>
    <w:rsid w:val="00F77CA9"/>
    <w:rsid w:val="00F90A41"/>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42</Pages>
  <Words>10174</Words>
  <Characters>57992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2023-06-23T18:03:00Z</dcterms:created>
  <dcterms:modified xsi:type="dcterms:W3CDTF">2023-06-24T00:31:00Z</dcterms:modified>
</cp:coreProperties>
</file>