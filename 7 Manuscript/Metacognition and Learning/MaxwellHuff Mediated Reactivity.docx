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509AB31D" w14:textId="77777777" w:rsidR="004A565F" w:rsidRDefault="004A565F" w:rsidP="00EE402B">
      <w:pPr>
        <w:spacing w:after="0" w:line="480" w:lineRule="auto"/>
      </w:pPr>
    </w:p>
    <w:p w14:paraId="338F3C16" w14:textId="77777777" w:rsidR="001E5A23" w:rsidRDefault="001E5A23" w:rsidP="00EE402B">
      <w:pPr>
        <w:spacing w:after="0" w:line="480" w:lineRule="auto"/>
      </w:pPr>
    </w:p>
    <w:p w14:paraId="60FB746C" w14:textId="05C19A93" w:rsidR="00FF70BB" w:rsidRDefault="00FF70BB" w:rsidP="00EE402B">
      <w:pPr>
        <w:spacing w:after="0" w:line="480" w:lineRule="auto"/>
        <w:jc w:val="center"/>
        <w:rPr>
          <w:rStyle w:val="cf01"/>
        </w:rPr>
      </w:pPr>
      <w:r w:rsidRPr="00FF70BB">
        <w:rPr>
          <w:rStyle w:val="cf01"/>
          <w:rFonts w:ascii="Times New Roman" w:hAnsi="Times New Roman" w:cs="Times New Roman"/>
          <w:sz w:val="24"/>
          <w:szCs w:val="24"/>
        </w:rPr>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28FCC939" w14:textId="7DE1F831"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AB66A6">
      <w:pPr>
        <w:spacing w:after="0" w:line="480" w:lineRule="auto"/>
        <w:rPr>
          <w:rFonts w:ascii="Times New Roman" w:hAnsi="Times New Roman" w:cs="Times New Roman"/>
          <w:b/>
          <w:bCs/>
          <w:sz w:val="24"/>
          <w:szCs w:val="24"/>
        </w:rPr>
      </w:pPr>
    </w:p>
    <w:p w14:paraId="3207D517" w14:textId="79223091" w:rsidR="006F32CD" w:rsidRPr="00AB66A6" w:rsidRDefault="00AB66A6" w:rsidP="00AB66A6">
      <w:pPr>
        <w:spacing w:after="0" w:line="480" w:lineRule="auto"/>
        <w:rPr>
          <w:rFonts w:ascii="Times New Roman" w:hAnsi="Times New Roman" w:cs="Times New Roman"/>
          <w:sz w:val="24"/>
          <w:szCs w:val="24"/>
        </w:rPr>
      </w:pPr>
      <w:r w:rsidRPr="00AB66A6">
        <w:rPr>
          <w:rFonts w:ascii="Times New Roman" w:hAnsi="Times New Roman" w:cs="Times New Roman"/>
          <w:sz w:val="24"/>
          <w:szCs w:val="24"/>
        </w:rPr>
        <w:t xml:space="preserve">Word Count: </w:t>
      </w:r>
      <w:del w:id="0" w:author="Nick Maxwell" w:date="2023-09-04T17:33:00Z">
        <w:r w:rsidR="007276C7" w:rsidDel="00EF76CA">
          <w:rPr>
            <w:rFonts w:ascii="Times New Roman" w:hAnsi="Times New Roman" w:cs="Times New Roman"/>
            <w:sz w:val="24"/>
            <w:szCs w:val="24"/>
          </w:rPr>
          <w:delText>8</w:delText>
        </w:r>
        <w:r w:rsidR="00B202B4" w:rsidDel="00EF76CA">
          <w:rPr>
            <w:rFonts w:ascii="Times New Roman" w:hAnsi="Times New Roman" w:cs="Times New Roman"/>
            <w:sz w:val="24"/>
            <w:szCs w:val="24"/>
          </w:rPr>
          <w:delText>703</w:delText>
        </w:r>
      </w:del>
      <w:ins w:id="1" w:author="Nick Maxwell" w:date="2023-09-04T17:33:00Z">
        <w:r w:rsidR="00EF76CA">
          <w:rPr>
            <w:rFonts w:ascii="Times New Roman" w:hAnsi="Times New Roman" w:cs="Times New Roman"/>
            <w:sz w:val="24"/>
            <w:szCs w:val="24"/>
          </w:rPr>
          <w:t>XXX</w:t>
        </w:r>
      </w:ins>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504ABCC1" w14:textId="6F9CD4DA" w:rsidR="00EE402B" w:rsidRDefault="00831158" w:rsidP="004A565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7E8F4A4B"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BA6FA8">
        <w:rPr>
          <w:rFonts w:ascii="Times New Roman" w:hAnsi="Times New Roman" w:cs="Times New Roman"/>
          <w:sz w:val="24"/>
          <w:szCs w:val="24"/>
        </w:rPr>
        <w:t>often</w:t>
      </w:r>
      <w:r w:rsidR="00954F20">
        <w:rPr>
          <w:rFonts w:ascii="Times New Roman" w:hAnsi="Times New Roman" w:cs="Times New Roman"/>
          <w:sz w:val="24"/>
          <w:szCs w:val="24"/>
        </w:rPr>
        <w:t xml:space="preserve">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instead 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w:t>
      </w:r>
      <w:r w:rsidR="00CE5AEA">
        <w:rPr>
          <w:rFonts w:ascii="Times New Roman" w:hAnsi="Times New Roman" w:cs="Times New Roman"/>
          <w:sz w:val="24"/>
          <w:szCs w:val="24"/>
        </w:rPr>
        <w:t>only when semantic associations are available</w:t>
      </w:r>
      <w:r w:rsidRPr="00E50907">
        <w:rPr>
          <w:rFonts w:ascii="Times New Roman" w:hAnsi="Times New Roman" w:cs="Times New Roman"/>
          <w:sz w:val="24"/>
          <w:szCs w:val="24"/>
        </w:rPr>
        <w:t xml:space="preserve">. The present study tested these accounts using mediated associates (e.g., </w:t>
      </w:r>
      <w:r w:rsidRPr="00494BD5">
        <w:rPr>
          <w:rFonts w:ascii="Times New Roman" w:hAnsi="Times New Roman" w:cs="Times New Roman"/>
          <w:sz w:val="24"/>
          <w:szCs w:val="24"/>
        </w:rPr>
        <w:t>lion</w:t>
      </w:r>
      <w:r w:rsidR="00AB66A6" w:rsidRPr="00494BD5">
        <w:rPr>
          <w:rFonts w:ascii="Times New Roman" w:hAnsi="Times New Roman" w:cs="Times New Roman"/>
          <w:sz w:val="24"/>
          <w:szCs w:val="24"/>
        </w:rPr>
        <w:t xml:space="preserve"> – </w:t>
      </w:r>
      <w:r w:rsidRPr="00494BD5">
        <w:rPr>
          <w:rFonts w:ascii="Times New Roman" w:hAnsi="Times New Roman" w:cs="Times New Roman"/>
          <w:sz w:val="24"/>
          <w:szCs w:val="24"/>
        </w:rPr>
        <w:t>stripes</w:t>
      </w:r>
      <w:r w:rsidRPr="00E50907">
        <w:rPr>
          <w:rFonts w:ascii="Times New Roman" w:hAnsi="Times New Roman" w:cs="Times New Roman"/>
          <w:sz w:val="24"/>
          <w:szCs w:val="24"/>
        </w:rPr>
        <w:t xml:space="preserve">)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00494BD5">
        <w:rPr>
          <w:rFonts w:ascii="Times New Roman" w:hAnsi="Times New Roman" w:cs="Times New Roman"/>
          <w:sz w:val="24"/>
          <w:szCs w:val="24"/>
        </w:rPr>
        <w:t xml:space="preserve">directly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w:t>
      </w:r>
      <w:r w:rsidR="00CE5AEA" w:rsidRPr="00494BD5">
        <w:rPr>
          <w:rFonts w:ascii="Times New Roman" w:hAnsi="Times New Roman" w:cs="Times New Roman"/>
          <w:sz w:val="24"/>
          <w:szCs w:val="24"/>
        </w:rPr>
        <w:t>tiger</w:t>
      </w:r>
      <w:r w:rsidR="00CE5AEA">
        <w:rPr>
          <w:rFonts w:ascii="Times New Roman" w:hAnsi="Times New Roman" w:cs="Times New Roman"/>
          <w:sz w:val="24"/>
          <w:szCs w:val="24"/>
        </w:rPr>
        <w:t>).</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CE5AEA">
        <w:rPr>
          <w:rFonts w:ascii="Times New Roman" w:hAnsi="Times New Roman" w:cs="Times New Roman"/>
          <w:sz w:val="24"/>
          <w:szCs w:val="24"/>
        </w:rPr>
        <w:t>In contrast,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xml:space="preserve"> </w:t>
      </w:r>
      <w:r w:rsidRPr="00E50907">
        <w:rPr>
          <w:rFonts w:ascii="Times New Roman" w:hAnsi="Times New Roman" w:cs="Times New Roman"/>
          <w:sz w:val="24"/>
          <w:szCs w:val="24"/>
        </w:rPr>
        <w:t>predicts a memory benefit</w:t>
      </w:r>
      <w:r>
        <w:rPr>
          <w:rFonts w:ascii="Times New Roman" w:hAnsi="Times New Roman" w:cs="Times New Roman"/>
          <w:sz w:val="24"/>
          <w:szCs w:val="24"/>
        </w:rPr>
        <w:t xml:space="preserve"> </w:t>
      </w:r>
      <w:r w:rsidR="00CE5AEA">
        <w:rPr>
          <w:rFonts w:ascii="Times New Roman" w:hAnsi="Times New Roman" w:cs="Times New Roman"/>
          <w:sz w:val="24"/>
          <w:szCs w:val="24"/>
        </w:rPr>
        <w:t>whenever pairs are semantically related, even when these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 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402EEEFA"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DE3C50">
        <w:rPr>
          <w:rFonts w:ascii="Times New Roman" w:hAnsi="Times New Roman" w:cs="Times New Roman"/>
          <w:sz w:val="24"/>
          <w:szCs w:val="24"/>
        </w:rPr>
        <w:t>20</w:t>
      </w:r>
      <w:r w:rsidR="00494BD5">
        <w:rPr>
          <w:rFonts w:ascii="Times New Roman" w:hAnsi="Times New Roman" w:cs="Times New Roman"/>
          <w:sz w:val="24"/>
          <w:szCs w:val="24"/>
        </w:rPr>
        <w:t>3</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477D2FAC" w14:textId="77777777" w:rsidR="00FF70BB" w:rsidRDefault="00FF70BB" w:rsidP="00FF70BB">
      <w:pPr>
        <w:spacing w:after="0" w:line="480" w:lineRule="auto"/>
        <w:jc w:val="center"/>
        <w:rPr>
          <w:rStyle w:val="cf01"/>
        </w:rPr>
      </w:pPr>
      <w:r w:rsidRPr="00FF70BB">
        <w:rPr>
          <w:rStyle w:val="cf01"/>
          <w:rFonts w:ascii="Times New Roman" w:hAnsi="Times New Roman" w:cs="Times New Roman"/>
          <w:sz w:val="24"/>
          <w:szCs w:val="24"/>
        </w:rPr>
        <w:lastRenderedPageBreak/>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5A279A87" w14:textId="444DAB4D"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the processes by which individuals monitor and adjust their memory abilities, is critical for understanding the learning process. Metamemorial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 xml:space="preserve">whether </w:t>
      </w:r>
      <w:r w:rsidR="00DE5EFD">
        <w:rPr>
          <w:rFonts w:ascii="Times New Roman" w:hAnsi="Times New Roman" w:cs="Times New Roman"/>
          <w:sz w:val="24"/>
          <w:szCs w:val="24"/>
        </w:rPr>
        <w:t xml:space="preserve">information has been sufficiently learned or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E5EFD">
        <w:rPr>
          <w:rFonts w:ascii="Times New Roman" w:hAnsi="Times New Roman" w:cs="Times New Roman"/>
          <w:sz w:val="24"/>
          <w:szCs w:val="24"/>
        </w:rPr>
        <w:t xml:space="preserve">, </w:t>
      </w:r>
      <w:ins w:id="2" w:author="Nick Maxwell" w:date="2023-09-06T18:20:00Z">
        <w:r w:rsidR="00D33B2A">
          <w:rPr>
            <w:rFonts w:ascii="Times New Roman" w:hAnsi="Times New Roman" w:cs="Times New Roman"/>
            <w:sz w:val="24"/>
            <w:szCs w:val="24"/>
          </w:rPr>
          <w:t xml:space="preserve">understanding </w:t>
        </w:r>
      </w:ins>
      <w:r w:rsidR="00DE5EFD">
        <w:rPr>
          <w:rFonts w:ascii="Times New Roman" w:hAnsi="Times New Roman" w:cs="Times New Roman"/>
          <w:sz w:val="24"/>
          <w:szCs w:val="24"/>
        </w:rPr>
        <w:t xml:space="preserve">whether </w:t>
      </w:r>
      <w:del w:id="3" w:author="Nick Maxwell" w:date="2023-09-06T18:21:00Z">
        <w:r w:rsidR="00DE5EFD" w:rsidDel="00D33B2A">
          <w:rPr>
            <w:rFonts w:ascii="Times New Roman" w:hAnsi="Times New Roman" w:cs="Times New Roman"/>
            <w:sz w:val="24"/>
            <w:szCs w:val="24"/>
          </w:rPr>
          <w:delText>an individual</w:delText>
        </w:r>
      </w:del>
      <w:ins w:id="4" w:author="Nick Maxwell" w:date="2023-09-06T18:21:00Z">
        <w:r w:rsidR="00D33B2A">
          <w:rPr>
            <w:rFonts w:ascii="Times New Roman" w:hAnsi="Times New Roman" w:cs="Times New Roman"/>
            <w:sz w:val="24"/>
            <w:szCs w:val="24"/>
          </w:rPr>
          <w:t>one</w:t>
        </w:r>
      </w:ins>
      <w:r w:rsidR="00DE5EFD">
        <w:rPr>
          <w:rFonts w:ascii="Times New Roman" w:hAnsi="Times New Roman" w:cs="Times New Roman"/>
          <w:sz w:val="24"/>
          <w:szCs w:val="24"/>
        </w:rPr>
        <w:t xml:space="preserve"> lacks basic knowledge </w:t>
      </w:r>
      <w:ins w:id="5" w:author="Nick Maxwell" w:date="2023-09-06T18:21:00Z">
        <w:r w:rsidR="00D33B2A">
          <w:rPr>
            <w:rFonts w:ascii="Times New Roman" w:hAnsi="Times New Roman" w:cs="Times New Roman"/>
            <w:sz w:val="24"/>
            <w:szCs w:val="24"/>
          </w:rPr>
          <w:t xml:space="preserve">required </w:t>
        </w:r>
      </w:ins>
      <w:r w:rsidR="00DE5EFD">
        <w:rPr>
          <w:rFonts w:ascii="Times New Roman" w:hAnsi="Times New Roman" w:cs="Times New Roman"/>
          <w:sz w:val="24"/>
          <w:szCs w:val="24"/>
        </w:rPr>
        <w:t>to learn higher-order concepts, or determining whether certain materials may better lend themselves to long-term retention than others (see Nelson &amp; Narens, 1990</w:t>
      </w:r>
      <w:r w:rsidR="00F53EAC">
        <w:rPr>
          <w:rFonts w:ascii="Times New Roman" w:hAnsi="Times New Roman" w:cs="Times New Roman"/>
          <w:sz w:val="24"/>
          <w:szCs w:val="24"/>
        </w:rPr>
        <w:t xml:space="preserve">; </w:t>
      </w:r>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r w:rsidR="001D1C3F">
        <w:rPr>
          <w:rFonts w:ascii="Times New Roman" w:hAnsi="Times New Roman" w:cs="Times New Roman"/>
          <w:sz w:val="24"/>
          <w:szCs w:val="24"/>
        </w:rPr>
        <w:t>s</w:t>
      </w:r>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CC0C41">
        <w:rPr>
          <w:rFonts w:ascii="Times New Roman" w:hAnsi="Times New Roman" w:cs="Times New Roman"/>
          <w:sz w:val="24"/>
          <w:szCs w:val="24"/>
        </w:rPr>
        <w:t>provide</w:t>
      </w:r>
      <w:r w:rsidR="00DE3C50">
        <w:rPr>
          <w:rFonts w:ascii="Times New Roman" w:hAnsi="Times New Roman" w:cs="Times New Roman"/>
          <w:sz w:val="24"/>
          <w:szCs w:val="24"/>
        </w:rPr>
        <w:t xml:space="preserve"> judgments of learning</w:t>
      </w:r>
      <w:r w:rsidR="00CC0C41">
        <w:rPr>
          <w:rFonts w:ascii="Times New Roman" w:hAnsi="Times New Roman" w:cs="Times New Roman"/>
          <w:sz w:val="24"/>
          <w:szCs w:val="24"/>
        </w:rPr>
        <w:t xml:space="preserve"> at study</w:t>
      </w:r>
      <w:r w:rsidR="00DE3C50">
        <w:rPr>
          <w:rFonts w:ascii="Times New Roman" w:hAnsi="Times New Roman" w:cs="Times New Roman"/>
          <w:sz w:val="24"/>
          <w:szCs w:val="24"/>
        </w:rPr>
        <w:t>,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494BD5">
        <w:rPr>
          <w:rFonts w:ascii="Times New Roman" w:hAnsi="Times New Roman" w:cs="Times New Roman"/>
          <w:sz w:val="24"/>
          <w:szCs w:val="24"/>
        </w:rPr>
        <w:t xml:space="preserve">percent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w:t>
      </w:r>
      <w:r w:rsidR="00EE7E6D">
        <w:rPr>
          <w:rFonts w:ascii="Times New Roman" w:hAnsi="Times New Roman" w:cs="Times New Roman"/>
          <w:sz w:val="24"/>
          <w:szCs w:val="24"/>
        </w:rPr>
        <w:t xml:space="preserve">(i.e.,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 xml:space="preserve">changes </w:t>
      </w:r>
      <w:r w:rsidR="00F40137">
        <w:rPr>
          <w:rFonts w:ascii="Times New Roman" w:hAnsi="Times New Roman" w:cs="Times New Roman"/>
          <w:sz w:val="24"/>
          <w:szCs w:val="24"/>
        </w:rPr>
        <w:t xml:space="preserve">in </w:t>
      </w:r>
      <w:r w:rsidR="00407AD4">
        <w:rPr>
          <w:rFonts w:ascii="Times New Roman" w:hAnsi="Times New Roman" w:cs="Times New Roman"/>
          <w:sz w:val="24"/>
          <w:szCs w:val="24"/>
        </w:rPr>
        <w:t>material type</w:t>
      </w:r>
      <w:r w:rsidR="00F40137">
        <w:rPr>
          <w:rFonts w:ascii="Times New Roman" w:hAnsi="Times New Roman" w:cs="Times New Roman"/>
          <w:sz w:val="24"/>
          <w:szCs w:val="24"/>
        </w:rPr>
        <w:t>s</w:t>
      </w:r>
      <w:r w:rsidR="00407AD4">
        <w:rPr>
          <w:rFonts w:ascii="Times New Roman" w:hAnsi="Times New Roman" w:cs="Times New Roman"/>
          <w:sz w:val="24"/>
          <w:szCs w:val="24"/>
        </w:rPr>
        <w:t>,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w:t>
      </w:r>
      <w:r w:rsidR="001B2682">
        <w:rPr>
          <w:rFonts w:ascii="Times New Roman" w:hAnsi="Times New Roman" w:cs="Times New Roman"/>
          <w:sz w:val="24"/>
          <w:szCs w:val="24"/>
        </w:rPr>
        <w:t>via</w:t>
      </w:r>
      <w:r w:rsidR="00407AD4">
        <w:rPr>
          <w:rFonts w:ascii="Times New Roman" w:hAnsi="Times New Roman" w:cs="Times New Roman"/>
          <w:sz w:val="24"/>
          <w:szCs w:val="24"/>
        </w:rPr>
        <w:t xml:space="preserve"> a simple comparison process which can be informative for learning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1779F41B"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r w:rsidR="00620780">
        <w:rPr>
          <w:rFonts w:ascii="Times New Roman" w:hAnsi="Times New Roman" w:cs="Times New Roman"/>
          <w:sz w:val="24"/>
          <w:szCs w:val="24"/>
        </w:rPr>
        <w:t>effect</w:t>
      </w:r>
      <w:r w:rsidR="00F53EAC">
        <w:rPr>
          <w:rFonts w:ascii="Times New Roman" w:hAnsi="Times New Roman" w:cs="Times New Roman"/>
          <w:sz w:val="24"/>
          <w:szCs w:val="24"/>
        </w:rPr>
        <w:t xml:space="preserve"> </w:t>
      </w:r>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r w:rsidR="00F90F61" w:rsidRPr="00DD3BB1">
        <w:rPr>
          <w:rFonts w:ascii="Times New Roman" w:hAnsi="Times New Roman" w:cs="Times New Roman"/>
          <w:sz w:val="24"/>
          <w:szCs w:val="24"/>
        </w:rPr>
        <w:t>Dunlosky &amp; Nelson, 1994</w:t>
      </w:r>
      <w:r w:rsidR="00F90F61" w:rsidRPr="00745C74">
        <w:rPr>
          <w:rFonts w:ascii="Times New Roman" w:hAnsi="Times New Roman" w:cs="Times New Roman"/>
          <w:sz w:val="24"/>
          <w:szCs w:val="24"/>
        </w:rPr>
        <w:t>; Nelson &amp; Dunlosky, 1991</w:t>
      </w:r>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w:t>
      </w:r>
      <w:del w:id="6" w:author="Nick Maxwell" w:date="2023-09-06T18:25:00Z">
        <w:r w:rsidR="009E58E4" w:rsidDel="00D33B2A">
          <w:rPr>
            <w:rFonts w:ascii="Times New Roman" w:hAnsi="Times New Roman" w:cs="Times New Roman"/>
            <w:sz w:val="24"/>
            <w:szCs w:val="24"/>
          </w:rPr>
          <w:delText>which</w:delText>
        </w:r>
        <w:r w:rsidR="00D74F27" w:rsidDel="00D33B2A">
          <w:rPr>
            <w:rFonts w:ascii="Times New Roman" w:hAnsi="Times New Roman" w:cs="Times New Roman"/>
            <w:sz w:val="24"/>
            <w:szCs w:val="24"/>
          </w:rPr>
          <w:delText xml:space="preserve"> are provided</w:delText>
        </w:r>
      </w:del>
      <w:ins w:id="7" w:author="Nick Maxwell" w:date="2023-09-06T18:25:00Z">
        <w:r w:rsidR="00D33B2A">
          <w:rPr>
            <w:rFonts w:ascii="Times New Roman" w:hAnsi="Times New Roman" w:cs="Times New Roman"/>
            <w:sz w:val="24"/>
            <w:szCs w:val="24"/>
          </w:rPr>
          <w:t>elicited</w:t>
        </w:r>
      </w:ins>
      <w:r w:rsidR="00D74F27">
        <w:rPr>
          <w:rFonts w:ascii="Times New Roman" w:hAnsi="Times New Roman" w:cs="Times New Roman"/>
          <w:sz w:val="24"/>
          <w:szCs w:val="24"/>
        </w:rPr>
        <w:t xml:space="preserve"> concurrently with or </w:t>
      </w:r>
      <w:r w:rsidR="00D74F27">
        <w:rPr>
          <w:rFonts w:ascii="Times New Roman" w:hAnsi="Times New Roman" w:cs="Times New Roman"/>
          <w:sz w:val="24"/>
          <w:szCs w:val="24"/>
        </w:rPr>
        <w:lastRenderedPageBreak/>
        <w:t>immediately following encoding</w:t>
      </w:r>
      <w:r w:rsidR="00AC0C19">
        <w:rPr>
          <w:rFonts w:ascii="Times New Roman" w:hAnsi="Times New Roman" w:cs="Times New Roman"/>
          <w:sz w:val="24"/>
          <w:szCs w:val="24"/>
        </w:rPr>
        <w:t xml:space="preserve">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xml:space="preserve">, particularly when participants provide them </w:t>
      </w:r>
      <w:del w:id="8" w:author="Nick Maxwell" w:date="2023-09-09T14:10:00Z">
        <w:r w:rsidR="008A7070" w:rsidDel="006A70FA">
          <w:rPr>
            <w:rFonts w:ascii="Times New Roman" w:hAnsi="Times New Roman" w:cs="Times New Roman"/>
            <w:sz w:val="24"/>
            <w:szCs w:val="24"/>
          </w:rPr>
          <w:delText xml:space="preserve">while </w:delText>
        </w:r>
      </w:del>
      <w:ins w:id="9" w:author="Nick Maxwell" w:date="2023-09-09T14:10:00Z">
        <w:r w:rsidR="006A70FA">
          <w:rPr>
            <w:rFonts w:ascii="Times New Roman" w:hAnsi="Times New Roman" w:cs="Times New Roman"/>
            <w:sz w:val="24"/>
            <w:szCs w:val="24"/>
          </w:rPr>
          <w:t xml:space="preserve">concurrently with </w:t>
        </w:r>
      </w:ins>
      <w:ins w:id="10" w:author="Nick Maxwell" w:date="2023-09-09T14:07:00Z">
        <w:r w:rsidR="006A70FA">
          <w:rPr>
            <w:rFonts w:ascii="Times New Roman" w:hAnsi="Times New Roman" w:cs="Times New Roman"/>
            <w:sz w:val="24"/>
            <w:szCs w:val="24"/>
          </w:rPr>
          <w:t xml:space="preserve">or immediately following </w:t>
        </w:r>
      </w:ins>
      <w:r w:rsidR="008A7070">
        <w:rPr>
          <w:rFonts w:ascii="Times New Roman" w:hAnsi="Times New Roman" w:cs="Times New Roman"/>
          <w:sz w:val="24"/>
          <w:szCs w:val="24"/>
        </w:rPr>
        <w:t>study</w:t>
      </w:r>
      <w:ins w:id="11" w:author="Nick Maxwell" w:date="2023-09-09T14:07:00Z">
        <w:r w:rsidR="006A70FA">
          <w:rPr>
            <w:rFonts w:ascii="Times New Roman" w:hAnsi="Times New Roman" w:cs="Times New Roman"/>
            <w:sz w:val="24"/>
            <w:szCs w:val="24"/>
          </w:rPr>
          <w:t xml:space="preserve"> of </w:t>
        </w:r>
      </w:ins>
      <w:del w:id="12" w:author="Nick Maxwell" w:date="2023-09-09T14:07:00Z">
        <w:r w:rsidR="008A7070" w:rsidDel="006A70FA">
          <w:rPr>
            <w:rFonts w:ascii="Times New Roman" w:hAnsi="Times New Roman" w:cs="Times New Roman"/>
            <w:sz w:val="24"/>
            <w:szCs w:val="24"/>
          </w:rPr>
          <w:delText xml:space="preserve">ing </w:delText>
        </w:r>
      </w:del>
      <w:r w:rsidR="008A7070">
        <w:rPr>
          <w:rFonts w:ascii="Times New Roman" w:hAnsi="Times New Roman" w:cs="Times New Roman"/>
          <w:sz w:val="24"/>
          <w:szCs w:val="24"/>
        </w:rPr>
        <w:t>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A7CED">
        <w:rPr>
          <w:rFonts w:ascii="Times New Roman" w:hAnsi="Times New Roman" w:cs="Times New Roman"/>
          <w:sz w:val="24"/>
          <w:szCs w:val="24"/>
        </w:rPr>
        <w:t>possibly</w:t>
      </w:r>
      <w:r w:rsidR="00CE0F4E">
        <w:rPr>
          <w:rFonts w:ascii="Times New Roman" w:hAnsi="Times New Roman" w:cs="Times New Roman"/>
          <w:sz w:val="24"/>
          <w:szCs w:val="24"/>
        </w:rPr>
        <w:t xml:space="preserve"> by </w:t>
      </w:r>
      <w:r w:rsidR="007901D1">
        <w:rPr>
          <w:rFonts w:ascii="Times New Roman" w:hAnsi="Times New Roman" w:cs="Times New Roman"/>
          <w:sz w:val="24"/>
          <w:szCs w:val="24"/>
        </w:rPr>
        <w:t>making certain aspects</w:t>
      </w:r>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7901D1">
        <w:rPr>
          <w:rFonts w:ascii="Times New Roman" w:hAnsi="Times New Roman" w:cs="Times New Roman"/>
          <w:sz w:val="24"/>
          <w:szCs w:val="24"/>
        </w:rPr>
        <w:t>more salient</w:t>
      </w:r>
      <w:r w:rsidR="00FB7CDB">
        <w:rPr>
          <w:rFonts w:ascii="Times New Roman" w:hAnsi="Times New Roman" w:cs="Times New Roman"/>
          <w:sz w:val="24"/>
          <w:szCs w:val="24"/>
        </w:rPr>
        <w:t xml:space="preserve"> at encoding</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memor</w:t>
      </w:r>
      <w:r w:rsidR="009E58E4">
        <w:rPr>
          <w:rFonts w:ascii="Times New Roman" w:hAnsi="Times New Roman" w:cs="Times New Roman"/>
          <w:sz w:val="24"/>
          <w:szCs w:val="24"/>
        </w:rPr>
        <w:t>ial</w:t>
      </w:r>
      <w:r w:rsidR="00867305">
        <w:rPr>
          <w:rFonts w:ascii="Times New Roman" w:hAnsi="Times New Roman" w:cs="Times New Roman"/>
          <w:sz w:val="24"/>
          <w:szCs w:val="24"/>
        </w:rPr>
        <w:t xml:space="preserve">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r w:rsidR="00F53EAC">
        <w:rPr>
          <w:rFonts w:ascii="Times New Roman" w:hAnsi="Times New Roman" w:cs="Times New Roman"/>
          <w:sz w:val="24"/>
          <w:szCs w:val="24"/>
        </w:rPr>
        <w:t>s</w:t>
      </w:r>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r w:rsidR="00F90F61">
        <w:rPr>
          <w:rFonts w:ascii="Times New Roman" w:hAnsi="Times New Roman" w:cs="Times New Roman"/>
          <w:sz w:val="24"/>
          <w:szCs w:val="24"/>
        </w:rPr>
        <w:t xml:space="preserve">However, as previous research often focused on factors </w:t>
      </w:r>
      <w:r w:rsidR="00F53EAC">
        <w:rPr>
          <w:rFonts w:ascii="Times New Roman" w:hAnsi="Times New Roman" w:cs="Times New Roman"/>
          <w:sz w:val="24"/>
          <w:szCs w:val="24"/>
        </w:rPr>
        <w:t xml:space="preserve">influencing </w:t>
      </w:r>
      <w:r w:rsidR="00F90F61">
        <w:rPr>
          <w:rFonts w:ascii="Times New Roman" w:hAnsi="Times New Roman" w:cs="Times New Roman"/>
          <w:sz w:val="24"/>
          <w:szCs w:val="24"/>
        </w:rPr>
        <w:t>JOL accuracy,</w:t>
      </w:r>
      <w:r w:rsidR="00867305">
        <w:rPr>
          <w:rFonts w:ascii="Times New Roman" w:hAnsi="Times New Roman" w:cs="Times New Roman"/>
          <w:sz w:val="24"/>
          <w:szCs w:val="24"/>
        </w:rPr>
        <w:t xml:space="preserve"> a no-JOL</w:t>
      </w:r>
      <w:r w:rsidR="00F90F61">
        <w:rPr>
          <w:rFonts w:ascii="Times New Roman" w:hAnsi="Times New Roman" w:cs="Times New Roman"/>
          <w:sz w:val="24"/>
          <w:szCs w:val="24"/>
        </w:rPr>
        <w:t xml:space="preserve"> control </w:t>
      </w:r>
      <w:r w:rsidR="00867305">
        <w:rPr>
          <w:rFonts w:ascii="Times New Roman" w:hAnsi="Times New Roman" w:cs="Times New Roman"/>
          <w:sz w:val="24"/>
          <w:szCs w:val="24"/>
        </w:rPr>
        <w:t xml:space="preserve">was </w:t>
      </w:r>
      <w:r w:rsidR="00F90F61">
        <w:rPr>
          <w:rFonts w:ascii="Times New Roman" w:hAnsi="Times New Roman" w:cs="Times New Roman"/>
          <w:sz w:val="24"/>
          <w:szCs w:val="24"/>
        </w:rPr>
        <w:t>often omitted.</w:t>
      </w:r>
    </w:p>
    <w:p w14:paraId="57E53A9F" w14:textId="7AC3F2C8"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 xml:space="preserve">For those studies that do investigate JOL reactivity effects, a common test variable is the relatedness of </w:t>
      </w:r>
      <w:del w:id="13" w:author="Nick Maxwell" w:date="2023-09-09T14:15:00Z">
        <w:r w:rsidR="00867305" w:rsidDel="00A351D7">
          <w:rPr>
            <w:rFonts w:ascii="Times New Roman" w:hAnsi="Times New Roman" w:cs="Times New Roman"/>
            <w:sz w:val="24"/>
            <w:szCs w:val="24"/>
          </w:rPr>
          <w:delText>the word</w:delText>
        </w:r>
      </w:del>
      <w:ins w:id="14" w:author="Nick Maxwell" w:date="2023-09-09T14:15:00Z">
        <w:r w:rsidR="00A351D7">
          <w:rPr>
            <w:rFonts w:ascii="Times New Roman" w:hAnsi="Times New Roman" w:cs="Times New Roman"/>
            <w:sz w:val="24"/>
            <w:szCs w:val="24"/>
          </w:rPr>
          <w:t>cue-target</w:t>
        </w:r>
      </w:ins>
      <w:r w:rsidR="00867305">
        <w:rPr>
          <w:rFonts w:ascii="Times New Roman" w:hAnsi="Times New Roman" w:cs="Times New Roman"/>
          <w:sz w:val="24"/>
          <w:szCs w:val="24"/>
        </w:rPr>
        <w:t xml:space="preserve">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ins w:id="15" w:author="Nick Maxwell" w:date="2023-09-09T14:15:00Z">
        <w:r w:rsidR="002E42A5">
          <w:rPr>
            <w:rFonts w:ascii="Times New Roman" w:hAnsi="Times New Roman" w:cs="Times New Roman"/>
            <w:sz w:val="24"/>
            <w:szCs w:val="24"/>
          </w:rPr>
          <w:t>,</w:t>
        </w:r>
      </w:ins>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7331DA">
        <w:rPr>
          <w:rFonts w:ascii="Times New Roman" w:hAnsi="Times New Roman" w:cs="Times New Roman"/>
          <w:sz w:val="24"/>
          <w:szCs w:val="24"/>
        </w:rPr>
        <w:t>produces</w:t>
      </w:r>
      <w:r w:rsidR="00867305">
        <w:rPr>
          <w:rFonts w:ascii="Times New Roman" w:hAnsi="Times New Roman" w:cs="Times New Roman"/>
          <w:sz w:val="24"/>
          <w:szCs w:val="24"/>
        </w:rPr>
        <w:t xml:space="preserve">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sidRPr="00494BD5">
        <w:rPr>
          <w:rFonts w:ascii="Times New Roman" w:hAnsi="Times New Roman" w:cs="Times New Roman"/>
          <w:sz w:val="24"/>
          <w:szCs w:val="24"/>
        </w:rPr>
        <w:t>cat – dog</w:t>
      </w:r>
      <w:r w:rsidR="004B2F09">
        <w:rPr>
          <w:rFonts w:ascii="Times New Roman" w:hAnsi="Times New Roman" w:cs="Times New Roman"/>
          <w:sz w:val="24"/>
          <w:szCs w:val="24"/>
        </w:rPr>
        <w:t>)</w:t>
      </w:r>
      <w:r w:rsidR="00AB4004">
        <w:rPr>
          <w:rFonts w:ascii="Times New Roman" w:hAnsi="Times New Roman" w:cs="Times New Roman"/>
          <w:sz w:val="24"/>
          <w:szCs w:val="24"/>
        </w:rPr>
        <w:t xml:space="preserve"> </w:t>
      </w:r>
      <w:del w:id="16" w:author="Nick Maxwell" w:date="2023-09-09T14:15:00Z">
        <w:r w:rsidR="007331DA" w:rsidDel="002E42A5">
          <w:rPr>
            <w:rFonts w:ascii="Times New Roman" w:hAnsi="Times New Roman" w:cs="Times New Roman"/>
            <w:sz w:val="24"/>
            <w:szCs w:val="24"/>
          </w:rPr>
          <w:delText>while producing</w:delText>
        </w:r>
      </w:del>
      <w:ins w:id="17" w:author="Nick Maxwell" w:date="2023-09-09T14:15:00Z">
        <w:r w:rsidR="002E42A5">
          <w:rPr>
            <w:rFonts w:ascii="Times New Roman" w:hAnsi="Times New Roman" w:cs="Times New Roman"/>
            <w:sz w:val="24"/>
            <w:szCs w:val="24"/>
          </w:rPr>
          <w:t xml:space="preserve">but </w:t>
        </w:r>
      </w:ins>
      <w:del w:id="18" w:author="Nick Maxwell" w:date="2023-09-09T14:16:00Z">
        <w:r w:rsidR="007331DA" w:rsidDel="009F5B50">
          <w:rPr>
            <w:rFonts w:ascii="Times New Roman" w:hAnsi="Times New Roman" w:cs="Times New Roman"/>
            <w:sz w:val="24"/>
            <w:szCs w:val="24"/>
          </w:rPr>
          <w:delText xml:space="preserve"> </w:delText>
        </w:r>
      </w:del>
      <w:r w:rsidR="007331DA">
        <w:rPr>
          <w:rFonts w:ascii="Times New Roman" w:hAnsi="Times New Roman" w:cs="Times New Roman"/>
          <w:sz w:val="24"/>
          <w:szCs w:val="24"/>
        </w:rPr>
        <w:t>no reactivity</w:t>
      </w:r>
      <w:r w:rsidR="00AB4004">
        <w:rPr>
          <w:rFonts w:ascii="Times New Roman" w:hAnsi="Times New Roman" w:cs="Times New Roman"/>
          <w:sz w:val="24"/>
          <w:szCs w:val="24"/>
        </w:rPr>
        <w:t xml:space="preser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xml:space="preserve">, </w:t>
      </w:r>
      <w:r w:rsidR="00CD634C" w:rsidRPr="00494BD5">
        <w:rPr>
          <w:rFonts w:ascii="Times New Roman" w:hAnsi="Times New Roman" w:cs="Times New Roman"/>
          <w:sz w:val="24"/>
          <w:szCs w:val="24"/>
        </w:rPr>
        <w:t>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Dunlosky, 2018; Maxwell &amp; Huff, 2022; </w:t>
      </w:r>
      <w:r w:rsidR="00F8555B">
        <w:rPr>
          <w:rFonts w:ascii="Times New Roman" w:hAnsi="Times New Roman" w:cs="Times New Roman"/>
          <w:sz w:val="24"/>
          <w:szCs w:val="24"/>
        </w:rPr>
        <w:t xml:space="preserve">Rivers, Janes, &amp; Dunlosky, 2021; </w:t>
      </w:r>
      <w:r w:rsidR="00CD634C">
        <w:rPr>
          <w:rFonts w:ascii="Times New Roman" w:hAnsi="Times New Roman" w:cs="Times New Roman"/>
          <w:sz w:val="24"/>
          <w:szCs w:val="24"/>
        </w:rPr>
        <w:t>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but see Mitchum, Kelly, &amp; Fox, 2016</w:t>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r w:rsidR="003C46C9">
        <w:rPr>
          <w:rFonts w:ascii="Times New Roman" w:hAnsi="Times New Roman" w:cs="Times New Roman"/>
          <w:sz w:val="24"/>
          <w:szCs w:val="24"/>
        </w:rPr>
        <w:t xml:space="preserve"> et al. </w:t>
      </w:r>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del w:id="19" w:author="Nick Maxwell" w:date="2023-09-06T18:27:00Z">
        <w:r w:rsidR="00AB4004" w:rsidDel="00230449">
          <w:rPr>
            <w:rFonts w:ascii="Times New Roman" w:hAnsi="Times New Roman" w:cs="Times New Roman"/>
            <w:sz w:val="24"/>
            <w:szCs w:val="24"/>
          </w:rPr>
          <w:delText>specifically b</w:delText>
        </w:r>
      </w:del>
      <w:ins w:id="20" w:author="Nick Maxwell" w:date="2023-09-06T18:27:00Z">
        <w:r w:rsidR="00230449">
          <w:rPr>
            <w:rFonts w:ascii="Times New Roman" w:hAnsi="Times New Roman" w:cs="Times New Roman"/>
            <w:sz w:val="24"/>
            <w:szCs w:val="24"/>
          </w:rPr>
          <w:t>selectively</w:t>
        </w:r>
      </w:ins>
      <w:del w:id="21" w:author="Nick Maxwell" w:date="2023-09-06T18:27:00Z">
        <w:r w:rsidR="00AB4004" w:rsidDel="00230449">
          <w:rPr>
            <w:rFonts w:ascii="Times New Roman" w:hAnsi="Times New Roman" w:cs="Times New Roman"/>
            <w:sz w:val="24"/>
            <w:szCs w:val="24"/>
          </w:rPr>
          <w:delText>y</w:delText>
        </w:r>
      </w:del>
      <w:r w:rsidR="00AB4004">
        <w:rPr>
          <w:rFonts w:ascii="Times New Roman" w:hAnsi="Times New Roman" w:cs="Times New Roman"/>
          <w:sz w:val="24"/>
          <w:szCs w:val="24"/>
        </w:rPr>
        <w:t xml:space="preserve"> improving recall of related but not unrelated pairs. </w:t>
      </w:r>
    </w:p>
    <w:p w14:paraId="797F9F16" w14:textId="10458D36"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w:t>
      </w:r>
      <w:r w:rsidR="00BF5274">
        <w:rPr>
          <w:rFonts w:ascii="Times New Roman" w:hAnsi="Times New Roman" w:cs="Times New Roman"/>
          <w:sz w:val="24"/>
          <w:szCs w:val="24"/>
        </w:rPr>
        <w:lastRenderedPageBreak/>
        <w:t xml:space="preserve">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w:t>
      </w:r>
      <w:r w:rsidR="00013F71">
        <w:rPr>
          <w:rFonts w:ascii="Times New Roman" w:hAnsi="Times New Roman" w:cs="Times New Roman"/>
          <w:sz w:val="24"/>
          <w:szCs w:val="24"/>
        </w:rPr>
        <w:t xml:space="preserve"> </w:t>
      </w:r>
      <w:ins w:id="22" w:author="Nick Maxwell" w:date="2023-09-04T17:37:00Z">
        <w:r w:rsidR="00EF76CA" w:rsidRPr="00EF76CA">
          <w:rPr>
            <w:rFonts w:ascii="Times New Roman" w:hAnsi="Times New Roman" w:cs="Times New Roman"/>
            <w:i/>
            <w:iCs/>
            <w:sz w:val="24"/>
            <w:szCs w:val="24"/>
            <w:rPrChange w:id="23" w:author="Nick Maxwell" w:date="2023-09-04T17:38:00Z">
              <w:rPr>
                <w:rFonts w:ascii="Times New Roman" w:hAnsi="Times New Roman" w:cs="Times New Roman"/>
                <w:sz w:val="24"/>
                <w:szCs w:val="24"/>
              </w:rPr>
            </w:rPrChange>
          </w:rPr>
          <w:t>intrinsic cues</w:t>
        </w:r>
        <w:r w:rsidR="00EF76CA">
          <w:rPr>
            <w:rFonts w:ascii="Times New Roman" w:hAnsi="Times New Roman" w:cs="Times New Roman"/>
            <w:sz w:val="24"/>
            <w:szCs w:val="24"/>
          </w:rPr>
          <w:t xml:space="preserve"> such as </w:t>
        </w:r>
      </w:ins>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ins w:id="24" w:author="Nick Maxwell" w:date="2023-09-06T16:16:00Z">
        <w:r w:rsidR="00C93D96">
          <w:rPr>
            <w:rFonts w:ascii="Times New Roman" w:hAnsi="Times New Roman" w:cs="Times New Roman"/>
            <w:sz w:val="24"/>
            <w:szCs w:val="24"/>
          </w:rPr>
          <w:t xml:space="preserve"> (i.e., high JOLs for </w:t>
        </w:r>
      </w:ins>
      <w:ins w:id="25" w:author="Nick Maxwell" w:date="2023-09-04T17:36:00Z">
        <w:r w:rsidR="00EF76CA">
          <w:rPr>
            <w:rFonts w:ascii="Times New Roman" w:hAnsi="Times New Roman" w:cs="Times New Roman"/>
            <w:sz w:val="24"/>
            <w:szCs w:val="24"/>
          </w:rPr>
          <w:t>related pair</w:t>
        </w:r>
      </w:ins>
      <w:ins w:id="26" w:author="Nick Maxwell" w:date="2023-09-06T16:16:00Z">
        <w:r w:rsidR="00C93D96">
          <w:rPr>
            <w:rFonts w:ascii="Times New Roman" w:hAnsi="Times New Roman" w:cs="Times New Roman"/>
            <w:sz w:val="24"/>
            <w:szCs w:val="24"/>
          </w:rPr>
          <w:t>s, low JOLs for unrelated pairs)</w:t>
        </w:r>
      </w:ins>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w:t>
      </w:r>
      <w:del w:id="27" w:author="Nick Maxwell" w:date="2023-09-06T18:34:00Z">
        <w:r w:rsidR="003D302B" w:rsidDel="00C30C66">
          <w:rPr>
            <w:rFonts w:ascii="Times New Roman" w:hAnsi="Times New Roman" w:cs="Times New Roman"/>
            <w:sz w:val="24"/>
            <w:szCs w:val="24"/>
          </w:rPr>
          <w:delText xml:space="preserve">these </w:delText>
        </w:r>
      </w:del>
      <w:ins w:id="28" w:author="Nick Maxwell" w:date="2023-09-06T18:34:00Z">
        <w:r w:rsidR="00C30C66">
          <w:rPr>
            <w:rFonts w:ascii="Times New Roman" w:hAnsi="Times New Roman" w:cs="Times New Roman"/>
            <w:sz w:val="24"/>
            <w:szCs w:val="24"/>
          </w:rPr>
          <w:t xml:space="preserve">available </w:t>
        </w:r>
      </w:ins>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w:t>
      </w:r>
      <w:ins w:id="29" w:author="Nick Maxwell" w:date="2023-09-06T18:34:00Z">
        <w:r w:rsidR="00C30C66">
          <w:rPr>
            <w:rFonts w:ascii="Times New Roman" w:hAnsi="Times New Roman" w:cs="Times New Roman"/>
            <w:sz w:val="24"/>
            <w:szCs w:val="24"/>
          </w:rPr>
          <w:t>.</w:t>
        </w:r>
      </w:ins>
      <w:ins w:id="30" w:author="Nick Maxwell" w:date="2023-09-06T18:35:00Z">
        <w:r w:rsidR="00C30C66">
          <w:rPr>
            <w:rFonts w:ascii="Times New Roman" w:hAnsi="Times New Roman" w:cs="Times New Roman"/>
            <w:sz w:val="24"/>
            <w:szCs w:val="24"/>
          </w:rPr>
          <w:t xml:space="preserve"> </w:t>
        </w:r>
      </w:ins>
      <w:ins w:id="31" w:author="Nick Maxwell" w:date="2023-09-06T18:40:00Z">
        <w:r w:rsidR="00CA5F08">
          <w:rPr>
            <w:rFonts w:ascii="Times New Roman" w:hAnsi="Times New Roman" w:cs="Times New Roman"/>
            <w:sz w:val="24"/>
            <w:szCs w:val="24"/>
          </w:rPr>
          <w:t>Second</w:t>
        </w:r>
      </w:ins>
      <w:ins w:id="32" w:author="Nick Maxwell" w:date="2023-09-06T18:35:00Z">
        <w:r w:rsidR="00C30C66">
          <w:rPr>
            <w:rFonts w:ascii="Times New Roman" w:hAnsi="Times New Roman" w:cs="Times New Roman"/>
            <w:sz w:val="24"/>
            <w:szCs w:val="24"/>
          </w:rPr>
          <w:t>, recall is facilitated whenever</w:t>
        </w:r>
      </w:ins>
      <w:ins w:id="33" w:author="Nick Maxwell" w:date="2023-09-06T18:36:00Z">
        <w:r w:rsidR="00C30C66">
          <w:rPr>
            <w:rFonts w:ascii="Times New Roman" w:hAnsi="Times New Roman" w:cs="Times New Roman"/>
            <w:sz w:val="24"/>
            <w:szCs w:val="24"/>
          </w:rPr>
          <w:t xml:space="preserve"> testing is sensitive to</w:t>
        </w:r>
      </w:ins>
      <w:ins w:id="34" w:author="Nick Maxwell" w:date="2023-09-06T18:35:00Z">
        <w:r w:rsidR="00C30C66">
          <w:rPr>
            <w:rFonts w:ascii="Times New Roman" w:hAnsi="Times New Roman" w:cs="Times New Roman"/>
            <w:sz w:val="24"/>
            <w:szCs w:val="24"/>
          </w:rPr>
          <w:t xml:space="preserve"> strengthened relatedness cues</w:t>
        </w:r>
      </w:ins>
      <w:ins w:id="35" w:author="Nick Maxwell" w:date="2023-09-06T18:42:00Z">
        <w:r w:rsidR="00CA5F08">
          <w:rPr>
            <w:rFonts w:ascii="Times New Roman" w:hAnsi="Times New Roman" w:cs="Times New Roman"/>
            <w:sz w:val="24"/>
            <w:szCs w:val="24"/>
          </w:rPr>
          <w:t xml:space="preserve"> (e.g., cued-recall testing). </w:t>
        </w:r>
      </w:ins>
      <w:ins w:id="36" w:author="Nick Maxwell" w:date="2023-09-09T14:20:00Z">
        <w:r w:rsidR="009F5B50">
          <w:rPr>
            <w:rFonts w:ascii="Times New Roman" w:hAnsi="Times New Roman" w:cs="Times New Roman"/>
            <w:sz w:val="24"/>
            <w:szCs w:val="24"/>
          </w:rPr>
          <w:t>Since</w:t>
        </w:r>
      </w:ins>
      <w:ins w:id="37" w:author="Nick Maxwell" w:date="2023-09-06T18:42:00Z">
        <w:r w:rsidR="00CA5F08">
          <w:rPr>
            <w:rFonts w:ascii="Times New Roman" w:hAnsi="Times New Roman" w:cs="Times New Roman"/>
            <w:sz w:val="24"/>
            <w:szCs w:val="24"/>
          </w:rPr>
          <w:t xml:space="preserve"> cued-recall testing i</w:t>
        </w:r>
      </w:ins>
      <w:ins w:id="38" w:author="Nick Maxwell" w:date="2023-09-06T18:43:00Z">
        <w:r w:rsidR="00CA5F08">
          <w:rPr>
            <w:rFonts w:ascii="Times New Roman" w:hAnsi="Times New Roman" w:cs="Times New Roman"/>
            <w:sz w:val="24"/>
            <w:szCs w:val="24"/>
          </w:rPr>
          <w:t>s sensitive to a priori cue-target relations, JOLs produce a memorial benefit on this pair type</w:t>
        </w:r>
      </w:ins>
      <w:ins w:id="39" w:author="Nick Maxwell" w:date="2023-09-06T18:36:00Z">
        <w:r w:rsidR="00C30C66">
          <w:rPr>
            <w:rFonts w:ascii="Times New Roman" w:hAnsi="Times New Roman" w:cs="Times New Roman"/>
            <w:sz w:val="24"/>
            <w:szCs w:val="24"/>
          </w:rPr>
          <w:t>.</w:t>
        </w:r>
      </w:ins>
      <w:ins w:id="40" w:author="Nick Maxwell" w:date="2023-09-06T18:35:00Z">
        <w:r w:rsidR="00C30C66">
          <w:rPr>
            <w:rFonts w:ascii="Times New Roman" w:hAnsi="Times New Roman" w:cs="Times New Roman"/>
            <w:sz w:val="24"/>
            <w:szCs w:val="24"/>
          </w:rPr>
          <w:t xml:space="preserve"> </w:t>
        </w:r>
      </w:ins>
      <w:del w:id="41" w:author="Nick Maxwell" w:date="2023-09-06T18:34:00Z">
        <w:r w:rsidR="003D302B" w:rsidDel="00C30C66">
          <w:rPr>
            <w:rFonts w:ascii="Times New Roman" w:hAnsi="Times New Roman" w:cs="Times New Roman"/>
            <w:sz w:val="24"/>
            <w:szCs w:val="24"/>
          </w:rPr>
          <w:delText>, but only for related pairs</w:delText>
        </w:r>
        <w:r w:rsidR="00945AA7" w:rsidDel="00C30C66">
          <w:rPr>
            <w:rFonts w:ascii="Times New Roman" w:hAnsi="Times New Roman" w:cs="Times New Roman"/>
            <w:sz w:val="24"/>
            <w:szCs w:val="24"/>
          </w:rPr>
          <w:delText xml:space="preserve"> in which these </w:delText>
        </w:r>
        <w:r w:rsidR="00561126" w:rsidDel="00C30C66">
          <w:rPr>
            <w:rFonts w:ascii="Times New Roman" w:hAnsi="Times New Roman" w:cs="Times New Roman"/>
            <w:sz w:val="24"/>
            <w:szCs w:val="24"/>
          </w:rPr>
          <w:delText xml:space="preserve">cues are </w:delText>
        </w:r>
        <w:r w:rsidR="00874E6C" w:rsidDel="00C30C66">
          <w:rPr>
            <w:rFonts w:ascii="Times New Roman" w:hAnsi="Times New Roman" w:cs="Times New Roman"/>
            <w:sz w:val="24"/>
            <w:szCs w:val="24"/>
          </w:rPr>
          <w:delText>easily perceived at encoding</w:delText>
        </w:r>
        <w:r w:rsidR="00BF5274" w:rsidDel="00C30C66">
          <w:rPr>
            <w:rFonts w:ascii="Times New Roman" w:hAnsi="Times New Roman" w:cs="Times New Roman"/>
            <w:sz w:val="24"/>
            <w:szCs w:val="24"/>
          </w:rPr>
          <w:delText>.</w:delText>
        </w:r>
      </w:del>
      <w:ins w:id="42" w:author="Nick Maxwell" w:date="2023-09-06T16:29:00Z">
        <w:r w:rsidR="00311D1B">
          <w:rPr>
            <w:rFonts w:ascii="Times New Roman" w:hAnsi="Times New Roman" w:cs="Times New Roman"/>
            <w:sz w:val="24"/>
            <w:szCs w:val="24"/>
          </w:rPr>
          <w:t xml:space="preserve">However, </w:t>
        </w:r>
      </w:ins>
      <w:del w:id="43" w:author="Nick Maxwell" w:date="2023-09-06T16:28:00Z">
        <w:r w:rsidR="00BF5274" w:rsidDel="00311D1B">
          <w:rPr>
            <w:rFonts w:ascii="Times New Roman" w:hAnsi="Times New Roman" w:cs="Times New Roman"/>
            <w:sz w:val="24"/>
            <w:szCs w:val="24"/>
          </w:rPr>
          <w:delText xml:space="preserve"> </w:delText>
        </w:r>
        <w:r w:rsidR="00724F13" w:rsidDel="00311D1B">
          <w:rPr>
            <w:rFonts w:ascii="Times New Roman" w:hAnsi="Times New Roman" w:cs="Times New Roman"/>
            <w:sz w:val="24"/>
            <w:szCs w:val="24"/>
          </w:rPr>
          <w:delText>Because</w:delText>
        </w:r>
        <w:r w:rsidR="003D302B" w:rsidDel="00311D1B">
          <w:rPr>
            <w:rFonts w:ascii="Times New Roman" w:hAnsi="Times New Roman" w:cs="Times New Roman"/>
            <w:sz w:val="24"/>
            <w:szCs w:val="24"/>
          </w:rPr>
          <w:delText xml:space="preserve"> </w:delText>
        </w:r>
      </w:del>
      <w:ins w:id="44" w:author="Nick Maxwell" w:date="2023-09-06T18:43:00Z">
        <w:r w:rsidR="00CA5F08">
          <w:rPr>
            <w:rFonts w:ascii="Times New Roman" w:hAnsi="Times New Roman" w:cs="Times New Roman"/>
            <w:sz w:val="24"/>
            <w:szCs w:val="24"/>
          </w:rPr>
          <w:t>since</w:t>
        </w:r>
      </w:ins>
      <w:ins w:id="45" w:author="Nick Maxwell" w:date="2023-09-06T16:28:00Z">
        <w:r w:rsidR="00311D1B">
          <w:rPr>
            <w:rFonts w:ascii="Times New Roman" w:hAnsi="Times New Roman" w:cs="Times New Roman"/>
            <w:sz w:val="24"/>
            <w:szCs w:val="24"/>
          </w:rPr>
          <w:t xml:space="preserve"> </w:t>
        </w:r>
      </w:ins>
      <w:r w:rsidR="003D302B">
        <w:rPr>
          <w:rFonts w:ascii="Times New Roman" w:hAnsi="Times New Roman" w:cs="Times New Roman"/>
          <w:sz w:val="24"/>
          <w:szCs w:val="24"/>
        </w:rPr>
        <w:t>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del w:id="46" w:author="Nick Maxwell" w:date="2023-09-06T16:21:00Z">
        <w:r w:rsidR="00097B6F" w:rsidDel="009E6F9F">
          <w:rPr>
            <w:rFonts w:ascii="Times New Roman" w:hAnsi="Times New Roman" w:cs="Times New Roman"/>
            <w:sz w:val="24"/>
            <w:szCs w:val="24"/>
          </w:rPr>
          <w:delText>perceptible</w:delText>
        </w:r>
        <w:r w:rsidR="002F2A32" w:rsidDel="009E6F9F">
          <w:rPr>
            <w:rFonts w:ascii="Times New Roman" w:hAnsi="Times New Roman" w:cs="Times New Roman"/>
            <w:sz w:val="24"/>
            <w:szCs w:val="24"/>
          </w:rPr>
          <w:delText xml:space="preserve"> </w:delText>
        </w:r>
      </w:del>
      <w:ins w:id="47" w:author="Nick Maxwell" w:date="2023-09-06T18:43:00Z">
        <w:r w:rsidR="00CA5F08">
          <w:rPr>
            <w:rFonts w:ascii="Times New Roman" w:hAnsi="Times New Roman" w:cs="Times New Roman"/>
            <w:sz w:val="24"/>
            <w:szCs w:val="24"/>
          </w:rPr>
          <w:t>pre-existing cue-target</w:t>
        </w:r>
      </w:ins>
      <w:ins w:id="48" w:author="Nick Maxwell" w:date="2023-09-06T16:21:00Z">
        <w:r w:rsidR="009E6F9F">
          <w:rPr>
            <w:rFonts w:ascii="Times New Roman" w:hAnsi="Times New Roman" w:cs="Times New Roman"/>
            <w:sz w:val="24"/>
            <w:szCs w:val="24"/>
          </w:rPr>
          <w:t xml:space="preserve"> </w:t>
        </w:r>
      </w:ins>
      <w:r w:rsidR="002F2A32">
        <w:rPr>
          <w:rFonts w:ascii="Times New Roman" w:hAnsi="Times New Roman" w:cs="Times New Roman"/>
          <w:sz w:val="24"/>
          <w:szCs w:val="24"/>
        </w:rPr>
        <w:t>relat</w:t>
      </w:r>
      <w:ins w:id="49" w:author="Nick Maxwell" w:date="2023-09-06T18:43:00Z">
        <w:r w:rsidR="00CA5F08">
          <w:rPr>
            <w:rFonts w:ascii="Times New Roman" w:hAnsi="Times New Roman" w:cs="Times New Roman"/>
            <w:sz w:val="24"/>
            <w:szCs w:val="24"/>
          </w:rPr>
          <w:t>ions</w:t>
        </w:r>
      </w:ins>
      <w:del w:id="50" w:author="Nick Maxwell" w:date="2023-09-06T18:43:00Z">
        <w:r w:rsidR="002F2A32" w:rsidDel="00CA5F08">
          <w:rPr>
            <w:rFonts w:ascii="Times New Roman" w:hAnsi="Times New Roman" w:cs="Times New Roman"/>
            <w:sz w:val="24"/>
            <w:szCs w:val="24"/>
          </w:rPr>
          <w:delText>edness</w:delText>
        </w:r>
      </w:del>
      <w:del w:id="51" w:author="Nick Maxwell" w:date="2023-09-06T16:21:00Z">
        <w:r w:rsidR="002F2A32" w:rsidDel="009E6F9F">
          <w:rPr>
            <w:rFonts w:ascii="Times New Roman" w:hAnsi="Times New Roman" w:cs="Times New Roman"/>
            <w:sz w:val="24"/>
            <w:szCs w:val="24"/>
          </w:rPr>
          <w:delText xml:space="preserve"> cues</w:delText>
        </w:r>
      </w:del>
      <w:r w:rsidR="00BF5274">
        <w:rPr>
          <w:rFonts w:ascii="Times New Roman" w:hAnsi="Times New Roman" w:cs="Times New Roman"/>
          <w:sz w:val="24"/>
          <w:szCs w:val="24"/>
        </w:rPr>
        <w:t xml:space="preserve">, </w:t>
      </w:r>
      <w:ins w:id="52" w:author="Nick Maxwell" w:date="2023-09-06T18:44:00Z">
        <w:r w:rsidR="00CA5F08">
          <w:rPr>
            <w:rFonts w:ascii="Times New Roman" w:hAnsi="Times New Roman" w:cs="Times New Roman"/>
            <w:sz w:val="24"/>
            <w:szCs w:val="24"/>
          </w:rPr>
          <w:t xml:space="preserve">any </w:t>
        </w:r>
      </w:ins>
      <w:del w:id="53" w:author="Nick Maxwell" w:date="2023-09-06T16:22:00Z">
        <w:r w:rsidR="00A4349F" w:rsidDel="009E6F9F">
          <w:rPr>
            <w:rFonts w:ascii="Times New Roman" w:hAnsi="Times New Roman" w:cs="Times New Roman"/>
            <w:sz w:val="24"/>
            <w:szCs w:val="24"/>
          </w:rPr>
          <w:delText xml:space="preserve">these </w:delText>
        </w:r>
      </w:del>
      <w:ins w:id="54" w:author="Nick Maxwell" w:date="2023-09-06T16:22:00Z">
        <w:r w:rsidR="009E6F9F">
          <w:rPr>
            <w:rFonts w:ascii="Times New Roman" w:hAnsi="Times New Roman" w:cs="Times New Roman"/>
            <w:sz w:val="24"/>
            <w:szCs w:val="24"/>
          </w:rPr>
          <w:t xml:space="preserve">relatedness </w:t>
        </w:r>
      </w:ins>
      <w:r w:rsidR="00013F71">
        <w:rPr>
          <w:rFonts w:ascii="Times New Roman" w:hAnsi="Times New Roman" w:cs="Times New Roman"/>
          <w:sz w:val="24"/>
          <w:szCs w:val="24"/>
        </w:rPr>
        <w:t xml:space="preserve">cues </w:t>
      </w:r>
      <w:ins w:id="55" w:author="Nick Maxwell" w:date="2023-09-06T18:44:00Z">
        <w:r w:rsidR="00CA5F08">
          <w:rPr>
            <w:rFonts w:ascii="Times New Roman" w:hAnsi="Times New Roman" w:cs="Times New Roman"/>
            <w:sz w:val="24"/>
            <w:szCs w:val="24"/>
          </w:rPr>
          <w:t xml:space="preserve">strengthened via JOLs </w:t>
        </w:r>
      </w:ins>
      <w:r w:rsidR="00013F71">
        <w:rPr>
          <w:rFonts w:ascii="Times New Roman" w:hAnsi="Times New Roman" w:cs="Times New Roman"/>
          <w:sz w:val="24"/>
          <w:szCs w:val="24"/>
        </w:rPr>
        <w:t xml:space="preserve">cannot </w:t>
      </w:r>
      <w:del w:id="56" w:author="Nick Maxwell" w:date="2023-09-06T16:23:00Z">
        <w:r w:rsidR="00013F71" w:rsidDel="004F4AA9">
          <w:rPr>
            <w:rFonts w:ascii="Times New Roman" w:hAnsi="Times New Roman" w:cs="Times New Roman"/>
            <w:sz w:val="24"/>
            <w:szCs w:val="24"/>
          </w:rPr>
          <w:delText>be strengthened</w:delText>
        </w:r>
        <w:r w:rsidR="00874E6C" w:rsidDel="004F4AA9">
          <w:rPr>
            <w:rFonts w:ascii="Times New Roman" w:hAnsi="Times New Roman" w:cs="Times New Roman"/>
            <w:sz w:val="24"/>
            <w:szCs w:val="24"/>
          </w:rPr>
          <w:delText xml:space="preserve"> for</w:delText>
        </w:r>
        <w:r w:rsidR="002F2A32" w:rsidDel="004F4AA9">
          <w:rPr>
            <w:rFonts w:ascii="Times New Roman" w:hAnsi="Times New Roman" w:cs="Times New Roman"/>
            <w:sz w:val="24"/>
            <w:szCs w:val="24"/>
          </w:rPr>
          <w:delText xml:space="preserve"> this pair type</w:delText>
        </w:r>
      </w:del>
      <w:ins w:id="57" w:author="Nick Maxwell" w:date="2023-09-06T16:23:00Z">
        <w:r w:rsidR="004F4AA9">
          <w:rPr>
            <w:rFonts w:ascii="Times New Roman" w:hAnsi="Times New Roman" w:cs="Times New Roman"/>
            <w:sz w:val="24"/>
            <w:szCs w:val="24"/>
          </w:rPr>
          <w:t>facilitate recall of this pair type</w:t>
        </w:r>
      </w:ins>
      <w:r w:rsidR="00BF5274">
        <w:rPr>
          <w:rFonts w:ascii="Times New Roman" w:hAnsi="Times New Roman" w:cs="Times New Roman"/>
          <w:sz w:val="24"/>
          <w:szCs w:val="24"/>
        </w:rPr>
        <w:t>.</w:t>
      </w:r>
      <w:ins w:id="58" w:author="Nick Maxwell" w:date="2023-09-06T16:29:00Z">
        <w:r w:rsidR="00311D1B">
          <w:rPr>
            <w:rFonts w:ascii="Times New Roman" w:hAnsi="Times New Roman" w:cs="Times New Roman"/>
            <w:sz w:val="24"/>
            <w:szCs w:val="24"/>
          </w:rPr>
          <w:t xml:space="preserve"> </w:t>
        </w:r>
      </w:ins>
      <w:ins w:id="59" w:author="Nick Maxwell" w:date="2023-09-06T18:36:00Z">
        <w:r w:rsidR="00C30C66">
          <w:rPr>
            <w:rFonts w:ascii="Times New Roman" w:hAnsi="Times New Roman" w:cs="Times New Roman"/>
            <w:sz w:val="24"/>
            <w:szCs w:val="24"/>
          </w:rPr>
          <w:t>Thus</w:t>
        </w:r>
      </w:ins>
      <w:del w:id="60" w:author="Nick Maxwell" w:date="2023-09-06T18:36:00Z">
        <w:r w:rsidR="00BF5274" w:rsidDel="00C30C66">
          <w:rPr>
            <w:rFonts w:ascii="Times New Roman" w:hAnsi="Times New Roman" w:cs="Times New Roman"/>
            <w:sz w:val="24"/>
            <w:szCs w:val="24"/>
          </w:rPr>
          <w:delText xml:space="preserve"> </w:delText>
        </w:r>
      </w:del>
      <w:del w:id="61" w:author="Nick Maxwell" w:date="2023-09-06T16:24:00Z">
        <w:r w:rsidR="00A4349F" w:rsidDel="00301F2A">
          <w:rPr>
            <w:rFonts w:ascii="Times New Roman" w:hAnsi="Times New Roman" w:cs="Times New Roman"/>
            <w:sz w:val="24"/>
            <w:szCs w:val="24"/>
          </w:rPr>
          <w:delText>Thus</w:delText>
        </w:r>
      </w:del>
      <w:r w:rsidR="00A4349F">
        <w:rPr>
          <w:rFonts w:ascii="Times New Roman" w:hAnsi="Times New Roman" w:cs="Times New Roman"/>
          <w:sz w:val="24"/>
          <w:szCs w:val="24"/>
        </w:rPr>
        <w:t xml:space="preserve">, </w:t>
      </w:r>
      <w:del w:id="62" w:author="Nick Maxwell" w:date="2023-09-06T16:29:00Z">
        <w:r w:rsidR="00A4349F" w:rsidDel="00311D1B">
          <w:rPr>
            <w:rFonts w:ascii="Times New Roman" w:hAnsi="Times New Roman" w:cs="Times New Roman"/>
            <w:sz w:val="24"/>
            <w:szCs w:val="24"/>
          </w:rPr>
          <w:delText>cue-strengthening</w:delText>
        </w:r>
      </w:del>
      <w:ins w:id="63" w:author="Nick Maxwell" w:date="2023-09-06T18:41:00Z">
        <w:r w:rsidR="00CA5F08">
          <w:rPr>
            <w:rFonts w:ascii="Times New Roman" w:hAnsi="Times New Roman" w:cs="Times New Roman"/>
            <w:sz w:val="24"/>
            <w:szCs w:val="24"/>
          </w:rPr>
          <w:t>based on the</w:t>
        </w:r>
      </w:ins>
      <w:ins w:id="64" w:author="Nick Maxwell" w:date="2023-09-06T18:37:00Z">
        <w:r w:rsidR="00C30C66">
          <w:rPr>
            <w:rFonts w:ascii="Times New Roman" w:hAnsi="Times New Roman" w:cs="Times New Roman"/>
            <w:sz w:val="24"/>
            <w:szCs w:val="24"/>
          </w:rPr>
          <w:t xml:space="preserve"> cue-strengthening account</w:t>
        </w:r>
      </w:ins>
      <w:ins w:id="65" w:author="Nick Maxwell" w:date="2023-09-06T18:41:00Z">
        <w:r w:rsidR="00CA5F08">
          <w:rPr>
            <w:rFonts w:ascii="Times New Roman" w:hAnsi="Times New Roman" w:cs="Times New Roman"/>
            <w:sz w:val="24"/>
            <w:szCs w:val="24"/>
          </w:rPr>
          <w:t>,</w:t>
        </w:r>
      </w:ins>
      <w:ins w:id="66" w:author="Nick Maxwell" w:date="2023-09-06T18:37:00Z">
        <w:r w:rsidR="00C30C66">
          <w:rPr>
            <w:rFonts w:ascii="Times New Roman" w:hAnsi="Times New Roman" w:cs="Times New Roman"/>
            <w:sz w:val="24"/>
            <w:szCs w:val="24"/>
          </w:rPr>
          <w:t xml:space="preserve"> </w:t>
        </w:r>
      </w:ins>
      <w:del w:id="67" w:author="Nick Maxwell" w:date="2023-09-06T18:37:00Z">
        <w:r w:rsidR="00A4349F" w:rsidDel="00C30C66">
          <w:rPr>
            <w:rFonts w:ascii="Times New Roman" w:hAnsi="Times New Roman" w:cs="Times New Roman"/>
            <w:sz w:val="24"/>
            <w:szCs w:val="24"/>
          </w:rPr>
          <w:delText xml:space="preserve"> would be expected to </w:delText>
        </w:r>
      </w:del>
      <w:del w:id="68" w:author="Nick Maxwell" w:date="2023-09-06T16:30:00Z">
        <w:r w:rsidR="00A4349F" w:rsidDel="00311D1B">
          <w:rPr>
            <w:rFonts w:ascii="Times New Roman" w:hAnsi="Times New Roman" w:cs="Times New Roman"/>
            <w:sz w:val="24"/>
            <w:szCs w:val="24"/>
          </w:rPr>
          <w:delText xml:space="preserve">occur on </w:delText>
        </w:r>
      </w:del>
      <w:del w:id="69" w:author="Nick Maxwell" w:date="2023-09-06T18:37:00Z">
        <w:r w:rsidR="00A4349F" w:rsidDel="00C30C66">
          <w:rPr>
            <w:rFonts w:ascii="Times New Roman" w:hAnsi="Times New Roman" w:cs="Times New Roman"/>
            <w:sz w:val="24"/>
            <w:szCs w:val="24"/>
          </w:rPr>
          <w:delText xml:space="preserve">related but not unrelated cue-target pairs. </w:delText>
        </w:r>
        <w:r w:rsidDel="00C30C66">
          <w:rPr>
            <w:rFonts w:ascii="Times New Roman" w:hAnsi="Times New Roman" w:cs="Times New Roman"/>
            <w:sz w:val="24"/>
            <w:szCs w:val="24"/>
          </w:rPr>
          <w:delText xml:space="preserve">Second, </w:delText>
        </w:r>
        <w:r w:rsidR="003D302B" w:rsidDel="00C30C66">
          <w:rPr>
            <w:rFonts w:ascii="Times New Roman" w:hAnsi="Times New Roman" w:cs="Times New Roman"/>
            <w:sz w:val="24"/>
            <w:szCs w:val="24"/>
          </w:rPr>
          <w:delText xml:space="preserve">any cues </w:delText>
        </w:r>
        <w:r w:rsidR="00616432" w:rsidDel="00C30C66">
          <w:rPr>
            <w:rFonts w:ascii="Times New Roman" w:hAnsi="Times New Roman" w:cs="Times New Roman"/>
            <w:sz w:val="24"/>
            <w:szCs w:val="24"/>
          </w:rPr>
          <w:delText>strengthened</w:delText>
        </w:r>
        <w:r w:rsidR="003D302B" w:rsidDel="00C30C66">
          <w:rPr>
            <w:rFonts w:ascii="Times New Roman" w:hAnsi="Times New Roman" w:cs="Times New Roman"/>
            <w:sz w:val="24"/>
            <w:szCs w:val="24"/>
          </w:rPr>
          <w:delText xml:space="preserve"> at encoding must </w:delText>
        </w:r>
        <w:r w:rsidR="007C5B59" w:rsidDel="00C30C66">
          <w:rPr>
            <w:rFonts w:ascii="Times New Roman" w:hAnsi="Times New Roman" w:cs="Times New Roman"/>
            <w:sz w:val="24"/>
            <w:szCs w:val="24"/>
          </w:rPr>
          <w:delText>also</w:delText>
        </w:r>
        <w:r w:rsidR="00B05306" w:rsidDel="00C30C66">
          <w:rPr>
            <w:rFonts w:ascii="Times New Roman" w:hAnsi="Times New Roman" w:cs="Times New Roman"/>
            <w:sz w:val="24"/>
            <w:szCs w:val="24"/>
          </w:rPr>
          <w:delText xml:space="preserve"> be </w:delText>
        </w:r>
        <w:r w:rsidR="00945AA7" w:rsidDel="00C30C66">
          <w:rPr>
            <w:rFonts w:ascii="Times New Roman" w:hAnsi="Times New Roman" w:cs="Times New Roman"/>
            <w:sz w:val="24"/>
            <w:szCs w:val="24"/>
          </w:rPr>
          <w:delText>easily accessible at</w:delText>
        </w:r>
        <w:r w:rsidR="003D302B" w:rsidDel="00C30C66">
          <w:rPr>
            <w:rFonts w:ascii="Times New Roman" w:hAnsi="Times New Roman" w:cs="Times New Roman"/>
            <w:sz w:val="24"/>
            <w:szCs w:val="24"/>
          </w:rPr>
          <w:delText xml:space="preserve"> test.</w:delText>
        </w:r>
        <w:r w:rsidR="00724F13" w:rsidDel="00C30C66">
          <w:rPr>
            <w:rFonts w:ascii="Times New Roman" w:hAnsi="Times New Roman" w:cs="Times New Roman"/>
            <w:sz w:val="24"/>
            <w:szCs w:val="24"/>
          </w:rPr>
          <w:delText xml:space="preserve"> </w:delText>
        </w:r>
        <w:r w:rsidR="00823398" w:rsidDel="00C30C66">
          <w:rPr>
            <w:rFonts w:ascii="Times New Roman" w:hAnsi="Times New Roman" w:cs="Times New Roman"/>
            <w:sz w:val="24"/>
            <w:szCs w:val="24"/>
          </w:rPr>
          <w:delText>Therefore</w:delText>
        </w:r>
        <w:r w:rsidR="00724F13" w:rsidDel="00C30C66">
          <w:rPr>
            <w:rFonts w:ascii="Times New Roman" w:hAnsi="Times New Roman" w:cs="Times New Roman"/>
            <w:sz w:val="24"/>
            <w:szCs w:val="24"/>
          </w:rPr>
          <w:delText>,</w:delText>
        </w:r>
        <w:r w:rsidR="003D302B" w:rsidDel="00C30C66">
          <w:rPr>
            <w:rFonts w:ascii="Times New Roman" w:hAnsi="Times New Roman" w:cs="Times New Roman"/>
            <w:sz w:val="24"/>
            <w:szCs w:val="24"/>
          </w:rPr>
          <w:delText xml:space="preserve"> </w:delText>
        </w:r>
        <w:r w:rsidR="00724F13" w:rsidDel="00C30C66">
          <w:rPr>
            <w:rFonts w:ascii="Times New Roman" w:hAnsi="Times New Roman" w:cs="Times New Roman"/>
            <w:sz w:val="24"/>
            <w:szCs w:val="24"/>
          </w:rPr>
          <w:delText xml:space="preserve">based on </w:delText>
        </w:r>
        <w:r w:rsidR="007D367B" w:rsidDel="00C30C66">
          <w:rPr>
            <w:rFonts w:ascii="Times New Roman" w:hAnsi="Times New Roman" w:cs="Times New Roman"/>
            <w:sz w:val="24"/>
            <w:szCs w:val="24"/>
          </w:rPr>
          <w:delText>a cue strengthening</w:delText>
        </w:r>
        <w:r w:rsidR="00823398" w:rsidDel="00C30C66">
          <w:rPr>
            <w:rFonts w:ascii="Times New Roman" w:hAnsi="Times New Roman" w:cs="Times New Roman"/>
            <w:sz w:val="24"/>
            <w:szCs w:val="24"/>
          </w:rPr>
          <w:delText xml:space="preserve"> </w:delText>
        </w:r>
        <w:r w:rsidR="00724F13" w:rsidDel="00C30C66">
          <w:rPr>
            <w:rFonts w:ascii="Times New Roman" w:hAnsi="Times New Roman" w:cs="Times New Roman"/>
            <w:sz w:val="24"/>
            <w:szCs w:val="24"/>
          </w:rPr>
          <w:delText>account,</w:delText>
        </w:r>
      </w:del>
      <w:del w:id="70" w:author="Nick Maxwell" w:date="2023-09-06T18:41:00Z">
        <w:r w:rsidR="00724F13" w:rsidDel="00CA5F08">
          <w:rPr>
            <w:rFonts w:ascii="Times New Roman" w:hAnsi="Times New Roman" w:cs="Times New Roman"/>
            <w:sz w:val="24"/>
            <w:szCs w:val="24"/>
          </w:rPr>
          <w:delText xml:space="preserve"> positive reactivity </w:delText>
        </w:r>
      </w:del>
      <w:del w:id="71" w:author="Nick Maxwell" w:date="2023-09-06T18:37:00Z">
        <w:r w:rsidR="00724F13" w:rsidDel="00C30C66">
          <w:rPr>
            <w:rFonts w:ascii="Times New Roman" w:hAnsi="Times New Roman" w:cs="Times New Roman"/>
            <w:sz w:val="24"/>
            <w:szCs w:val="24"/>
          </w:rPr>
          <w:delText>would be expected to occur</w:delText>
        </w:r>
      </w:del>
      <w:ins w:id="72" w:author="Nick Maxwell" w:date="2023-09-06T18:41:00Z">
        <w:r w:rsidR="00CA5F08">
          <w:rPr>
            <w:rFonts w:ascii="Times New Roman" w:hAnsi="Times New Roman" w:cs="Times New Roman"/>
            <w:sz w:val="24"/>
            <w:szCs w:val="24"/>
          </w:rPr>
          <w:t>JOLs</w:t>
        </w:r>
      </w:ins>
      <w:ins w:id="73" w:author="Nick Maxwell" w:date="2023-09-09T14:24:00Z">
        <w:r w:rsidR="005F7641">
          <w:rPr>
            <w:rFonts w:ascii="Times New Roman" w:hAnsi="Times New Roman" w:cs="Times New Roman"/>
            <w:sz w:val="24"/>
            <w:szCs w:val="24"/>
          </w:rPr>
          <w:t xml:space="preserve"> will</w:t>
        </w:r>
      </w:ins>
      <w:ins w:id="74" w:author="Nick Maxwell" w:date="2023-09-06T18:41:00Z">
        <w:r w:rsidR="00CA5F08">
          <w:rPr>
            <w:rFonts w:ascii="Times New Roman" w:hAnsi="Times New Roman" w:cs="Times New Roman"/>
            <w:sz w:val="24"/>
            <w:szCs w:val="24"/>
          </w:rPr>
          <w:t xml:space="preserve"> benefit memory</w:t>
        </w:r>
      </w:ins>
      <w:r w:rsidR="00724F13">
        <w:rPr>
          <w:rFonts w:ascii="Times New Roman" w:hAnsi="Times New Roman" w:cs="Times New Roman"/>
          <w:sz w:val="24"/>
          <w:szCs w:val="24"/>
        </w:rPr>
        <w:t xml:space="preserve"> </w:t>
      </w:r>
      <w:ins w:id="75" w:author="Nick Maxwell" w:date="2023-09-06T18:43:00Z">
        <w:r w:rsidR="00CA5F08">
          <w:rPr>
            <w:rFonts w:ascii="Times New Roman" w:hAnsi="Times New Roman" w:cs="Times New Roman"/>
            <w:sz w:val="24"/>
            <w:szCs w:val="24"/>
          </w:rPr>
          <w:t>whenever</w:t>
        </w:r>
      </w:ins>
      <w:del w:id="76" w:author="Nick Maxwell" w:date="2023-09-06T18:42:00Z">
        <w:r w:rsidR="00A62412" w:rsidDel="00CA5F08">
          <w:rPr>
            <w:rFonts w:ascii="Times New Roman" w:hAnsi="Times New Roman" w:cs="Times New Roman"/>
            <w:sz w:val="24"/>
            <w:szCs w:val="24"/>
          </w:rPr>
          <w:delText>when</w:delText>
        </w:r>
      </w:del>
      <w:del w:id="77" w:author="Nick Maxwell" w:date="2023-09-06T18:37:00Z">
        <w:r w:rsidR="00A62412" w:rsidDel="00C30C66">
          <w:rPr>
            <w:rFonts w:ascii="Times New Roman" w:hAnsi="Times New Roman" w:cs="Times New Roman"/>
            <w:sz w:val="24"/>
            <w:szCs w:val="24"/>
          </w:rPr>
          <w:delText>ever</w:delText>
        </w:r>
      </w:del>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1F48FF">
        <w:rPr>
          <w:rFonts w:ascii="Times New Roman" w:hAnsi="Times New Roman" w:cs="Times New Roman"/>
          <w:sz w:val="24"/>
          <w:szCs w:val="24"/>
        </w:rPr>
        <w:t xml:space="preserve">contain </w:t>
      </w:r>
      <w:del w:id="78" w:author="Nick Maxwell" w:date="2023-09-06T16:30:00Z">
        <w:r w:rsidR="001F48FF" w:rsidDel="00311D1B">
          <w:rPr>
            <w:rFonts w:ascii="Times New Roman" w:hAnsi="Times New Roman" w:cs="Times New Roman"/>
            <w:sz w:val="24"/>
            <w:szCs w:val="24"/>
          </w:rPr>
          <w:delText xml:space="preserve">visible </w:delText>
        </w:r>
      </w:del>
      <w:ins w:id="79" w:author="Nick Maxwell" w:date="2023-09-06T16:30:00Z">
        <w:r w:rsidR="00311D1B">
          <w:rPr>
            <w:rFonts w:ascii="Times New Roman" w:hAnsi="Times New Roman" w:cs="Times New Roman"/>
            <w:sz w:val="24"/>
            <w:szCs w:val="24"/>
          </w:rPr>
          <w:t xml:space="preserve">perceptible </w:t>
        </w:r>
      </w:ins>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cues</w:t>
      </w:r>
      <w:r w:rsidR="001F48FF">
        <w:rPr>
          <w:rFonts w:ascii="Times New Roman" w:hAnsi="Times New Roman" w:cs="Times New Roman"/>
          <w:sz w:val="24"/>
          <w:szCs w:val="24"/>
        </w:rPr>
        <w:t xml:space="preserve"> </w:t>
      </w:r>
      <w:r w:rsidR="001F48FF" w:rsidRPr="005F7641">
        <w:rPr>
          <w:rFonts w:ascii="Times New Roman" w:hAnsi="Times New Roman" w:cs="Times New Roman"/>
          <w:sz w:val="24"/>
          <w:szCs w:val="24"/>
        </w:rPr>
        <w:t>and</w:t>
      </w:r>
      <w:r w:rsidR="001F48FF">
        <w:rPr>
          <w:rFonts w:ascii="Times New Roman" w:hAnsi="Times New Roman" w:cs="Times New Roman"/>
          <w:sz w:val="24"/>
          <w:szCs w:val="24"/>
        </w:rPr>
        <w:t xml:space="preserve"> when</w:t>
      </w:r>
      <w:ins w:id="80" w:author="Nick Maxwell" w:date="2023-09-09T14:24:00Z">
        <w:r w:rsidR="005F7641">
          <w:rPr>
            <w:rFonts w:ascii="Times New Roman" w:hAnsi="Times New Roman" w:cs="Times New Roman"/>
            <w:sz w:val="24"/>
            <w:szCs w:val="24"/>
          </w:rPr>
          <w:t>ever</w:t>
        </w:r>
      </w:ins>
      <w:r w:rsidR="001F48FF">
        <w:rPr>
          <w:rFonts w:ascii="Times New Roman" w:hAnsi="Times New Roman" w:cs="Times New Roman"/>
          <w:sz w:val="24"/>
          <w:szCs w:val="24"/>
        </w:rPr>
        <w:t xml:space="preserve"> the</w:t>
      </w:r>
      <w:r w:rsidR="00A058E0">
        <w:rPr>
          <w:rFonts w:ascii="Times New Roman" w:hAnsi="Times New Roman" w:cs="Times New Roman"/>
          <w:sz w:val="24"/>
          <w:szCs w:val="24"/>
        </w:rPr>
        <w:t xml:space="preserve"> test type used is sensitive to these cues</w:t>
      </w:r>
      <w:r w:rsidR="00A4349F">
        <w:rPr>
          <w:rFonts w:ascii="Times New Roman" w:hAnsi="Times New Roman" w:cs="Times New Roman"/>
          <w:sz w:val="24"/>
          <w:szCs w:val="24"/>
        </w:rPr>
        <w:t>.</w:t>
      </w:r>
    </w:p>
    <w:p w14:paraId="54F0D87F" w14:textId="18BF6E3C"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r w:rsidR="00B14DB1">
        <w:rPr>
          <w:rFonts w:ascii="Times New Roman" w:hAnsi="Times New Roman" w:cs="Times New Roman"/>
          <w:sz w:val="24"/>
          <w:szCs w:val="24"/>
        </w:rPr>
        <w:t>the</w:t>
      </w:r>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r w:rsidR="00074B97">
        <w:rPr>
          <w:rFonts w:ascii="Times New Roman" w:hAnsi="Times New Roman" w:cs="Times New Roman"/>
          <w:sz w:val="24"/>
          <w:szCs w:val="24"/>
        </w:rPr>
        <w:t xml:space="preserve"> when testing occurs via cued-recall</w:t>
      </w:r>
      <w:r w:rsidR="00382A94">
        <w:rPr>
          <w:rFonts w:ascii="Times New Roman" w:hAnsi="Times New Roman" w:cs="Times New Roman"/>
          <w:sz w:val="24"/>
          <w:szCs w:val="24"/>
        </w:rPr>
        <w:t xml:space="preserve"> (i.e., positive reactivity on related pairs, no reactivity on unrelated pairs; e.g., Janes et al., 2018; Maxwell &amp; Huff, 2022; </w:t>
      </w:r>
      <w:r w:rsidR="00382A94" w:rsidRPr="00023A22">
        <w:rPr>
          <w:rFonts w:ascii="Times New Roman" w:hAnsi="Times New Roman" w:cs="Times New Roman"/>
          <w:sz w:val="24"/>
          <w:szCs w:val="24"/>
        </w:rPr>
        <w:t>Rivers</w:t>
      </w:r>
      <w:r w:rsidR="00F8555B">
        <w:rPr>
          <w:rFonts w:ascii="Times New Roman" w:hAnsi="Times New Roman" w:cs="Times New Roman"/>
          <w:sz w:val="24"/>
          <w:szCs w:val="24"/>
        </w:rPr>
        <w:t xml:space="preserve"> et al.</w:t>
      </w:r>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r w:rsidR="00074B97">
        <w:rPr>
          <w:rFonts w:ascii="Times New Roman" w:hAnsi="Times New Roman" w:cs="Times New Roman"/>
          <w:sz w:val="24"/>
          <w:szCs w:val="24"/>
        </w:rPr>
        <w:t xml:space="preserve">perceptible </w:t>
      </w:r>
      <w:r w:rsidR="00B23E73">
        <w:rPr>
          <w:rFonts w:ascii="Times New Roman" w:hAnsi="Times New Roman" w:cs="Times New Roman"/>
          <w:sz w:val="24"/>
          <w:szCs w:val="24"/>
        </w:rPr>
        <w:t>cues</w:t>
      </w:r>
      <w:r w:rsidR="00074B97">
        <w:rPr>
          <w:rFonts w:ascii="Times New Roman" w:hAnsi="Times New Roman" w:cs="Times New Roman"/>
          <w:sz w:val="24"/>
          <w:szCs w:val="24"/>
        </w:rPr>
        <w:t xml:space="preserve"> that are</w:t>
      </w:r>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 xml:space="preserve">Thus, it is evident that </w:t>
      </w:r>
      <w:r w:rsidR="007E3688">
        <w:rPr>
          <w:rFonts w:ascii="Times New Roman" w:hAnsi="Times New Roman" w:cs="Times New Roman"/>
          <w:sz w:val="24"/>
          <w:szCs w:val="24"/>
        </w:rPr>
        <w:lastRenderedPageBreak/>
        <w:t>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13CEFFE6"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w:t>
      </w:r>
      <w:del w:id="81" w:author="Nick Maxwell" w:date="2023-09-04T17:44:00Z">
        <w:r w:rsidR="00F50293" w:rsidDel="004874E7">
          <w:rPr>
            <w:rFonts w:ascii="Times New Roman" w:hAnsi="Times New Roman" w:cs="Times New Roman"/>
            <w:sz w:val="24"/>
            <w:szCs w:val="24"/>
          </w:rPr>
          <w:delText>relatedness</w:delText>
        </w:r>
        <w:r w:rsidR="00126C92" w:rsidDel="004874E7">
          <w:rPr>
            <w:rFonts w:ascii="Times New Roman" w:hAnsi="Times New Roman" w:cs="Times New Roman"/>
            <w:sz w:val="24"/>
            <w:szCs w:val="24"/>
          </w:rPr>
          <w:delText xml:space="preserve">, </w:delText>
        </w:r>
      </w:del>
      <w:r w:rsidR="00126C92">
        <w:rPr>
          <w:rFonts w:ascii="Times New Roman" w:hAnsi="Times New Roman" w:cs="Times New Roman"/>
          <w:sz w:val="24"/>
          <w:szCs w:val="24"/>
        </w:rPr>
        <w:t xml:space="preserve">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r w:rsidR="00B14DB1">
        <w:rPr>
          <w:rFonts w:ascii="Times New Roman" w:hAnsi="Times New Roman" w:cs="Times New Roman"/>
          <w:sz w:val="24"/>
          <w:szCs w:val="24"/>
        </w:rPr>
        <w:t xml:space="preserve"> cue-target</w:t>
      </w:r>
      <w:r w:rsidR="00126C92">
        <w:rPr>
          <w:rFonts w:ascii="Times New Roman" w:hAnsi="Times New Roman" w:cs="Times New Roman"/>
          <w:sz w:val="24"/>
          <w:szCs w:val="24"/>
        </w:rPr>
        <w:t xml:space="preserve"> pairs contain several intrinsic cues</w:t>
      </w:r>
      <w:ins w:id="82" w:author="Nick Maxwell" w:date="2023-09-09T14:31:00Z">
        <w:r w:rsidR="005143B2">
          <w:rPr>
            <w:rFonts w:ascii="Times New Roman" w:hAnsi="Times New Roman" w:cs="Times New Roman"/>
            <w:sz w:val="24"/>
            <w:szCs w:val="24"/>
          </w:rPr>
          <w:t xml:space="preserve"> which could potentially influence JOLs</w:t>
        </w:r>
      </w:ins>
      <w:r w:rsidR="00126C92">
        <w:rPr>
          <w:rFonts w:ascii="Times New Roman" w:hAnsi="Times New Roman" w:cs="Times New Roman"/>
          <w:sz w:val="24"/>
          <w:szCs w:val="24"/>
        </w:rPr>
        <w:t>, relatedness is typically the most salient</w:t>
      </w:r>
      <w:r w:rsidR="00097B6F">
        <w:rPr>
          <w:rFonts w:ascii="Times New Roman" w:hAnsi="Times New Roman" w:cs="Times New Roman"/>
          <w:sz w:val="24"/>
          <w:szCs w:val="24"/>
        </w:rPr>
        <w:t xml:space="preserve">. Thus, relatedness is easily perceived at encoding, </w:t>
      </w:r>
      <w:del w:id="83" w:author="Nick Maxwell" w:date="2023-09-09T14:32:00Z">
        <w:r w:rsidR="00B9236C" w:rsidDel="005143B2">
          <w:rPr>
            <w:rFonts w:ascii="Times New Roman" w:hAnsi="Times New Roman" w:cs="Times New Roman"/>
            <w:sz w:val="24"/>
            <w:szCs w:val="24"/>
          </w:rPr>
          <w:delText>particularly</w:delText>
        </w:r>
        <w:r w:rsidR="00126C92" w:rsidDel="005143B2">
          <w:rPr>
            <w:rFonts w:ascii="Times New Roman" w:hAnsi="Times New Roman" w:cs="Times New Roman"/>
            <w:sz w:val="24"/>
            <w:szCs w:val="24"/>
          </w:rPr>
          <w:delText xml:space="preserve"> </w:delText>
        </w:r>
        <w:r w:rsidR="00097B6F" w:rsidDel="005143B2">
          <w:rPr>
            <w:rFonts w:ascii="Times New Roman" w:hAnsi="Times New Roman" w:cs="Times New Roman"/>
            <w:sz w:val="24"/>
            <w:szCs w:val="24"/>
          </w:rPr>
          <w:delText>for</w:delText>
        </w:r>
        <w:r w:rsidR="00686C80" w:rsidDel="005143B2">
          <w:rPr>
            <w:rFonts w:ascii="Times New Roman" w:hAnsi="Times New Roman" w:cs="Times New Roman"/>
            <w:sz w:val="24"/>
            <w:szCs w:val="24"/>
          </w:rPr>
          <w:delText xml:space="preserve"> </w:delText>
        </w:r>
        <w:r w:rsidR="005863D0" w:rsidDel="005143B2">
          <w:rPr>
            <w:rFonts w:ascii="Times New Roman" w:hAnsi="Times New Roman" w:cs="Times New Roman"/>
            <w:sz w:val="24"/>
            <w:szCs w:val="24"/>
          </w:rPr>
          <w:delText>strong associates</w:delText>
        </w:r>
      </w:del>
      <w:ins w:id="84" w:author="Nick Maxwell" w:date="2023-09-09T14:33:00Z">
        <w:r w:rsidR="005143B2">
          <w:rPr>
            <w:rFonts w:ascii="Times New Roman" w:hAnsi="Times New Roman" w:cs="Times New Roman"/>
            <w:sz w:val="24"/>
            <w:szCs w:val="24"/>
          </w:rPr>
          <w:t xml:space="preserve">with </w:t>
        </w:r>
      </w:ins>
      <w:ins w:id="85" w:author="Nick Maxwell" w:date="2023-09-09T14:32:00Z">
        <w:r w:rsidR="005143B2">
          <w:rPr>
            <w:rFonts w:ascii="Times New Roman" w:hAnsi="Times New Roman" w:cs="Times New Roman"/>
            <w:sz w:val="24"/>
            <w:szCs w:val="24"/>
          </w:rPr>
          <w:t>stronger associates</w:t>
        </w:r>
      </w:ins>
      <w:ins w:id="86" w:author="Nick Maxwell" w:date="2023-09-09T14:33:00Z">
        <w:r w:rsidR="005143B2">
          <w:rPr>
            <w:rFonts w:ascii="Times New Roman" w:hAnsi="Times New Roman" w:cs="Times New Roman"/>
            <w:sz w:val="24"/>
            <w:szCs w:val="24"/>
          </w:rPr>
          <w:t xml:space="preserve"> </w:t>
        </w:r>
      </w:ins>
      <w:ins w:id="87" w:author="Nick Maxwell" w:date="2023-09-09T14:32:00Z">
        <w:r w:rsidR="005143B2">
          <w:rPr>
            <w:rFonts w:ascii="Times New Roman" w:hAnsi="Times New Roman" w:cs="Times New Roman"/>
            <w:sz w:val="24"/>
            <w:szCs w:val="24"/>
          </w:rPr>
          <w:t xml:space="preserve">often regarded </w:t>
        </w:r>
      </w:ins>
      <w:ins w:id="88" w:author="Nick Maxwell" w:date="2023-09-09T14:33:00Z">
        <w:r w:rsidR="005143B2">
          <w:rPr>
            <w:rFonts w:ascii="Times New Roman" w:hAnsi="Times New Roman" w:cs="Times New Roman"/>
            <w:sz w:val="24"/>
            <w:szCs w:val="24"/>
          </w:rPr>
          <w:t xml:space="preserve">by participants </w:t>
        </w:r>
      </w:ins>
      <w:ins w:id="89" w:author="Nick Maxwell" w:date="2023-09-09T14:32:00Z">
        <w:r w:rsidR="005143B2">
          <w:rPr>
            <w:rFonts w:ascii="Times New Roman" w:hAnsi="Times New Roman" w:cs="Times New Roman"/>
            <w:sz w:val="24"/>
            <w:szCs w:val="24"/>
          </w:rPr>
          <w:t xml:space="preserve">as being more fluent </w:t>
        </w:r>
      </w:ins>
      <w:ins w:id="90" w:author="Nick Maxwell" w:date="2023-09-09T14:40:00Z">
        <w:r w:rsidR="00717001">
          <w:rPr>
            <w:rFonts w:ascii="Times New Roman" w:hAnsi="Times New Roman" w:cs="Times New Roman"/>
            <w:sz w:val="24"/>
            <w:szCs w:val="24"/>
          </w:rPr>
          <w:t xml:space="preserve">and therefore easier to encode </w:t>
        </w:r>
      </w:ins>
      <w:ins w:id="91" w:author="Nick Maxwell" w:date="2023-09-09T14:32:00Z">
        <w:r w:rsidR="005143B2">
          <w:rPr>
            <w:rFonts w:ascii="Times New Roman" w:hAnsi="Times New Roman" w:cs="Times New Roman"/>
            <w:sz w:val="24"/>
            <w:szCs w:val="24"/>
          </w:rPr>
          <w:t>(</w:t>
        </w:r>
      </w:ins>
      <w:ins w:id="92" w:author="Nick Maxwell" w:date="2023-09-09T14:33:00Z">
        <w:r w:rsidR="005143B2">
          <w:rPr>
            <w:rFonts w:ascii="Times New Roman" w:hAnsi="Times New Roman" w:cs="Times New Roman"/>
            <w:sz w:val="24"/>
            <w:szCs w:val="24"/>
          </w:rPr>
          <w:t xml:space="preserve">see </w:t>
        </w:r>
      </w:ins>
      <w:ins w:id="93" w:author="Nick Maxwell" w:date="2023-09-09T14:40:00Z">
        <w:r w:rsidR="00717001" w:rsidRPr="00430067">
          <w:rPr>
            <w:rFonts w:ascii="Times New Roman" w:hAnsi="Times New Roman" w:cs="Times New Roman"/>
            <w:sz w:val="24"/>
            <w:szCs w:val="24"/>
          </w:rPr>
          <w:t>Koriat &amp; Bjork, 2005</w:t>
        </w:r>
      </w:ins>
      <w:ins w:id="94" w:author="Nick Maxwell" w:date="2023-09-09T14:33:00Z">
        <w:r w:rsidR="005143B2" w:rsidRPr="00430067">
          <w:rPr>
            <w:rFonts w:ascii="Times New Roman" w:hAnsi="Times New Roman" w:cs="Times New Roman"/>
            <w:sz w:val="24"/>
            <w:szCs w:val="24"/>
          </w:rPr>
          <w:t>)</w:t>
        </w:r>
      </w:ins>
      <w:r w:rsidR="00126C92" w:rsidRPr="00430067">
        <w:rPr>
          <w:rFonts w:ascii="Times New Roman" w:hAnsi="Times New Roman" w:cs="Times New Roman"/>
          <w:sz w:val="24"/>
          <w:szCs w:val="24"/>
        </w:rPr>
        <w:t>.</w:t>
      </w:r>
      <w:r w:rsidR="0009777D" w:rsidRPr="00430067">
        <w:rPr>
          <w:rFonts w:ascii="Times New Roman" w:hAnsi="Times New Roman" w:cs="Times New Roman"/>
          <w:sz w:val="24"/>
          <w:szCs w:val="24"/>
        </w:rPr>
        <w:t xml:space="preserve"> </w:t>
      </w:r>
      <w:del w:id="95" w:author="Nick Maxwell" w:date="2023-09-09T14:41:00Z">
        <w:r w:rsidR="00C40874" w:rsidRPr="00430067" w:rsidDel="00717001">
          <w:rPr>
            <w:rFonts w:ascii="Times New Roman" w:hAnsi="Times New Roman" w:cs="Times New Roman"/>
            <w:sz w:val="24"/>
            <w:szCs w:val="24"/>
          </w:rPr>
          <w:delText>Furthermore</w:delText>
        </w:r>
      </w:del>
      <w:ins w:id="96" w:author="Nick Maxwell" w:date="2023-09-09T14:41:00Z">
        <w:r w:rsidR="00717001" w:rsidRPr="00430067">
          <w:rPr>
            <w:rFonts w:ascii="Times New Roman" w:hAnsi="Times New Roman" w:cs="Times New Roman"/>
            <w:sz w:val="24"/>
            <w:szCs w:val="24"/>
          </w:rPr>
          <w:t>As</w:t>
        </w:r>
        <w:r w:rsidR="00717001">
          <w:rPr>
            <w:rFonts w:ascii="Times New Roman" w:hAnsi="Times New Roman" w:cs="Times New Roman"/>
            <w:sz w:val="24"/>
            <w:szCs w:val="24"/>
          </w:rPr>
          <w:t xml:space="preserve"> such</w:t>
        </w:r>
      </w:ins>
      <w:r w:rsidR="00C40874">
        <w:rPr>
          <w:rFonts w:ascii="Times New Roman" w:hAnsi="Times New Roman" w:cs="Times New Roman"/>
          <w:sz w:val="24"/>
          <w:szCs w:val="24"/>
        </w:rPr>
        <w:t xml:space="preserv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r w:rsidR="00B14DB1">
        <w:rPr>
          <w:rFonts w:ascii="Times New Roman" w:hAnsi="Times New Roman" w:cs="Times New Roman"/>
          <w:sz w:val="24"/>
          <w:szCs w:val="24"/>
        </w:rPr>
        <w:t>s</w:t>
      </w:r>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r w:rsidR="00F35D7C">
        <w:rPr>
          <w:rFonts w:ascii="Times New Roman" w:hAnsi="Times New Roman" w:cs="Times New Roman"/>
          <w:sz w:val="24"/>
          <w:szCs w:val="24"/>
        </w:rPr>
        <w:t>participants use</w:t>
      </w:r>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Dunlosky, 2013)</w:t>
      </w:r>
      <w:r w:rsidR="00C40874">
        <w:rPr>
          <w:rFonts w:ascii="Times New Roman" w:hAnsi="Times New Roman" w:cs="Times New Roman"/>
          <w:sz w:val="24"/>
          <w:szCs w:val="24"/>
        </w:rPr>
        <w:t xml:space="preserve">. </w:t>
      </w:r>
      <w:r w:rsidR="00097B6F">
        <w:rPr>
          <w:rFonts w:ascii="Times New Roman" w:hAnsi="Times New Roman" w:cs="Times New Roman"/>
          <w:sz w:val="24"/>
          <w:szCs w:val="24"/>
        </w:rPr>
        <w:t xml:space="preserve">As a </w:t>
      </w:r>
      <w:r w:rsidR="001D1C3F">
        <w:rPr>
          <w:rFonts w:ascii="Times New Roman" w:hAnsi="Times New Roman" w:cs="Times New Roman"/>
          <w:sz w:val="24"/>
          <w:szCs w:val="24"/>
        </w:rPr>
        <w:t>result,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r w:rsidR="00097B6F">
        <w:rPr>
          <w:rFonts w:ascii="Times New Roman" w:hAnsi="Times New Roman" w:cs="Times New Roman"/>
          <w:sz w:val="24"/>
          <w:szCs w:val="24"/>
        </w:rPr>
        <w:t xml:space="preserve"> </w:t>
      </w:r>
      <w:r w:rsidR="0009777D">
        <w:rPr>
          <w:rFonts w:ascii="Times New Roman" w:hAnsi="Times New Roman" w:cs="Times New Roman"/>
          <w:sz w:val="24"/>
          <w:szCs w:val="24"/>
        </w:rPr>
        <w:t xml:space="preserve">relatedness cues </w:t>
      </w:r>
      <w:ins w:id="97" w:author="Nick Maxwell" w:date="2023-09-09T14:33:00Z">
        <w:r w:rsidR="005143B2">
          <w:rPr>
            <w:rFonts w:ascii="Times New Roman" w:hAnsi="Times New Roman" w:cs="Times New Roman"/>
            <w:sz w:val="24"/>
            <w:szCs w:val="24"/>
          </w:rPr>
          <w:t>likely</w:t>
        </w:r>
      </w:ins>
      <w:del w:id="98" w:author="Nick Maxwell" w:date="2023-09-09T14:33:00Z">
        <w:r w:rsidR="00AF69F1" w:rsidDel="005143B2">
          <w:rPr>
            <w:rFonts w:ascii="Times New Roman" w:hAnsi="Times New Roman" w:cs="Times New Roman"/>
            <w:sz w:val="24"/>
            <w:szCs w:val="24"/>
          </w:rPr>
          <w:delText>may</w:delText>
        </w:r>
      </w:del>
      <w:r w:rsidR="00AF69F1">
        <w:rPr>
          <w:rFonts w:ascii="Times New Roman" w:hAnsi="Times New Roman" w:cs="Times New Roman"/>
          <w:sz w:val="24"/>
          <w:szCs w:val="24"/>
        </w:rPr>
        <w:t xml:space="preserve"> obscure</w:t>
      </w:r>
      <w:ins w:id="99" w:author="Nick Maxwell" w:date="2023-09-09T14:33:00Z">
        <w:r w:rsidR="005143B2">
          <w:rPr>
            <w:rFonts w:ascii="Times New Roman" w:hAnsi="Times New Roman" w:cs="Times New Roman"/>
            <w:sz w:val="24"/>
            <w:szCs w:val="24"/>
          </w:rPr>
          <w:t>s</w:t>
        </w:r>
      </w:ins>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02689C2F"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w:t>
      </w:r>
      <w:del w:id="100" w:author="Nick Maxwell" w:date="2023-09-09T14:48:00Z">
        <w:r w:rsidDel="00433304">
          <w:rPr>
            <w:rFonts w:ascii="Times New Roman" w:hAnsi="Times New Roman" w:cs="Times New Roman"/>
            <w:sz w:val="24"/>
            <w:szCs w:val="24"/>
          </w:rPr>
          <w:delText xml:space="preserve">relatedness </w:delText>
        </w:r>
      </w:del>
      <w:ins w:id="101" w:author="Nick Maxwell" w:date="2023-09-09T14:48:00Z">
        <w:r w:rsidR="00433304">
          <w:rPr>
            <w:rFonts w:ascii="Times New Roman" w:hAnsi="Times New Roman" w:cs="Times New Roman"/>
            <w:sz w:val="24"/>
            <w:szCs w:val="24"/>
          </w:rPr>
          <w:t>pre-e</w:t>
        </w:r>
      </w:ins>
      <w:ins w:id="102" w:author="Nick Maxwell" w:date="2023-09-09T14:49:00Z">
        <w:r w:rsidR="00433304">
          <w:rPr>
            <w:rFonts w:ascii="Times New Roman" w:hAnsi="Times New Roman" w:cs="Times New Roman"/>
            <w:sz w:val="24"/>
            <w:szCs w:val="24"/>
          </w:rPr>
          <w:t>xisting cue-target relations</w:t>
        </w:r>
      </w:ins>
      <w:ins w:id="103" w:author="Nick Maxwell" w:date="2023-09-09T14:48:00Z">
        <w:r w:rsidR="00433304">
          <w:rPr>
            <w:rFonts w:ascii="Times New Roman" w:hAnsi="Times New Roman" w:cs="Times New Roman"/>
            <w:sz w:val="24"/>
            <w:szCs w:val="24"/>
          </w:rPr>
          <w:t xml:space="preserve"> </w:t>
        </w:r>
      </w:ins>
      <w:r>
        <w:rPr>
          <w:rFonts w:ascii="Times New Roman" w:hAnsi="Times New Roman" w:cs="Times New Roman"/>
          <w:sz w:val="24"/>
          <w:szCs w:val="24"/>
        </w:rPr>
        <w:t>contribute</w:t>
      </w:r>
      <w:del w:id="104" w:author="Nick Maxwell" w:date="2023-09-09T14:49:00Z">
        <w:r w:rsidDel="00433304">
          <w:rPr>
            <w:rFonts w:ascii="Times New Roman" w:hAnsi="Times New Roman" w:cs="Times New Roman"/>
            <w:sz w:val="24"/>
            <w:szCs w:val="24"/>
          </w:rPr>
          <w:delText>s</w:delText>
        </w:r>
      </w:del>
      <w:r>
        <w:rPr>
          <w:rFonts w:ascii="Times New Roman" w:hAnsi="Times New Roman" w:cs="Times New Roman"/>
          <w:sz w:val="24"/>
          <w:szCs w:val="24"/>
        </w:rPr>
        <w:t xml:space="preserve">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7901D1">
        <w:rPr>
          <w:rFonts w:ascii="Times New Roman" w:hAnsi="Times New Roman" w:cs="Times New Roman"/>
          <w:sz w:val="24"/>
          <w:szCs w:val="24"/>
        </w:rPr>
        <w:t xml:space="preserve"> by comparing recall for participants making JOLs to three other encoding groups: A no-JOL control group, a separate group of participants completing a shallow-vowel counting task, and a third </w:t>
      </w:r>
      <w:r w:rsidR="007901D1">
        <w:rPr>
          <w:rFonts w:ascii="Times New Roman" w:hAnsi="Times New Roman" w:cs="Times New Roman"/>
          <w:sz w:val="24"/>
          <w:szCs w:val="24"/>
        </w:rPr>
        <w:lastRenderedPageBreak/>
        <w:t xml:space="preserve">group who completed </w:t>
      </w:r>
      <w:r w:rsidR="002163BC">
        <w:rPr>
          <w:rFonts w:ascii="Times New Roman" w:hAnsi="Times New Roman" w:cs="Times New Roman"/>
          <w:sz w:val="24"/>
          <w:szCs w:val="24"/>
        </w:rPr>
        <w:t>a deep</w:t>
      </w:r>
      <w:r w:rsidR="007901D1">
        <w:rPr>
          <w:rFonts w:ascii="Times New Roman" w:hAnsi="Times New Roman" w:cs="Times New Roman"/>
          <w:sz w:val="24"/>
          <w:szCs w:val="24"/>
        </w:rPr>
        <w:t xml:space="preserve"> relational encoding task. For participants in the JOL group, p</w:t>
      </w:r>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r w:rsidR="007901D1">
        <w:rPr>
          <w:rFonts w:ascii="Times New Roman" w:hAnsi="Times New Roman" w:cs="Times New Roman"/>
          <w:sz w:val="24"/>
          <w:szCs w:val="24"/>
        </w:rPr>
        <w:t>. I</w:t>
      </w:r>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r w:rsidR="007901D1">
        <w:rPr>
          <w:rFonts w:ascii="Times New Roman" w:hAnsi="Times New Roman" w:cs="Times New Roman"/>
          <w:sz w:val="24"/>
          <w:szCs w:val="24"/>
        </w:rPr>
        <w:t>this pattern also extended to participants in the relational encoding group</w:t>
      </w:r>
      <w:r w:rsidR="001D4132">
        <w:rPr>
          <w:rFonts w:ascii="Times New Roman" w:hAnsi="Times New Roman" w:cs="Times New Roman"/>
          <w:sz w:val="24"/>
          <w:szCs w:val="24"/>
        </w:rPr>
        <w:t xml:space="preserve">, though unrelated pairs similarly benefitted </w:t>
      </w:r>
      <w:r w:rsidR="00E359FE">
        <w:rPr>
          <w:rFonts w:ascii="Times New Roman" w:hAnsi="Times New Roman" w:cs="Times New Roman"/>
          <w:sz w:val="24"/>
          <w:szCs w:val="24"/>
        </w:rPr>
        <w:t xml:space="preserve">from relational encoding </w:t>
      </w:r>
      <w:r w:rsidR="001D4132">
        <w:rPr>
          <w:rFonts w:ascii="Times New Roman" w:hAnsi="Times New Roman" w:cs="Times New Roman"/>
          <w:sz w:val="24"/>
          <w:szCs w:val="24"/>
        </w:rPr>
        <w:t xml:space="preserve">as participants in this group were instructed to </w:t>
      </w:r>
      <w:r w:rsidR="00C717C9">
        <w:rPr>
          <w:rFonts w:ascii="Times New Roman" w:hAnsi="Times New Roman" w:cs="Times New Roman"/>
          <w:sz w:val="24"/>
          <w:szCs w:val="24"/>
        </w:rPr>
        <w:t>encode all pair types via this strategy</w:t>
      </w:r>
      <w:r w:rsidR="001D4132">
        <w:rPr>
          <w:rFonts w:ascii="Times New Roman" w:hAnsi="Times New Roman" w:cs="Times New Roman"/>
          <w:sz w:val="24"/>
          <w:szCs w:val="24"/>
        </w:rPr>
        <w:t xml:space="preserve">. </w:t>
      </w:r>
      <w:r w:rsidR="00C717C9">
        <w:rPr>
          <w:rFonts w:ascii="Times New Roman" w:hAnsi="Times New Roman" w:cs="Times New Roman"/>
          <w:sz w:val="24"/>
          <w:szCs w:val="24"/>
        </w:rPr>
        <w:t>T</w:t>
      </w:r>
      <w:r w:rsidR="003843DC">
        <w:rPr>
          <w:rFonts w:ascii="Times New Roman" w:hAnsi="Times New Roman" w:cs="Times New Roman"/>
          <w:sz w:val="24"/>
          <w:szCs w:val="24"/>
        </w:rPr>
        <w:t>he</w:t>
      </w:r>
      <w:r w:rsidR="00C717C9">
        <w:rPr>
          <w:rFonts w:ascii="Times New Roman" w:hAnsi="Times New Roman" w:cs="Times New Roman"/>
          <w:sz w:val="24"/>
          <w:szCs w:val="24"/>
        </w:rPr>
        <w:t xml:space="preserve"> finding </w:t>
      </w:r>
      <w:r w:rsidR="00DC7CAD">
        <w:rPr>
          <w:rFonts w:ascii="Times New Roman" w:hAnsi="Times New Roman" w:cs="Times New Roman"/>
          <w:sz w:val="24"/>
          <w:szCs w:val="24"/>
        </w:rPr>
        <w:t>that the</w:t>
      </w:r>
      <w:r w:rsidR="00C717C9">
        <w:rPr>
          <w:rFonts w:ascii="Times New Roman" w:hAnsi="Times New Roman" w:cs="Times New Roman"/>
          <w:sz w:val="24"/>
          <w:szCs w:val="24"/>
        </w:rPr>
        <w:t xml:space="preserve"> </w:t>
      </w:r>
      <w:r w:rsidR="00DC7CAD">
        <w:rPr>
          <w:rFonts w:ascii="Times New Roman" w:hAnsi="Times New Roman" w:cs="Times New Roman"/>
          <w:sz w:val="24"/>
          <w:szCs w:val="24"/>
        </w:rPr>
        <w:t>memorial benefits of</w:t>
      </w:r>
      <w:r w:rsidR="00C717C9">
        <w:rPr>
          <w:rFonts w:ascii="Times New Roman" w:hAnsi="Times New Roman" w:cs="Times New Roman"/>
          <w:sz w:val="24"/>
          <w:szCs w:val="24"/>
        </w:rPr>
        <w:t xml:space="preserve"> JOLs approximated benefits </w:t>
      </w:r>
      <w:r w:rsidR="00DC7CAD">
        <w:rPr>
          <w:rFonts w:ascii="Times New Roman" w:hAnsi="Times New Roman" w:cs="Times New Roman"/>
          <w:sz w:val="24"/>
          <w:szCs w:val="24"/>
        </w:rPr>
        <w:t>from</w:t>
      </w:r>
      <w:r w:rsidR="00C717C9">
        <w:rPr>
          <w:rFonts w:ascii="Times New Roman" w:hAnsi="Times New Roman" w:cs="Times New Roman"/>
          <w:sz w:val="24"/>
          <w:szCs w:val="24"/>
        </w:rPr>
        <w:t xml:space="preserve"> relational</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encoding </w:t>
      </w:r>
      <w:r w:rsidR="003843DC">
        <w:rPr>
          <w:rFonts w:ascii="Times New Roman" w:hAnsi="Times New Roman" w:cs="Times New Roman"/>
          <w:sz w:val="24"/>
          <w:szCs w:val="24"/>
        </w:rPr>
        <w:t>suggest</w:t>
      </w:r>
      <w:r w:rsidR="00C717C9">
        <w:rPr>
          <w:rFonts w:ascii="Times New Roman" w:hAnsi="Times New Roman" w:cs="Times New Roman"/>
          <w:sz w:val="24"/>
          <w:szCs w:val="24"/>
        </w:rPr>
        <w:t>s</w:t>
      </w:r>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encourage participants </w:t>
      </w:r>
      <w:r w:rsidR="00AC32AE">
        <w:rPr>
          <w:rFonts w:ascii="Times New Roman" w:hAnsi="Times New Roman" w:cs="Times New Roman"/>
          <w:sz w:val="24"/>
          <w:szCs w:val="24"/>
        </w:rPr>
        <w:t xml:space="preserve">to process </w:t>
      </w:r>
      <w:r w:rsidR="00DC7CAD">
        <w:rPr>
          <w:rFonts w:ascii="Times New Roman" w:hAnsi="Times New Roman" w:cs="Times New Roman"/>
          <w:sz w:val="24"/>
          <w:szCs w:val="24"/>
        </w:rPr>
        <w:t>cue-target</w:t>
      </w:r>
      <w:r w:rsidR="004769A8">
        <w:rPr>
          <w:rFonts w:ascii="Times New Roman" w:hAnsi="Times New Roman" w:cs="Times New Roman"/>
          <w:sz w:val="24"/>
          <w:szCs w:val="24"/>
        </w:rPr>
        <w:t xml:space="preserve"> relations</w:t>
      </w:r>
      <w:r w:rsidR="00C717C9">
        <w:rPr>
          <w:rFonts w:ascii="Times New Roman" w:hAnsi="Times New Roman" w:cs="Times New Roman"/>
          <w:sz w:val="24"/>
          <w:szCs w:val="24"/>
        </w:rPr>
        <w:t>. However, the lack</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of positive reactivity on unrelated pairs suggests that </w:t>
      </w:r>
      <w:r w:rsidR="00472948">
        <w:rPr>
          <w:rFonts w:ascii="Times New Roman" w:hAnsi="Times New Roman" w:cs="Times New Roman"/>
          <w:sz w:val="24"/>
          <w:szCs w:val="24"/>
        </w:rPr>
        <w:t>JOL</w:t>
      </w:r>
      <w:r w:rsidR="00C717C9">
        <w:rPr>
          <w:rFonts w:ascii="Times New Roman" w:hAnsi="Times New Roman" w:cs="Times New Roman"/>
          <w:sz w:val="24"/>
          <w:szCs w:val="24"/>
        </w:rPr>
        <w:t xml:space="preserve"> benefits are dependent on pre-existing cue-target relations</w:t>
      </w:r>
      <w:r w:rsidR="004769A8">
        <w:rPr>
          <w:rFonts w:ascii="Times New Roman" w:hAnsi="Times New Roman" w:cs="Times New Roman"/>
          <w:sz w:val="24"/>
          <w:szCs w:val="24"/>
        </w:rPr>
        <w:t>.</w:t>
      </w:r>
      <w:r w:rsidR="001D4132">
        <w:rPr>
          <w:rFonts w:ascii="Times New Roman" w:hAnsi="Times New Roman" w:cs="Times New Roman"/>
          <w:sz w:val="24"/>
          <w:szCs w:val="24"/>
        </w:rPr>
        <w:t xml:space="preserve"> </w:t>
      </w:r>
      <w:r w:rsidR="00C717C9">
        <w:rPr>
          <w:rFonts w:ascii="Times New Roman" w:hAnsi="Times New Roman" w:cs="Times New Roman"/>
          <w:sz w:val="24"/>
          <w:szCs w:val="24"/>
        </w:rPr>
        <w:t>As such, t</w:t>
      </w:r>
      <w:r w:rsidR="00AC32AE">
        <w:rPr>
          <w:rFonts w:ascii="Times New Roman" w:hAnsi="Times New Roman" w:cs="Times New Roman"/>
          <w:sz w:val="24"/>
          <w:szCs w:val="24"/>
        </w:rPr>
        <w:t xml:space="preserve">he 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r w:rsidR="00C717C9">
        <w:rPr>
          <w:rFonts w:ascii="Times New Roman" w:hAnsi="Times New Roman" w:cs="Times New Roman"/>
          <w:sz w:val="24"/>
          <w:szCs w:val="24"/>
        </w:rPr>
        <w:t xml:space="preserve">use </w:t>
      </w:r>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w:t>
      </w:r>
      <w:ins w:id="105" w:author="Nick Maxwell" w:date="2023-09-10T10:57:00Z">
        <w:r w:rsidR="00102A07">
          <w:rPr>
            <w:rFonts w:ascii="Times New Roman" w:hAnsi="Times New Roman" w:cs="Times New Roman"/>
            <w:sz w:val="24"/>
            <w:szCs w:val="24"/>
          </w:rPr>
          <w:t>-</w:t>
        </w:r>
      </w:ins>
      <w:r w:rsidR="00626CE5">
        <w:rPr>
          <w:rFonts w:ascii="Times New Roman" w:hAnsi="Times New Roman" w:cs="Times New Roman"/>
          <w:sz w:val="24"/>
          <w:szCs w:val="24"/>
        </w:rPr>
        <w:t>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r w:rsidR="00C717C9">
        <w:rPr>
          <w:rFonts w:ascii="Times New Roman" w:hAnsi="Times New Roman" w:cs="Times New Roman"/>
          <w:sz w:val="24"/>
          <w:szCs w:val="24"/>
        </w:rPr>
        <w:t xml:space="preserve">selectively </w:t>
      </w:r>
      <w:r w:rsidR="004769A8">
        <w:rPr>
          <w:rFonts w:ascii="Times New Roman" w:hAnsi="Times New Roman" w:cs="Times New Roman"/>
          <w:sz w:val="24"/>
          <w:szCs w:val="24"/>
        </w:rPr>
        <w:t xml:space="preserve">benefits </w:t>
      </w:r>
      <w:ins w:id="106" w:author="Nick Maxwell" w:date="2023-09-10T10:57:00Z">
        <w:r w:rsidR="00102A07">
          <w:rPr>
            <w:rFonts w:ascii="Times New Roman" w:hAnsi="Times New Roman" w:cs="Times New Roman"/>
            <w:sz w:val="24"/>
            <w:szCs w:val="24"/>
          </w:rPr>
          <w:t xml:space="preserve">recall of </w:t>
        </w:r>
      </w:ins>
      <w:r w:rsidR="004769A8">
        <w:rPr>
          <w:rFonts w:ascii="Times New Roman" w:hAnsi="Times New Roman" w:cs="Times New Roman"/>
          <w:sz w:val="24"/>
          <w:szCs w:val="24"/>
        </w:rPr>
        <w:t>related</w:t>
      </w:r>
      <w:r w:rsidR="00C717C9">
        <w:rPr>
          <w:rFonts w:ascii="Times New Roman" w:hAnsi="Times New Roman" w:cs="Times New Roman"/>
          <w:sz w:val="24"/>
          <w:szCs w:val="24"/>
        </w:rPr>
        <w:t xml:space="preserve"> but not unrelated</w:t>
      </w:r>
      <w:r w:rsidR="004769A8">
        <w:rPr>
          <w:rFonts w:ascii="Times New Roman" w:hAnsi="Times New Roman" w:cs="Times New Roman"/>
          <w:sz w:val="24"/>
          <w:szCs w:val="24"/>
        </w:rPr>
        <w:t xml:space="preserve"> cue-target pairs.</w:t>
      </w:r>
    </w:p>
    <w:p w14:paraId="28D65D3B" w14:textId="77777777" w:rsidR="006D316C" w:rsidRDefault="0012403F" w:rsidP="00855AA6">
      <w:pPr>
        <w:spacing w:after="0" w:line="480" w:lineRule="auto"/>
        <w:rPr>
          <w:ins w:id="107" w:author="Nick Maxwell" w:date="2023-09-10T10:29:00Z"/>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r w:rsidR="00BA3FD4">
        <w:rPr>
          <w:rFonts w:ascii="Times New Roman" w:hAnsi="Times New Roman" w:cs="Times New Roman"/>
          <w:sz w:val="24"/>
          <w:szCs w:val="24"/>
        </w:rPr>
        <w:t>the authors</w:t>
      </w:r>
      <w:r w:rsidR="008F31E2" w:rsidRPr="008F31E2">
        <w:rPr>
          <w:rFonts w:ascii="Times New Roman" w:hAnsi="Times New Roman" w:cs="Times New Roman"/>
          <w:sz w:val="24"/>
          <w:szCs w:val="24"/>
        </w:rPr>
        <w:t xml:space="preserve"> </w:t>
      </w:r>
      <w:r w:rsidR="00F73D73">
        <w:rPr>
          <w:rFonts w:ascii="Times New Roman" w:hAnsi="Times New Roman" w:cs="Times New Roman"/>
          <w:sz w:val="24"/>
          <w:szCs w:val="24"/>
        </w:rPr>
        <w:t>showed</w:t>
      </w:r>
      <w:r w:rsidR="004A1A7F">
        <w:rPr>
          <w:rFonts w:ascii="Times New Roman" w:hAnsi="Times New Roman" w:cs="Times New Roman"/>
          <w:sz w:val="24"/>
          <w:szCs w:val="24"/>
        </w:rPr>
        <w:t xml:space="preserve"> that positive reactivity</w:t>
      </w:r>
      <w:r w:rsidR="008F31E2" w:rsidRPr="008F31E2">
        <w:rPr>
          <w:rFonts w:ascii="Times New Roman" w:hAnsi="Times New Roman" w:cs="Times New Roman"/>
          <w:sz w:val="24"/>
          <w:szCs w:val="24"/>
        </w:rPr>
        <w:t xml:space="preserve">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w:t>
      </w:r>
      <w:ins w:id="108" w:author="Nick Maxwell" w:date="2023-09-09T14:57:00Z">
        <w:r w:rsidR="00D714D5">
          <w:rPr>
            <w:rFonts w:ascii="Times New Roman" w:hAnsi="Times New Roman" w:cs="Times New Roman"/>
            <w:sz w:val="24"/>
            <w:szCs w:val="24"/>
          </w:rPr>
          <w:t>relative to the no-JOL control group, and accu</w:t>
        </w:r>
      </w:ins>
      <w:ins w:id="109" w:author="Nick Maxwell" w:date="2023-09-09T14:58:00Z">
        <w:r w:rsidR="00D714D5">
          <w:rPr>
            <w:rFonts w:ascii="Times New Roman" w:hAnsi="Times New Roman" w:cs="Times New Roman"/>
            <w:sz w:val="24"/>
            <w:szCs w:val="24"/>
          </w:rPr>
          <w:t xml:space="preserve">racy was highest for </w:t>
        </w:r>
      </w:ins>
      <w:del w:id="110" w:author="Nick Maxwell" w:date="2023-09-09T14:58:00Z">
        <w:r w:rsidR="00855AA6" w:rsidDel="00D714D5">
          <w:rPr>
            <w:rFonts w:ascii="Times New Roman" w:hAnsi="Times New Roman" w:cs="Times New Roman"/>
            <w:sz w:val="24"/>
            <w:szCs w:val="24"/>
          </w:rPr>
          <w:delText xml:space="preserve">on </w:delText>
        </w:r>
      </w:del>
      <w:r w:rsidR="00855AA6">
        <w:rPr>
          <w:rFonts w:ascii="Times New Roman" w:hAnsi="Times New Roman" w:cs="Times New Roman"/>
          <w:sz w:val="24"/>
          <w:szCs w:val="24"/>
        </w:rPr>
        <w:t>related pairs</w:t>
      </w:r>
      <w:ins w:id="111" w:author="Nick Maxwell" w:date="2023-09-09T14:58:00Z">
        <w:r w:rsidR="00D714D5">
          <w:rPr>
            <w:rFonts w:ascii="Times New Roman" w:hAnsi="Times New Roman" w:cs="Times New Roman"/>
            <w:sz w:val="24"/>
            <w:szCs w:val="24"/>
          </w:rPr>
          <w:t xml:space="preserve"> compared to </w:t>
        </w:r>
      </w:ins>
      <w:del w:id="112" w:author="Nick Maxwell" w:date="2023-09-09T14:58:00Z">
        <w:r w:rsidR="00855AA6" w:rsidDel="00D714D5">
          <w:rPr>
            <w:rFonts w:ascii="Times New Roman" w:hAnsi="Times New Roman" w:cs="Times New Roman"/>
            <w:sz w:val="24"/>
            <w:szCs w:val="24"/>
          </w:rPr>
          <w:delText xml:space="preserve">, but not </w:delText>
        </w:r>
      </w:del>
      <w:r w:rsidR="00855AA6">
        <w:rPr>
          <w:rFonts w:ascii="Times New Roman" w:hAnsi="Times New Roman" w:cs="Times New Roman"/>
          <w:sz w:val="24"/>
          <w:szCs w:val="24"/>
        </w:rPr>
        <w:t xml:space="preserve">identical or unrelated pairs. Thus, findings from Halamish and Undorf </w:t>
      </w:r>
      <w:r w:rsidR="00F73D73">
        <w:rPr>
          <w:rFonts w:ascii="Times New Roman" w:hAnsi="Times New Roman" w:cs="Times New Roman"/>
          <w:sz w:val="24"/>
          <w:szCs w:val="24"/>
        </w:rPr>
        <w:lastRenderedPageBreak/>
        <w:t>suggest</w:t>
      </w:r>
      <w:del w:id="113" w:author="Nick Maxwell" w:date="2023-09-09T15:01:00Z">
        <w:r w:rsidR="00F73D73" w:rsidDel="00D714D5">
          <w:rPr>
            <w:rFonts w:ascii="Times New Roman" w:hAnsi="Times New Roman" w:cs="Times New Roman"/>
            <w:sz w:val="24"/>
            <w:szCs w:val="24"/>
          </w:rPr>
          <w:delText>s</w:delText>
        </w:r>
      </w:del>
      <w:r w:rsidR="00855AA6">
        <w:rPr>
          <w:rFonts w:ascii="Times New Roman" w:hAnsi="Times New Roman" w:cs="Times New Roman"/>
          <w:sz w:val="24"/>
          <w:szCs w:val="24"/>
        </w:rPr>
        <w:t xml:space="preserve"> that making JOLs </w:t>
      </w:r>
      <w:ins w:id="114" w:author="Nick Maxwell" w:date="2023-09-09T15:01:00Z">
        <w:r w:rsidR="00D714D5">
          <w:rPr>
            <w:rFonts w:ascii="Times New Roman" w:hAnsi="Times New Roman" w:cs="Times New Roman"/>
            <w:sz w:val="24"/>
            <w:szCs w:val="24"/>
          </w:rPr>
          <w:t xml:space="preserve">specifically </w:t>
        </w:r>
      </w:ins>
      <w:r w:rsidR="009B0473">
        <w:rPr>
          <w:rFonts w:ascii="Times New Roman" w:hAnsi="Times New Roman" w:cs="Times New Roman"/>
          <w:sz w:val="24"/>
          <w:szCs w:val="24"/>
        </w:rPr>
        <w:t>encourage</w:t>
      </w:r>
      <w:del w:id="115" w:author="Nick Maxwell" w:date="2023-09-09T15:01:00Z">
        <w:r w:rsidR="009B0473" w:rsidDel="00D714D5">
          <w:rPr>
            <w:rFonts w:ascii="Times New Roman" w:hAnsi="Times New Roman" w:cs="Times New Roman"/>
            <w:sz w:val="24"/>
            <w:szCs w:val="24"/>
          </w:rPr>
          <w:delText>s</w:delText>
        </w:r>
      </w:del>
      <w:r w:rsidR="00855AA6">
        <w:rPr>
          <w:rFonts w:ascii="Times New Roman" w:hAnsi="Times New Roman" w:cs="Times New Roman"/>
          <w:sz w:val="24"/>
          <w:szCs w:val="24"/>
        </w:rPr>
        <w:t xml:space="preserve"> participants to process cue-target relations but only on related cue-target pairs. </w:t>
      </w:r>
    </w:p>
    <w:p w14:paraId="53B13CDB" w14:textId="43B03C13" w:rsidR="006F1EA4" w:rsidRDefault="006D316C" w:rsidP="006D316C">
      <w:pPr>
        <w:spacing w:after="0" w:line="480" w:lineRule="auto"/>
        <w:ind w:firstLine="720"/>
        <w:rPr>
          <w:rFonts w:ascii="Times New Roman" w:hAnsi="Times New Roman" w:cs="Times New Roman"/>
          <w:sz w:val="24"/>
          <w:szCs w:val="24"/>
        </w:rPr>
        <w:pPrChange w:id="116" w:author="Nick Maxwell" w:date="2023-09-10T10:29:00Z">
          <w:pPr>
            <w:spacing w:after="0" w:line="480" w:lineRule="auto"/>
          </w:pPr>
        </w:pPrChange>
      </w:pPr>
      <w:ins w:id="117" w:author="Nick Maxwell" w:date="2023-09-10T10:29:00Z">
        <w:r>
          <w:rPr>
            <w:rFonts w:ascii="Times New Roman" w:hAnsi="Times New Roman" w:cs="Times New Roman"/>
            <w:sz w:val="24"/>
            <w:szCs w:val="24"/>
          </w:rPr>
          <w:t>Finally,</w:t>
        </w:r>
      </w:ins>
      <w:ins w:id="118" w:author="Nick Maxwell" w:date="2023-09-10T10:32:00Z">
        <w:r>
          <w:rPr>
            <w:rFonts w:ascii="Times New Roman" w:hAnsi="Times New Roman" w:cs="Times New Roman"/>
            <w:sz w:val="24"/>
            <w:szCs w:val="24"/>
          </w:rPr>
          <w:t xml:space="preserve"> a</w:t>
        </w:r>
      </w:ins>
      <w:ins w:id="119" w:author="Nick Maxwell" w:date="2023-09-10T10:36:00Z">
        <w:r w:rsidR="0066672F">
          <w:rPr>
            <w:rFonts w:ascii="Times New Roman" w:hAnsi="Times New Roman" w:cs="Times New Roman"/>
            <w:sz w:val="24"/>
            <w:szCs w:val="24"/>
          </w:rPr>
          <w:t xml:space="preserve"> </w:t>
        </w:r>
      </w:ins>
      <w:ins w:id="120" w:author="Nick Maxwell" w:date="2023-09-10T10:32:00Z">
        <w:r>
          <w:rPr>
            <w:rFonts w:ascii="Times New Roman" w:hAnsi="Times New Roman" w:cs="Times New Roman"/>
            <w:sz w:val="24"/>
            <w:szCs w:val="24"/>
          </w:rPr>
          <w:t>recent study by</w:t>
        </w:r>
      </w:ins>
      <w:ins w:id="121" w:author="Nick Maxwell" w:date="2023-09-10T10:29:00Z">
        <w:r>
          <w:rPr>
            <w:rFonts w:ascii="Times New Roman" w:hAnsi="Times New Roman" w:cs="Times New Roman"/>
            <w:sz w:val="24"/>
            <w:szCs w:val="24"/>
          </w:rPr>
          <w:t xml:space="preserve"> </w:t>
        </w:r>
      </w:ins>
      <w:ins w:id="122" w:author="Nick Maxwell" w:date="2023-09-10T10:31:00Z">
        <w:r>
          <w:rPr>
            <w:rFonts w:ascii="Times New Roman" w:hAnsi="Times New Roman" w:cs="Times New Roman"/>
            <w:sz w:val="24"/>
            <w:szCs w:val="24"/>
          </w:rPr>
          <w:t xml:space="preserve">Rivers, Janes, Dunlosky, Witherby, &amp; Tauber (2023) </w:t>
        </w:r>
      </w:ins>
      <w:ins w:id="123" w:author="Nick Maxwell" w:date="2023-09-10T10:32:00Z">
        <w:r>
          <w:rPr>
            <w:rFonts w:ascii="Times New Roman" w:hAnsi="Times New Roman" w:cs="Times New Roman"/>
            <w:sz w:val="24"/>
            <w:szCs w:val="24"/>
          </w:rPr>
          <w:t xml:space="preserve">included </w:t>
        </w:r>
        <w:r w:rsidR="000C3D4A">
          <w:rPr>
            <w:rFonts w:ascii="Times New Roman" w:hAnsi="Times New Roman" w:cs="Times New Roman"/>
            <w:sz w:val="24"/>
            <w:szCs w:val="24"/>
          </w:rPr>
          <w:t>a post</w:t>
        </w:r>
      </w:ins>
      <w:ins w:id="124" w:author="Nick Maxwell" w:date="2023-09-10T10:36:00Z">
        <w:r w:rsidR="0066672F">
          <w:rPr>
            <w:rFonts w:ascii="Times New Roman" w:hAnsi="Times New Roman" w:cs="Times New Roman"/>
            <w:sz w:val="24"/>
            <w:szCs w:val="24"/>
          </w:rPr>
          <w:t>-</w:t>
        </w:r>
      </w:ins>
      <w:ins w:id="125" w:author="Nick Maxwell" w:date="2023-09-10T10:37:00Z">
        <w:r w:rsidR="0066672F">
          <w:rPr>
            <w:rFonts w:ascii="Times New Roman" w:hAnsi="Times New Roman" w:cs="Times New Roman"/>
            <w:sz w:val="24"/>
            <w:szCs w:val="24"/>
          </w:rPr>
          <w:t xml:space="preserve">experiment </w:t>
        </w:r>
      </w:ins>
      <w:ins w:id="126" w:author="Nick Maxwell" w:date="2023-09-10T10:36:00Z">
        <w:r w:rsidR="0066672F">
          <w:rPr>
            <w:rFonts w:ascii="Times New Roman" w:hAnsi="Times New Roman" w:cs="Times New Roman"/>
            <w:sz w:val="24"/>
            <w:szCs w:val="24"/>
          </w:rPr>
          <w:t>questionnaire</w:t>
        </w:r>
      </w:ins>
      <w:ins w:id="127" w:author="Nick Maxwell" w:date="2023-09-10T10:37:00Z">
        <w:r w:rsidR="0066672F">
          <w:rPr>
            <w:rFonts w:ascii="Times New Roman" w:hAnsi="Times New Roman" w:cs="Times New Roman"/>
            <w:sz w:val="24"/>
            <w:szCs w:val="24"/>
          </w:rPr>
          <w:t xml:space="preserve"> assessing </w:t>
        </w:r>
      </w:ins>
      <w:ins w:id="128" w:author="Nick Maxwell" w:date="2023-09-10T10:44:00Z">
        <w:r w:rsidR="007374DE">
          <w:rPr>
            <w:rFonts w:ascii="Times New Roman" w:hAnsi="Times New Roman" w:cs="Times New Roman"/>
            <w:sz w:val="24"/>
            <w:szCs w:val="24"/>
          </w:rPr>
          <w:t xml:space="preserve">which factors influenced participants’ JOLs, including serial position, </w:t>
        </w:r>
      </w:ins>
      <w:ins w:id="129" w:author="Nick Maxwell" w:date="2023-09-10T10:45:00Z">
        <w:r w:rsidR="007374DE">
          <w:rPr>
            <w:rFonts w:ascii="Times New Roman" w:hAnsi="Times New Roman" w:cs="Times New Roman"/>
            <w:sz w:val="24"/>
            <w:szCs w:val="24"/>
          </w:rPr>
          <w:t xml:space="preserve">familiarity, and, importantly, cue-target relatedness. </w:t>
        </w:r>
      </w:ins>
      <w:ins w:id="130" w:author="Nick Maxwell" w:date="2023-09-10T10:46:00Z">
        <w:r w:rsidR="007374DE">
          <w:rPr>
            <w:rFonts w:ascii="Times New Roman" w:hAnsi="Times New Roman" w:cs="Times New Roman"/>
            <w:sz w:val="24"/>
            <w:szCs w:val="24"/>
          </w:rPr>
          <w:t xml:space="preserve">Across </w:t>
        </w:r>
      </w:ins>
      <w:ins w:id="131" w:author="Nick Maxwell" w:date="2023-09-10T10:48:00Z">
        <w:r w:rsidR="007374DE">
          <w:rPr>
            <w:rFonts w:ascii="Times New Roman" w:hAnsi="Times New Roman" w:cs="Times New Roman"/>
            <w:sz w:val="24"/>
            <w:szCs w:val="24"/>
          </w:rPr>
          <w:t xml:space="preserve">two </w:t>
        </w:r>
      </w:ins>
      <w:ins w:id="132" w:author="Nick Maxwell" w:date="2023-09-10T10:46:00Z">
        <w:r w:rsidR="007374DE">
          <w:rPr>
            <w:rFonts w:ascii="Times New Roman" w:hAnsi="Times New Roman" w:cs="Times New Roman"/>
            <w:sz w:val="24"/>
            <w:szCs w:val="24"/>
          </w:rPr>
          <w:t>experiments, the majority of participants of making JOLs indicated that cue-target relatedness was the primary factor influencing their JOLs (68</w:t>
        </w:r>
      </w:ins>
      <w:ins w:id="133" w:author="Nick Maxwell" w:date="2023-09-10T10:47:00Z">
        <w:r w:rsidR="007374DE">
          <w:rPr>
            <w:rFonts w:ascii="Times New Roman" w:hAnsi="Times New Roman" w:cs="Times New Roman"/>
            <w:sz w:val="24"/>
            <w:szCs w:val="24"/>
          </w:rPr>
          <w:t xml:space="preserve">.7% in Experiment 1, 80.4% in Experiment 2). </w:t>
        </w:r>
      </w:ins>
      <w:ins w:id="134" w:author="Nick Maxwell" w:date="2023-09-10T10:48:00Z">
        <w:r w:rsidR="007374DE">
          <w:rPr>
            <w:rFonts w:ascii="Times New Roman" w:hAnsi="Times New Roman" w:cs="Times New Roman"/>
            <w:sz w:val="24"/>
            <w:szCs w:val="24"/>
          </w:rPr>
          <w:t>Thus, findings from Rivers et al. (2023) provide further evide</w:t>
        </w:r>
      </w:ins>
      <w:ins w:id="135" w:author="Nick Maxwell" w:date="2023-09-10T10:49:00Z">
        <w:r w:rsidR="007374DE">
          <w:rPr>
            <w:rFonts w:ascii="Times New Roman" w:hAnsi="Times New Roman" w:cs="Times New Roman"/>
            <w:sz w:val="24"/>
            <w:szCs w:val="24"/>
          </w:rPr>
          <w:t xml:space="preserve">nce that JOLs disproportionately lead participants to process cue-target relations at encoding relative to other types of cues. </w:t>
        </w:r>
      </w:ins>
      <w:r w:rsidR="00855AA6">
        <w:rPr>
          <w:rFonts w:ascii="Times New Roman" w:hAnsi="Times New Roman" w:cs="Times New Roman"/>
          <w:sz w:val="24"/>
          <w:szCs w:val="24"/>
        </w:rPr>
        <w:t xml:space="preserve">Considered alongside </w:t>
      </w:r>
      <w:r w:rsidR="0094006C">
        <w:rPr>
          <w:rFonts w:ascii="Times New Roman" w:hAnsi="Times New Roman" w:cs="Times New Roman"/>
          <w:sz w:val="24"/>
          <w:szCs w:val="24"/>
        </w:rPr>
        <w:t xml:space="preserve">findings from </w:t>
      </w:r>
      <w:ins w:id="136" w:author="Nick Maxwell" w:date="2023-09-10T10:29:00Z">
        <w:r>
          <w:rPr>
            <w:rFonts w:ascii="Times New Roman" w:hAnsi="Times New Roman" w:cs="Times New Roman"/>
            <w:sz w:val="24"/>
            <w:szCs w:val="24"/>
          </w:rPr>
          <w:t xml:space="preserve">Halamish and Undorf (2023) and </w:t>
        </w:r>
      </w:ins>
      <w:r w:rsidR="0094006C">
        <w:rPr>
          <w:rFonts w:ascii="Times New Roman" w:hAnsi="Times New Roman" w:cs="Times New Roman"/>
          <w:sz w:val="24"/>
          <w:szCs w:val="24"/>
        </w:rPr>
        <w:t>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del w:id="137" w:author="Nick Maxwell" w:date="2023-09-09T15:04:00Z">
        <w:r w:rsidR="008D1B8B" w:rsidDel="00D714D5">
          <w:rPr>
            <w:rFonts w:ascii="Times New Roman" w:hAnsi="Times New Roman" w:cs="Times New Roman"/>
            <w:sz w:val="24"/>
            <w:szCs w:val="24"/>
          </w:rPr>
          <w:delText xml:space="preserve">JOL </w:delText>
        </w:r>
      </w:del>
      <w:ins w:id="138" w:author="Nick Maxwell" w:date="2023-09-09T15:04:00Z">
        <w:r w:rsidR="00D714D5">
          <w:rPr>
            <w:rFonts w:ascii="Times New Roman" w:hAnsi="Times New Roman" w:cs="Times New Roman"/>
            <w:sz w:val="24"/>
            <w:szCs w:val="24"/>
          </w:rPr>
          <w:t xml:space="preserve">positive </w:t>
        </w:r>
      </w:ins>
      <w:r w:rsidR="008D1B8B">
        <w:rPr>
          <w:rFonts w:ascii="Times New Roman" w:hAnsi="Times New Roman" w:cs="Times New Roman"/>
          <w:sz w:val="24"/>
          <w:szCs w:val="24"/>
        </w:rPr>
        <w:t xml:space="preserve">reactivity on cue-target pairs </w:t>
      </w:r>
      <w:r w:rsidR="006B245D">
        <w:rPr>
          <w:rFonts w:ascii="Times New Roman" w:hAnsi="Times New Roman" w:cs="Times New Roman"/>
          <w:sz w:val="24"/>
          <w:szCs w:val="24"/>
        </w:rPr>
        <w:t>reflects</w:t>
      </w:r>
      <w:r w:rsidR="00540D9C">
        <w:rPr>
          <w:rFonts w:ascii="Times New Roman" w:hAnsi="Times New Roman" w:cs="Times New Roman"/>
          <w:sz w:val="24"/>
          <w:szCs w:val="24"/>
        </w:rPr>
        <w:t xml:space="preserve"> </w:t>
      </w:r>
      <w:ins w:id="139" w:author="Nick Maxwell" w:date="2023-09-09T15:05:00Z">
        <w:r w:rsidR="00D714D5">
          <w:rPr>
            <w:rFonts w:ascii="Times New Roman" w:hAnsi="Times New Roman" w:cs="Times New Roman"/>
            <w:sz w:val="24"/>
            <w:szCs w:val="24"/>
          </w:rPr>
          <w:t xml:space="preserve">cue-strengthening via </w:t>
        </w:r>
      </w:ins>
      <w:r w:rsidR="00540D9C">
        <w:rPr>
          <w:rFonts w:ascii="Times New Roman" w:hAnsi="Times New Roman" w:cs="Times New Roman"/>
          <w:sz w:val="24"/>
          <w:szCs w:val="24"/>
        </w:rPr>
        <w:t>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del w:id="140" w:author="Nick Maxwell" w:date="2023-09-09T15:05:00Z">
        <w:r w:rsidR="00540D9C" w:rsidDel="00D714D5">
          <w:rPr>
            <w:rFonts w:ascii="Times New Roman" w:hAnsi="Times New Roman" w:cs="Times New Roman"/>
            <w:sz w:val="24"/>
            <w:szCs w:val="24"/>
          </w:rPr>
          <w:delText>relative to</w:delText>
        </w:r>
      </w:del>
      <w:ins w:id="141" w:author="Nick Maxwell" w:date="2023-09-09T15:05:00Z">
        <w:r w:rsidR="00D714D5">
          <w:rPr>
            <w:rFonts w:ascii="Times New Roman" w:hAnsi="Times New Roman" w:cs="Times New Roman"/>
            <w:sz w:val="24"/>
            <w:szCs w:val="24"/>
          </w:rPr>
          <w:t>versus</w:t>
        </w:r>
      </w:ins>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41923792"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Maxwell &amp; Huff, </w:t>
      </w:r>
      <w:r w:rsidR="00312B53">
        <w:rPr>
          <w:rFonts w:ascii="Times New Roman" w:hAnsi="Times New Roman" w:cs="Times New Roman"/>
          <w:sz w:val="24"/>
          <w:szCs w:val="24"/>
        </w:rPr>
        <w:t>2023</w:t>
      </w:r>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t>
      </w:r>
      <w:r w:rsidR="00177277">
        <w:rPr>
          <w:rFonts w:ascii="Times New Roman" w:hAnsi="Times New Roman" w:cs="Times New Roman"/>
          <w:sz w:val="24"/>
          <w:szCs w:val="24"/>
        </w:rPr>
        <w:lastRenderedPageBreak/>
        <w:t xml:space="preserve">would produce no </w:t>
      </w:r>
      <w:ins w:id="142" w:author="Nick Maxwell" w:date="2023-09-09T15:06:00Z">
        <w:r w:rsidR="00436BB9">
          <w:rPr>
            <w:rFonts w:ascii="Times New Roman" w:hAnsi="Times New Roman" w:cs="Times New Roman"/>
            <w:sz w:val="24"/>
            <w:szCs w:val="24"/>
          </w:rPr>
          <w:t xml:space="preserve">memory </w:t>
        </w:r>
      </w:ins>
      <w:r w:rsidR="00177277">
        <w:rPr>
          <w:rFonts w:ascii="Times New Roman" w:hAnsi="Times New Roman" w:cs="Times New Roman"/>
          <w:sz w:val="24"/>
          <w:szCs w:val="24"/>
        </w:rPr>
        <w:t xml:space="preserve">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r w:rsidR="00312B53">
        <w:rPr>
          <w:rFonts w:ascii="Times New Roman" w:hAnsi="Times New Roman" w:cs="Times New Roman"/>
          <w:sz w:val="24"/>
          <w:szCs w:val="24"/>
        </w:rPr>
        <w:t>2023</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r w:rsidR="006B245D">
        <w:rPr>
          <w:rFonts w:ascii="Times New Roman" w:hAnsi="Times New Roman" w:cs="Times New Roman"/>
          <w:sz w:val="24"/>
          <w:szCs w:val="24"/>
        </w:rPr>
        <w:t xml:space="preserve">similarly </w:t>
      </w:r>
      <w:r w:rsidR="00177277">
        <w:rPr>
          <w:rFonts w:ascii="Times New Roman" w:hAnsi="Times New Roman" w:cs="Times New Roman"/>
          <w:sz w:val="24"/>
          <w:szCs w:val="24"/>
        </w:rPr>
        <w:t>emphasized cue-target relations and various list constructions (i.e., mixed vs. pure lists).</w:t>
      </w:r>
      <w:r w:rsidR="007B6EC5">
        <w:rPr>
          <w:rFonts w:ascii="Times New Roman" w:hAnsi="Times New Roman" w:cs="Times New Roman"/>
          <w:sz w:val="24"/>
          <w:szCs w:val="24"/>
        </w:rPr>
        <w:t xml:space="preserve"> Thus, the observation of positive reactivity on backward associates suggests that JOL reactivity may</w:t>
      </w:r>
      <w:del w:id="143" w:author="Nick Maxwell" w:date="2023-09-09T16:15:00Z">
        <w:r w:rsidR="007B6EC5" w:rsidDel="003E6837">
          <w:rPr>
            <w:rFonts w:ascii="Times New Roman" w:hAnsi="Times New Roman" w:cs="Times New Roman"/>
            <w:sz w:val="24"/>
            <w:szCs w:val="24"/>
          </w:rPr>
          <w:delText xml:space="preserve"> </w:delText>
        </w:r>
      </w:del>
      <w:del w:id="144" w:author="Nick Maxwell" w:date="2023-09-09T15:07:00Z">
        <w:r w:rsidR="006B245D" w:rsidDel="00436BB9">
          <w:rPr>
            <w:rFonts w:ascii="Times New Roman" w:hAnsi="Times New Roman" w:cs="Times New Roman"/>
            <w:sz w:val="24"/>
            <w:szCs w:val="24"/>
          </w:rPr>
          <w:delText>also</w:delText>
        </w:r>
      </w:del>
      <w:r w:rsidR="006B245D">
        <w:rPr>
          <w:rFonts w:ascii="Times New Roman" w:hAnsi="Times New Roman" w:cs="Times New Roman"/>
          <w:sz w:val="24"/>
          <w:szCs w:val="24"/>
        </w:rPr>
        <w:t xml:space="preserve"> </w:t>
      </w:r>
      <w:r w:rsidR="007B6EC5">
        <w:rPr>
          <w:rFonts w:ascii="Times New Roman" w:hAnsi="Times New Roman" w:cs="Times New Roman"/>
          <w:sz w:val="24"/>
          <w:szCs w:val="24"/>
        </w:rPr>
        <w:t>reflect</w:t>
      </w:r>
      <w:ins w:id="145" w:author="Nick Maxwell" w:date="2023-09-09T16:15:00Z">
        <w:r w:rsidR="003E6837">
          <w:rPr>
            <w:rFonts w:ascii="Times New Roman" w:hAnsi="Times New Roman" w:cs="Times New Roman"/>
            <w:sz w:val="24"/>
            <w:szCs w:val="24"/>
          </w:rPr>
          <w:t xml:space="preserve"> both</w:t>
        </w:r>
      </w:ins>
      <w:r w:rsidR="007B6EC5">
        <w:rPr>
          <w:rFonts w:ascii="Times New Roman" w:hAnsi="Times New Roman" w:cs="Times New Roman"/>
          <w:sz w:val="24"/>
          <w:szCs w:val="24"/>
        </w:rPr>
        <w:t xml:space="preserve"> the strengthening of </w:t>
      </w:r>
      <w:ins w:id="146" w:author="Nick Maxwell" w:date="2023-09-09T16:15:00Z">
        <w:r w:rsidR="003E6837">
          <w:rPr>
            <w:rFonts w:ascii="Times New Roman" w:hAnsi="Times New Roman" w:cs="Times New Roman"/>
            <w:sz w:val="24"/>
            <w:szCs w:val="24"/>
          </w:rPr>
          <w:t xml:space="preserve">underlying </w:t>
        </w:r>
      </w:ins>
      <w:del w:id="147" w:author="Nick Maxwell" w:date="2023-09-09T16:15:00Z">
        <w:r w:rsidR="007B6EC5" w:rsidDel="003E6837">
          <w:rPr>
            <w:rFonts w:ascii="Times New Roman" w:hAnsi="Times New Roman" w:cs="Times New Roman"/>
            <w:sz w:val="24"/>
            <w:szCs w:val="24"/>
          </w:rPr>
          <w:delText xml:space="preserve">implicit </w:delText>
        </w:r>
      </w:del>
      <w:r w:rsidR="007B6EC5">
        <w:rPr>
          <w:rFonts w:ascii="Times New Roman" w:hAnsi="Times New Roman" w:cs="Times New Roman"/>
          <w:sz w:val="24"/>
          <w:szCs w:val="24"/>
        </w:rPr>
        <w:t>cue-target relations</w:t>
      </w:r>
      <w:ins w:id="148" w:author="Nick Maxwell" w:date="2023-09-09T15:08:00Z">
        <w:r w:rsidR="00436BB9">
          <w:rPr>
            <w:rFonts w:ascii="Times New Roman" w:hAnsi="Times New Roman" w:cs="Times New Roman"/>
            <w:sz w:val="24"/>
            <w:szCs w:val="24"/>
          </w:rPr>
          <w:t xml:space="preserve"> (i.e., relational encoding)</w:t>
        </w:r>
      </w:ins>
      <w:r w:rsidR="007B6EC5">
        <w:rPr>
          <w:rFonts w:ascii="Times New Roman" w:hAnsi="Times New Roman" w:cs="Times New Roman"/>
          <w:sz w:val="24"/>
          <w:szCs w:val="24"/>
        </w:rPr>
        <w:t xml:space="preserve"> </w:t>
      </w:r>
      <w:del w:id="149" w:author="Nick Maxwell" w:date="2023-09-09T15:07:00Z">
        <w:r w:rsidR="00D7097C" w:rsidDel="00436BB9">
          <w:rPr>
            <w:rFonts w:ascii="Times New Roman" w:hAnsi="Times New Roman" w:cs="Times New Roman"/>
            <w:sz w:val="24"/>
            <w:szCs w:val="24"/>
          </w:rPr>
          <w:delText>versus</w:delText>
        </w:r>
        <w:r w:rsidR="004253C4" w:rsidDel="00436BB9">
          <w:rPr>
            <w:rFonts w:ascii="Times New Roman" w:hAnsi="Times New Roman" w:cs="Times New Roman"/>
            <w:sz w:val="24"/>
            <w:szCs w:val="24"/>
          </w:rPr>
          <w:delText xml:space="preserve"> </w:delText>
        </w:r>
      </w:del>
      <w:ins w:id="150" w:author="Nick Maxwell" w:date="2023-09-09T15:07:00Z">
        <w:r w:rsidR="00436BB9">
          <w:rPr>
            <w:rFonts w:ascii="Times New Roman" w:hAnsi="Times New Roman" w:cs="Times New Roman"/>
            <w:sz w:val="24"/>
            <w:szCs w:val="24"/>
          </w:rPr>
          <w:t xml:space="preserve">as well as </w:t>
        </w:r>
      </w:ins>
      <w:del w:id="151" w:author="Nick Maxwell" w:date="2023-09-09T16:15:00Z">
        <w:r w:rsidR="004253C4" w:rsidDel="003E6837">
          <w:rPr>
            <w:rFonts w:ascii="Times New Roman" w:hAnsi="Times New Roman" w:cs="Times New Roman"/>
            <w:sz w:val="24"/>
            <w:szCs w:val="24"/>
          </w:rPr>
          <w:delText>JOLs</w:delText>
        </w:r>
        <w:r w:rsidR="007B6EC5" w:rsidDel="003E6837">
          <w:rPr>
            <w:rFonts w:ascii="Times New Roman" w:hAnsi="Times New Roman" w:cs="Times New Roman"/>
            <w:sz w:val="24"/>
            <w:szCs w:val="24"/>
          </w:rPr>
          <w:delText xml:space="preserve"> </w:delText>
        </w:r>
      </w:del>
      <w:del w:id="152" w:author="Nick Maxwell" w:date="2023-09-09T15:07:00Z">
        <w:r w:rsidR="006B245D" w:rsidDel="00436BB9">
          <w:rPr>
            <w:rFonts w:ascii="Times New Roman" w:hAnsi="Times New Roman" w:cs="Times New Roman"/>
            <w:sz w:val="24"/>
            <w:szCs w:val="24"/>
          </w:rPr>
          <w:delText xml:space="preserve">only </w:delText>
        </w:r>
      </w:del>
      <w:del w:id="153" w:author="Nick Maxwell" w:date="2023-09-09T16:15:00Z">
        <w:r w:rsidR="007823C5" w:rsidDel="003E6837">
          <w:rPr>
            <w:rFonts w:ascii="Times New Roman" w:hAnsi="Times New Roman" w:cs="Times New Roman"/>
            <w:sz w:val="24"/>
            <w:szCs w:val="24"/>
          </w:rPr>
          <w:delText xml:space="preserve">strengthening </w:delText>
        </w:r>
      </w:del>
      <w:r w:rsidR="007B6EC5">
        <w:rPr>
          <w:rFonts w:ascii="Times New Roman" w:hAnsi="Times New Roman" w:cs="Times New Roman"/>
          <w:sz w:val="24"/>
          <w:szCs w:val="24"/>
        </w:rPr>
        <w:t xml:space="preserve">explicit relatedness </w:t>
      </w:r>
      <w:ins w:id="154" w:author="Nick Maxwell" w:date="2023-09-09T16:15:00Z">
        <w:r w:rsidR="003E6837">
          <w:rPr>
            <w:rFonts w:ascii="Times New Roman" w:hAnsi="Times New Roman" w:cs="Times New Roman"/>
            <w:sz w:val="24"/>
            <w:szCs w:val="24"/>
          </w:rPr>
          <w:t>that inform JOLs (i.e., cue-strengthening).</w:t>
        </w:r>
      </w:ins>
      <w:del w:id="155" w:author="Nick Maxwell" w:date="2023-09-09T16:15:00Z">
        <w:r w:rsidR="007B6EC5" w:rsidDel="003E6837">
          <w:rPr>
            <w:rFonts w:ascii="Times New Roman" w:hAnsi="Times New Roman" w:cs="Times New Roman"/>
            <w:sz w:val="24"/>
            <w:szCs w:val="24"/>
          </w:rPr>
          <w:delText>cues as posited by the cue-strengthening account.</w:delText>
        </w:r>
      </w:del>
    </w:p>
    <w:p w14:paraId="2C48E90F" w14:textId="484D7BDE" w:rsidR="006E13CC" w:rsidRDefault="00CB54B1" w:rsidP="00F769C1">
      <w:pPr>
        <w:spacing w:after="0" w:line="480" w:lineRule="auto"/>
        <w:ind w:firstLine="720"/>
        <w:rPr>
          <w:ins w:id="156" w:author="Nick Maxwell" w:date="2023-09-09T15:29:00Z"/>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r w:rsidR="00DF106C">
        <w:rPr>
          <w:rFonts w:ascii="Times New Roman" w:hAnsi="Times New Roman" w:cs="Times New Roman"/>
          <w:sz w:val="24"/>
          <w:szCs w:val="24"/>
        </w:rPr>
        <w:t xml:space="preserve">associates </w:t>
      </w:r>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r w:rsidR="00852D94">
        <w:rPr>
          <w:rFonts w:ascii="Times New Roman" w:hAnsi="Times New Roman" w:cs="Times New Roman"/>
          <w:sz w:val="24"/>
          <w:szCs w:val="24"/>
        </w:rPr>
        <w:t xml:space="preserve">test 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 xml:space="preserve">solely </w:t>
      </w:r>
      <w:r w:rsidR="00852D94">
        <w:rPr>
          <w:rFonts w:ascii="Times New Roman" w:hAnsi="Times New Roman" w:cs="Times New Roman"/>
          <w:sz w:val="24"/>
          <w:szCs w:val="24"/>
        </w:rPr>
        <w:t>upon</w:t>
      </w:r>
      <w:r w:rsidR="00074B97">
        <w:rPr>
          <w:rFonts w:ascii="Times New Roman" w:hAnsi="Times New Roman" w:cs="Times New Roman"/>
          <w:sz w:val="24"/>
          <w:szCs w:val="24"/>
        </w:rPr>
        <w:t xml:space="preserve"> the availability of</w:t>
      </w:r>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r w:rsidR="000E6C54">
        <w:rPr>
          <w:rFonts w:ascii="Times New Roman" w:hAnsi="Times New Roman" w:cs="Times New Roman"/>
          <w:sz w:val="24"/>
          <w:szCs w:val="24"/>
        </w:rPr>
        <w:t xml:space="preserve">(i.e., cue-strengthening) </w:t>
      </w:r>
      <w:r w:rsidR="00852D94">
        <w:rPr>
          <w:rFonts w:ascii="Times New Roman" w:hAnsi="Times New Roman" w:cs="Times New Roman"/>
          <w:sz w:val="24"/>
          <w:szCs w:val="24"/>
        </w:rPr>
        <w:t xml:space="preserve">or if the presence of </w:t>
      </w:r>
      <w:ins w:id="157" w:author="Nick Maxwell" w:date="2023-09-09T15:16:00Z">
        <w:r w:rsidR="00436BB9">
          <w:rPr>
            <w:rFonts w:ascii="Times New Roman" w:hAnsi="Times New Roman" w:cs="Times New Roman"/>
            <w:sz w:val="24"/>
            <w:szCs w:val="24"/>
          </w:rPr>
          <w:t xml:space="preserve">underlying </w:t>
        </w:r>
      </w:ins>
      <w:r w:rsidR="00852D94">
        <w:rPr>
          <w:rFonts w:ascii="Times New Roman" w:hAnsi="Times New Roman" w:cs="Times New Roman"/>
          <w:sz w:val="24"/>
          <w:szCs w:val="24"/>
        </w:rPr>
        <w:t xml:space="preserve">cue-target relations </w:t>
      </w:r>
      <w:r w:rsidR="000E6C54">
        <w:rPr>
          <w:rFonts w:ascii="Times New Roman" w:hAnsi="Times New Roman" w:cs="Times New Roman"/>
          <w:sz w:val="24"/>
          <w:szCs w:val="24"/>
        </w:rPr>
        <w:t xml:space="preserve">via indirect associations </w:t>
      </w:r>
      <w:r w:rsidR="00B20661">
        <w:rPr>
          <w:rFonts w:ascii="Times New Roman" w:hAnsi="Times New Roman" w:cs="Times New Roman"/>
          <w:sz w:val="24"/>
          <w:szCs w:val="24"/>
        </w:rPr>
        <w:t>can similarly</w:t>
      </w:r>
      <w:r w:rsidR="00852D94">
        <w:rPr>
          <w:rFonts w:ascii="Times New Roman" w:hAnsi="Times New Roman" w:cs="Times New Roman"/>
          <w:sz w:val="24"/>
          <w:szCs w:val="24"/>
        </w:rPr>
        <w:t xml:space="preserve"> facilitate memory</w:t>
      </w:r>
      <w:r w:rsidR="000E6C54">
        <w:rPr>
          <w:rFonts w:ascii="Times New Roman" w:hAnsi="Times New Roman" w:cs="Times New Roman"/>
          <w:sz w:val="24"/>
          <w:szCs w:val="24"/>
        </w:rPr>
        <w:t xml:space="preserve"> (i.e., relational encoding)</w:t>
      </w:r>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To test this possibility, t</w:t>
      </w:r>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r w:rsidR="00133FAE">
        <w:rPr>
          <w:rFonts w:ascii="Times New Roman" w:hAnsi="Times New Roman" w:cs="Times New Roman"/>
          <w:sz w:val="24"/>
          <w:szCs w:val="24"/>
        </w:rPr>
        <w:t xml:space="preserve">assessed </w:t>
      </w:r>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sidRPr="007823C5">
        <w:rPr>
          <w:rFonts w:ascii="Times New Roman" w:hAnsi="Times New Roman" w:cs="Times New Roman"/>
          <w:sz w:val="24"/>
          <w:szCs w:val="24"/>
        </w:rPr>
        <w:t>lion – 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2B1B4A">
        <w:rPr>
          <w:rFonts w:ascii="Times New Roman" w:hAnsi="Times New Roman" w:cs="Times New Roman"/>
          <w:sz w:val="24"/>
          <w:szCs w:val="24"/>
        </w:rPr>
        <w:t xml:space="preserve">As a result, this pair type lacks </w:t>
      </w:r>
      <w:ins w:id="158" w:author="Nick Maxwell" w:date="2023-09-09T15:18:00Z">
        <w:r w:rsidR="005C2D98">
          <w:rPr>
            <w:rFonts w:ascii="Times New Roman" w:hAnsi="Times New Roman" w:cs="Times New Roman"/>
            <w:sz w:val="24"/>
            <w:szCs w:val="24"/>
          </w:rPr>
          <w:t>direct</w:t>
        </w:r>
      </w:ins>
      <w:del w:id="159" w:author="Nick Maxwell" w:date="2023-09-09T15:18:00Z">
        <w:r w:rsidR="002B1B4A" w:rsidDel="005C2D98">
          <w:rPr>
            <w:rFonts w:ascii="Times New Roman" w:hAnsi="Times New Roman" w:cs="Times New Roman"/>
            <w:sz w:val="24"/>
            <w:szCs w:val="24"/>
          </w:rPr>
          <w:delText>intrinsic</w:delText>
        </w:r>
      </w:del>
      <w:r w:rsidR="002B1B4A">
        <w:rPr>
          <w:rFonts w:ascii="Times New Roman" w:hAnsi="Times New Roman" w:cs="Times New Roman"/>
          <w:sz w:val="24"/>
          <w:szCs w:val="24"/>
        </w:rPr>
        <w:t xml:space="preserve"> relatedness cues</w:t>
      </w:r>
      <w:ins w:id="160" w:author="Nick Maxwell" w:date="2023-09-09T15:18:00Z">
        <w:r w:rsidR="005C2D98">
          <w:rPr>
            <w:rFonts w:ascii="Times New Roman" w:hAnsi="Times New Roman" w:cs="Times New Roman"/>
            <w:sz w:val="24"/>
            <w:szCs w:val="24"/>
          </w:rPr>
          <w:t>,</w:t>
        </w:r>
      </w:ins>
      <w:r w:rsidR="00C9066C">
        <w:rPr>
          <w:rFonts w:ascii="Times New Roman" w:hAnsi="Times New Roman" w:cs="Times New Roman"/>
          <w:sz w:val="24"/>
          <w:szCs w:val="24"/>
        </w:rPr>
        <w:t xml:space="preserve"> making </w:t>
      </w:r>
      <w:r w:rsidR="002B1B4A">
        <w:rPr>
          <w:rFonts w:ascii="Times New Roman" w:hAnsi="Times New Roman" w:cs="Times New Roman"/>
          <w:sz w:val="24"/>
          <w:szCs w:val="24"/>
        </w:rPr>
        <w:t>mediated associates appear unrelated at encoding. However, though mediated associates lack intrinsic relatedness cues</w:t>
      </w:r>
      <w:r w:rsidR="00EA15C2">
        <w:rPr>
          <w:rFonts w:ascii="Times New Roman" w:hAnsi="Times New Roman" w:cs="Times New Roman"/>
          <w:sz w:val="24"/>
          <w:szCs w:val="24"/>
        </w:rPr>
        <w:t xml:space="preserve">, </w:t>
      </w:r>
      <w:r w:rsidR="002B1B4A">
        <w:rPr>
          <w:rFonts w:ascii="Times New Roman" w:hAnsi="Times New Roman" w:cs="Times New Roman"/>
          <w:sz w:val="24"/>
          <w:szCs w:val="24"/>
        </w:rPr>
        <w:t>the cue and target</w:t>
      </w:r>
      <w:r w:rsidR="0018284B">
        <w:rPr>
          <w:rFonts w:ascii="Times New Roman" w:hAnsi="Times New Roman" w:cs="Times New Roman"/>
          <w:sz w:val="24"/>
          <w:szCs w:val="24"/>
        </w:rPr>
        <w:t xml:space="preserve"> </w:t>
      </w:r>
      <w:r w:rsidR="002B1B4A">
        <w:rPr>
          <w:rFonts w:ascii="Times New Roman" w:hAnsi="Times New Roman" w:cs="Times New Roman"/>
          <w:sz w:val="24"/>
          <w:szCs w:val="24"/>
        </w:rPr>
        <w:t>are indirectly</w:t>
      </w:r>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C9066C">
        <w:rPr>
          <w:rFonts w:ascii="Times New Roman" w:hAnsi="Times New Roman" w:cs="Times New Roman"/>
          <w:sz w:val="24"/>
          <w:szCs w:val="24"/>
        </w:rPr>
        <w:t>As a result</w:t>
      </w:r>
      <w:r w:rsidR="002B1B4A">
        <w:rPr>
          <w:rFonts w:ascii="Times New Roman" w:hAnsi="Times New Roman" w:cs="Times New Roman"/>
          <w:sz w:val="24"/>
          <w:szCs w:val="24"/>
        </w:rPr>
        <w:t xml:space="preserve">, when </w:t>
      </w:r>
      <w:r w:rsidR="00C10D69">
        <w:rPr>
          <w:rFonts w:ascii="Times New Roman" w:hAnsi="Times New Roman" w:cs="Times New Roman"/>
          <w:sz w:val="24"/>
          <w:szCs w:val="24"/>
        </w:rPr>
        <w:t xml:space="preserve">participants encounter </w:t>
      </w:r>
      <w:r w:rsidR="00C9066C">
        <w:rPr>
          <w:rFonts w:ascii="Times New Roman" w:hAnsi="Times New Roman" w:cs="Times New Roman"/>
          <w:sz w:val="24"/>
          <w:szCs w:val="24"/>
        </w:rPr>
        <w:t xml:space="preserve">this pair type </w:t>
      </w:r>
      <w:r w:rsidR="002B1B4A">
        <w:rPr>
          <w:rFonts w:ascii="Times New Roman" w:hAnsi="Times New Roman" w:cs="Times New Roman"/>
          <w:sz w:val="24"/>
          <w:szCs w:val="24"/>
        </w:rPr>
        <w:t>at encoding</w:t>
      </w:r>
      <w:r w:rsidR="00C428E4">
        <w:rPr>
          <w:rFonts w:ascii="Times New Roman" w:hAnsi="Times New Roman" w:cs="Times New Roman"/>
          <w:sz w:val="24"/>
          <w:szCs w:val="24"/>
        </w:rPr>
        <w:t xml:space="preserve">, </w:t>
      </w:r>
      <w:r w:rsidR="00C10D69">
        <w:rPr>
          <w:rFonts w:ascii="Times New Roman" w:hAnsi="Times New Roman" w:cs="Times New Roman"/>
          <w:sz w:val="24"/>
          <w:szCs w:val="24"/>
        </w:rPr>
        <w:t xml:space="preserve">the non-presented mediator </w:t>
      </w:r>
      <w:r w:rsidR="00C10D69">
        <w:rPr>
          <w:rFonts w:ascii="Times New Roman" w:hAnsi="Times New Roman" w:cs="Times New Roman"/>
          <w:sz w:val="24"/>
          <w:szCs w:val="24"/>
        </w:rPr>
        <w:lastRenderedPageBreak/>
        <w:t xml:space="preserve">would be </w:t>
      </w:r>
      <w:r w:rsidR="00057BA7">
        <w:rPr>
          <w:rFonts w:ascii="Times New Roman" w:hAnsi="Times New Roman" w:cs="Times New Roman"/>
          <w:sz w:val="24"/>
          <w:szCs w:val="24"/>
        </w:rPr>
        <w:t>activated</w:t>
      </w:r>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E40EC1">
        <w:rPr>
          <w:rFonts w:ascii="Times New Roman" w:hAnsi="Times New Roman" w:cs="Times New Roman"/>
          <w:sz w:val="24"/>
          <w:szCs w:val="24"/>
        </w:rPr>
        <w:t xml:space="preserve">Thus, </w:t>
      </w:r>
      <w:r w:rsidR="00E40EC1" w:rsidRPr="00E40EC1">
        <w:rPr>
          <w:rFonts w:ascii="Times New Roman" w:hAnsi="Times New Roman" w:cs="Times New Roman"/>
          <w:sz w:val="24"/>
          <w:szCs w:val="24"/>
        </w:rPr>
        <w:t xml:space="preserve">if JOL reactivity </w:t>
      </w:r>
      <w:del w:id="161" w:author="Nick Maxwell" w:date="2023-09-09T15:33:00Z">
        <w:r w:rsidR="00E40EC1" w:rsidDel="00944497">
          <w:rPr>
            <w:rFonts w:ascii="Times New Roman" w:hAnsi="Times New Roman" w:cs="Times New Roman"/>
            <w:sz w:val="24"/>
            <w:szCs w:val="24"/>
          </w:rPr>
          <w:delText xml:space="preserve">only </w:delText>
        </w:r>
        <w:r w:rsidR="00E40EC1" w:rsidRPr="00E40EC1" w:rsidDel="00944497">
          <w:rPr>
            <w:rFonts w:ascii="Times New Roman" w:hAnsi="Times New Roman" w:cs="Times New Roman"/>
            <w:sz w:val="24"/>
            <w:szCs w:val="24"/>
          </w:rPr>
          <w:delText>requires t</w:delText>
        </w:r>
      </w:del>
      <w:ins w:id="162" w:author="Nick Maxwell" w:date="2023-09-09T15:33:00Z">
        <w:r w:rsidR="00944497">
          <w:rPr>
            <w:rFonts w:ascii="Times New Roman" w:hAnsi="Times New Roman" w:cs="Times New Roman"/>
            <w:sz w:val="24"/>
            <w:szCs w:val="24"/>
          </w:rPr>
          <w:t>is purely contingent upon the</w:t>
        </w:r>
      </w:ins>
      <w:ins w:id="163" w:author="Nick Maxwell" w:date="2023-09-09T15:19:00Z">
        <w:r w:rsidR="005C2D98">
          <w:rPr>
            <w:rFonts w:ascii="Times New Roman" w:hAnsi="Times New Roman" w:cs="Times New Roman"/>
            <w:sz w:val="24"/>
            <w:szCs w:val="24"/>
          </w:rPr>
          <w:t xml:space="preserve"> presence of strong</w:t>
        </w:r>
      </w:ins>
      <w:del w:id="164" w:author="Nick Maxwell" w:date="2023-09-09T15:19:00Z">
        <w:r w:rsidR="00E40EC1" w:rsidRPr="00E40EC1" w:rsidDel="005C2D98">
          <w:rPr>
            <w:rFonts w:ascii="Times New Roman" w:hAnsi="Times New Roman" w:cs="Times New Roman"/>
            <w:sz w:val="24"/>
            <w:szCs w:val="24"/>
          </w:rPr>
          <w:delText>hat</w:delText>
        </w:r>
      </w:del>
      <w:r w:rsidR="00E40EC1" w:rsidRPr="00E40EC1">
        <w:rPr>
          <w:rFonts w:ascii="Times New Roman" w:hAnsi="Times New Roman" w:cs="Times New Roman"/>
          <w:sz w:val="24"/>
          <w:szCs w:val="24"/>
        </w:rPr>
        <w:t xml:space="preserve"> </w:t>
      </w:r>
      <w:del w:id="165" w:author="Nick Maxwell" w:date="2023-09-09T15:19:00Z">
        <w:r w:rsidR="00E40EC1" w:rsidRPr="00E40EC1" w:rsidDel="005C2D98">
          <w:rPr>
            <w:rFonts w:ascii="Times New Roman" w:hAnsi="Times New Roman" w:cs="Times New Roman"/>
            <w:sz w:val="24"/>
            <w:szCs w:val="24"/>
          </w:rPr>
          <w:delText xml:space="preserve">intrinsic </w:delText>
        </w:r>
      </w:del>
      <w:r w:rsidR="00E40EC1" w:rsidRPr="00E40EC1">
        <w:rPr>
          <w:rFonts w:ascii="Times New Roman" w:hAnsi="Times New Roman" w:cs="Times New Roman"/>
          <w:sz w:val="24"/>
          <w:szCs w:val="24"/>
        </w:rPr>
        <w:t xml:space="preserve">relatedness cues </w:t>
      </w:r>
      <w:del w:id="166" w:author="Nick Maxwell" w:date="2023-09-09T15:19:00Z">
        <w:r w:rsidR="00E40EC1" w:rsidRPr="00E40EC1" w:rsidDel="005C2D98">
          <w:rPr>
            <w:rFonts w:ascii="Times New Roman" w:hAnsi="Times New Roman" w:cs="Times New Roman"/>
            <w:sz w:val="24"/>
            <w:szCs w:val="24"/>
          </w:rPr>
          <w:delText xml:space="preserve">are perceptible </w:delText>
        </w:r>
      </w:del>
      <w:r w:rsidR="00E40EC1" w:rsidRPr="00E40EC1">
        <w:rPr>
          <w:rFonts w:ascii="Times New Roman" w:hAnsi="Times New Roman" w:cs="Times New Roman"/>
          <w:sz w:val="24"/>
          <w:szCs w:val="24"/>
        </w:rPr>
        <w:t xml:space="preserve">at encoding </w:t>
      </w:r>
      <w:ins w:id="167" w:author="Nick Maxwell" w:date="2023-09-09T15:35:00Z">
        <w:r w:rsidR="00EF2896">
          <w:rPr>
            <w:rFonts w:ascii="Times New Roman" w:hAnsi="Times New Roman" w:cs="Times New Roman"/>
            <w:sz w:val="24"/>
            <w:szCs w:val="24"/>
          </w:rPr>
          <w:t xml:space="preserve">that </w:t>
        </w:r>
      </w:ins>
      <w:ins w:id="168" w:author="Nick Maxwell" w:date="2023-09-09T15:23:00Z">
        <w:r w:rsidR="005C2D98">
          <w:rPr>
            <w:rFonts w:ascii="Times New Roman" w:hAnsi="Times New Roman" w:cs="Times New Roman"/>
            <w:sz w:val="24"/>
            <w:szCs w:val="24"/>
          </w:rPr>
          <w:t>are</w:t>
        </w:r>
      </w:ins>
      <w:ins w:id="169" w:author="Nick Maxwell" w:date="2023-09-09T15:33:00Z">
        <w:r w:rsidR="00944497">
          <w:rPr>
            <w:rFonts w:ascii="Times New Roman" w:hAnsi="Times New Roman" w:cs="Times New Roman"/>
            <w:sz w:val="24"/>
            <w:szCs w:val="24"/>
          </w:rPr>
          <w:t xml:space="preserve"> later</w:t>
        </w:r>
      </w:ins>
      <w:ins w:id="170" w:author="Nick Maxwell" w:date="2023-09-09T15:23:00Z">
        <w:r w:rsidR="005C2D98">
          <w:rPr>
            <w:rFonts w:ascii="Times New Roman" w:hAnsi="Times New Roman" w:cs="Times New Roman"/>
            <w:sz w:val="24"/>
            <w:szCs w:val="24"/>
          </w:rPr>
          <w:t xml:space="preserve"> activated at test </w:t>
        </w:r>
      </w:ins>
      <w:r w:rsidR="00E40EC1" w:rsidRPr="00E40EC1">
        <w:rPr>
          <w:rFonts w:ascii="Times New Roman" w:hAnsi="Times New Roman" w:cs="Times New Roman"/>
          <w:sz w:val="24"/>
          <w:szCs w:val="24"/>
        </w:rPr>
        <w:t>(i.e.,</w:t>
      </w:r>
      <w:ins w:id="171" w:author="Nick Maxwell" w:date="2023-09-09T15:23:00Z">
        <w:r w:rsidR="005C2D98">
          <w:rPr>
            <w:rFonts w:ascii="Times New Roman" w:hAnsi="Times New Roman" w:cs="Times New Roman"/>
            <w:sz w:val="24"/>
            <w:szCs w:val="24"/>
          </w:rPr>
          <w:t xml:space="preserve"> the classic</w:t>
        </w:r>
      </w:ins>
      <w:r w:rsidR="00E40EC1" w:rsidRPr="00E40EC1">
        <w:rPr>
          <w:rFonts w:ascii="Times New Roman" w:hAnsi="Times New Roman" w:cs="Times New Roman"/>
          <w:sz w:val="24"/>
          <w:szCs w:val="24"/>
        </w:rPr>
        <w:t xml:space="preserve"> cue-strengthening</w:t>
      </w:r>
      <w:ins w:id="172" w:author="Nick Maxwell" w:date="2023-09-09T15:23:00Z">
        <w:r w:rsidR="005C2D98">
          <w:rPr>
            <w:rFonts w:ascii="Times New Roman" w:hAnsi="Times New Roman" w:cs="Times New Roman"/>
            <w:sz w:val="24"/>
            <w:szCs w:val="24"/>
          </w:rPr>
          <w:t xml:space="preserve"> account</w:t>
        </w:r>
      </w:ins>
      <w:r w:rsidR="00E40EC1" w:rsidRPr="00E40EC1">
        <w:rPr>
          <w:rFonts w:ascii="Times New Roman" w:hAnsi="Times New Roman" w:cs="Times New Roman"/>
          <w:sz w:val="24"/>
          <w:szCs w:val="24"/>
        </w:rPr>
        <w:t>), no reactivity would be expected to occur on this pair type</w:t>
      </w:r>
      <w:ins w:id="173" w:author="Nick Maxwell" w:date="2023-09-09T15:23:00Z">
        <w:r w:rsidR="005C2D98">
          <w:rPr>
            <w:rFonts w:ascii="Times New Roman" w:hAnsi="Times New Roman" w:cs="Times New Roman"/>
            <w:sz w:val="24"/>
            <w:szCs w:val="24"/>
          </w:rPr>
          <w:t>, given mediated associates</w:t>
        </w:r>
      </w:ins>
      <w:ins w:id="174" w:author="Nick Maxwell" w:date="2023-09-09T15:34:00Z">
        <w:r w:rsidR="00944497">
          <w:rPr>
            <w:rFonts w:ascii="Times New Roman" w:hAnsi="Times New Roman" w:cs="Times New Roman"/>
            <w:sz w:val="24"/>
            <w:szCs w:val="24"/>
          </w:rPr>
          <w:t>’</w:t>
        </w:r>
      </w:ins>
      <w:ins w:id="175" w:author="Nick Maxwell" w:date="2023-09-09T15:23:00Z">
        <w:r w:rsidR="005C2D98">
          <w:rPr>
            <w:rFonts w:ascii="Times New Roman" w:hAnsi="Times New Roman" w:cs="Times New Roman"/>
            <w:sz w:val="24"/>
            <w:szCs w:val="24"/>
          </w:rPr>
          <w:t xml:space="preserve"> lack </w:t>
        </w:r>
      </w:ins>
      <w:ins w:id="176" w:author="Nick Maxwell" w:date="2023-09-09T15:34:00Z">
        <w:r w:rsidR="00944497">
          <w:rPr>
            <w:rFonts w:ascii="Times New Roman" w:hAnsi="Times New Roman" w:cs="Times New Roman"/>
            <w:sz w:val="24"/>
            <w:szCs w:val="24"/>
          </w:rPr>
          <w:t xml:space="preserve">of </w:t>
        </w:r>
      </w:ins>
      <w:ins w:id="177" w:author="Nick Maxwell" w:date="2023-09-09T15:24:00Z">
        <w:r w:rsidR="005C2D98">
          <w:rPr>
            <w:rFonts w:ascii="Times New Roman" w:hAnsi="Times New Roman" w:cs="Times New Roman"/>
            <w:sz w:val="24"/>
            <w:szCs w:val="24"/>
          </w:rPr>
          <w:t>direct cue-target relations</w:t>
        </w:r>
      </w:ins>
      <w:r w:rsidR="00E40EC1" w:rsidRPr="00E40EC1">
        <w:rPr>
          <w:rFonts w:ascii="Times New Roman" w:hAnsi="Times New Roman" w:cs="Times New Roman"/>
          <w:sz w:val="24"/>
          <w:szCs w:val="24"/>
        </w:rPr>
        <w:t xml:space="preserve">. </w:t>
      </w:r>
    </w:p>
    <w:p w14:paraId="285FE598" w14:textId="11D191F9" w:rsidR="00C230D4" w:rsidRDefault="00555940" w:rsidP="00F769C1">
      <w:pPr>
        <w:spacing w:after="0" w:line="480" w:lineRule="auto"/>
        <w:ind w:firstLine="720"/>
        <w:rPr>
          <w:rFonts w:ascii="Times New Roman" w:hAnsi="Times New Roman" w:cs="Times New Roman"/>
          <w:sz w:val="24"/>
          <w:szCs w:val="24"/>
        </w:rPr>
      </w:pPr>
      <w:del w:id="178" w:author="Nick Maxwell" w:date="2023-09-09T15:29:00Z">
        <w:r w:rsidDel="006E13CC">
          <w:rPr>
            <w:rFonts w:ascii="Times New Roman" w:hAnsi="Times New Roman" w:cs="Times New Roman"/>
            <w:sz w:val="24"/>
            <w:szCs w:val="24"/>
          </w:rPr>
          <w:delText>However</w:delText>
        </w:r>
      </w:del>
      <w:ins w:id="179" w:author="Nick Maxwell" w:date="2023-09-09T15:29:00Z">
        <w:r w:rsidR="006E13CC">
          <w:rPr>
            <w:rFonts w:ascii="Times New Roman" w:hAnsi="Times New Roman" w:cs="Times New Roman"/>
            <w:sz w:val="24"/>
            <w:szCs w:val="24"/>
          </w:rPr>
          <w:t>Alternatively</w:t>
        </w:r>
      </w:ins>
      <w:r>
        <w:rPr>
          <w:rFonts w:ascii="Times New Roman" w:hAnsi="Times New Roman" w:cs="Times New Roman"/>
          <w:sz w:val="24"/>
          <w:szCs w:val="24"/>
        </w:rPr>
        <w:t xml:space="preserve">, </w:t>
      </w:r>
      <w:r w:rsidR="00E40EC1">
        <w:rPr>
          <w:rFonts w:ascii="Times New Roman" w:hAnsi="Times New Roman" w:cs="Times New Roman"/>
          <w:sz w:val="24"/>
          <w:szCs w:val="24"/>
        </w:rPr>
        <w:t xml:space="preserve">if JOLs </w:t>
      </w:r>
      <w:del w:id="180" w:author="Nick Maxwell" w:date="2023-09-09T15:19:00Z">
        <w:r w:rsidR="00E40EC1" w:rsidDel="005C2D98">
          <w:rPr>
            <w:rFonts w:ascii="Times New Roman" w:hAnsi="Times New Roman" w:cs="Times New Roman"/>
            <w:sz w:val="24"/>
            <w:szCs w:val="24"/>
          </w:rPr>
          <w:delText xml:space="preserve">also </w:delText>
        </w:r>
      </w:del>
      <w:ins w:id="181" w:author="Nick Maxwell" w:date="2023-09-09T15:19:00Z">
        <w:r w:rsidR="005C2D98">
          <w:rPr>
            <w:rFonts w:ascii="Times New Roman" w:hAnsi="Times New Roman" w:cs="Times New Roman"/>
            <w:sz w:val="24"/>
            <w:szCs w:val="24"/>
          </w:rPr>
          <w:t xml:space="preserve">additionally </w:t>
        </w:r>
      </w:ins>
      <w:r w:rsidR="00E40EC1">
        <w:rPr>
          <w:rFonts w:ascii="Times New Roman" w:hAnsi="Times New Roman" w:cs="Times New Roman"/>
          <w:sz w:val="24"/>
          <w:szCs w:val="24"/>
        </w:rPr>
        <w:t xml:space="preserve">strengthen pre-existing cue-target associations </w:t>
      </w:r>
      <w:del w:id="182" w:author="Nick Maxwell" w:date="2023-09-09T15:24:00Z">
        <w:r w:rsidR="00E40EC1" w:rsidDel="005C2D98">
          <w:rPr>
            <w:rFonts w:ascii="Times New Roman" w:hAnsi="Times New Roman" w:cs="Times New Roman"/>
            <w:sz w:val="24"/>
            <w:szCs w:val="24"/>
          </w:rPr>
          <w:delText xml:space="preserve">via </w:delText>
        </w:r>
      </w:del>
      <w:ins w:id="183" w:author="Nick Maxwell" w:date="2023-09-09T15:36:00Z">
        <w:r w:rsidR="0094507C">
          <w:rPr>
            <w:rFonts w:ascii="Times New Roman" w:hAnsi="Times New Roman" w:cs="Times New Roman"/>
            <w:sz w:val="24"/>
            <w:szCs w:val="24"/>
          </w:rPr>
          <w:t>by encouraging</w:t>
        </w:r>
      </w:ins>
      <w:ins w:id="184" w:author="Nick Maxwell" w:date="2023-09-09T15:35:00Z">
        <w:r w:rsidR="0094507C">
          <w:rPr>
            <w:rFonts w:ascii="Times New Roman" w:hAnsi="Times New Roman" w:cs="Times New Roman"/>
            <w:sz w:val="24"/>
            <w:szCs w:val="24"/>
          </w:rPr>
          <w:t xml:space="preserve"> </w:t>
        </w:r>
      </w:ins>
      <w:r w:rsidR="00E40EC1">
        <w:rPr>
          <w:rFonts w:ascii="Times New Roman" w:hAnsi="Times New Roman" w:cs="Times New Roman"/>
          <w:sz w:val="24"/>
          <w:szCs w:val="24"/>
        </w:rPr>
        <w:t>relational processing, positive reactivity would be expected to occur on mediated associates</w:t>
      </w:r>
      <w:ins w:id="185" w:author="Nick Maxwell" w:date="2023-09-09T15:24:00Z">
        <w:r w:rsidR="005C2D98">
          <w:rPr>
            <w:rFonts w:ascii="Times New Roman" w:hAnsi="Times New Roman" w:cs="Times New Roman"/>
            <w:sz w:val="24"/>
            <w:szCs w:val="24"/>
          </w:rPr>
          <w:t>, given that relational encoding would strengthen the relationships between</w:t>
        </w:r>
      </w:ins>
      <w:ins w:id="186" w:author="Nick Maxwell" w:date="2023-09-09T15:36:00Z">
        <w:r w:rsidR="0094507C">
          <w:rPr>
            <w:rFonts w:ascii="Times New Roman" w:hAnsi="Times New Roman" w:cs="Times New Roman"/>
            <w:sz w:val="24"/>
            <w:szCs w:val="24"/>
          </w:rPr>
          <w:t xml:space="preserve"> the</w:t>
        </w:r>
      </w:ins>
      <w:ins w:id="187" w:author="Nick Maxwell" w:date="2023-09-09T15:24:00Z">
        <w:r w:rsidR="005C2D98">
          <w:rPr>
            <w:rFonts w:ascii="Times New Roman" w:hAnsi="Times New Roman" w:cs="Times New Roman"/>
            <w:sz w:val="24"/>
            <w:szCs w:val="24"/>
          </w:rPr>
          <w:t xml:space="preserve"> cue, m</w:t>
        </w:r>
      </w:ins>
      <w:ins w:id="188" w:author="Nick Maxwell" w:date="2023-09-09T15:25:00Z">
        <w:r w:rsidR="005C2D98">
          <w:rPr>
            <w:rFonts w:ascii="Times New Roman" w:hAnsi="Times New Roman" w:cs="Times New Roman"/>
            <w:sz w:val="24"/>
            <w:szCs w:val="24"/>
          </w:rPr>
          <w:t>ediator, and target</w:t>
        </w:r>
      </w:ins>
      <w:ins w:id="189" w:author="Nick Maxwell" w:date="2023-09-09T15:37:00Z">
        <w:r w:rsidR="0094507C">
          <w:rPr>
            <w:rFonts w:ascii="Times New Roman" w:hAnsi="Times New Roman" w:cs="Times New Roman"/>
            <w:sz w:val="24"/>
            <w:szCs w:val="24"/>
          </w:rPr>
          <w:t xml:space="preserve">, leading to improved recall performance. </w:t>
        </w:r>
      </w:ins>
      <w:del w:id="190" w:author="Nick Maxwell" w:date="2023-09-09T15:37:00Z">
        <w:r w:rsidR="00E40EC1" w:rsidDel="0094507C">
          <w:rPr>
            <w:rFonts w:ascii="Times New Roman" w:hAnsi="Times New Roman" w:cs="Times New Roman"/>
            <w:sz w:val="24"/>
            <w:szCs w:val="24"/>
          </w:rPr>
          <w:delText xml:space="preserve">. </w:delText>
        </w:r>
      </w:del>
      <w:del w:id="191" w:author="Nick Maxwell" w:date="2023-09-09T15:25:00Z">
        <w:r w:rsidR="00C9066C" w:rsidRPr="008D294E" w:rsidDel="005C2D98">
          <w:rPr>
            <w:rFonts w:ascii="Times New Roman" w:hAnsi="Times New Roman" w:cs="Times New Roman"/>
            <w:sz w:val="24"/>
            <w:szCs w:val="24"/>
          </w:rPr>
          <w:delText>Th</w:delText>
        </w:r>
        <w:r w:rsidR="00C9066C" w:rsidDel="005C2D98">
          <w:rPr>
            <w:rFonts w:ascii="Times New Roman" w:hAnsi="Times New Roman" w:cs="Times New Roman"/>
            <w:sz w:val="24"/>
            <w:szCs w:val="24"/>
          </w:rPr>
          <w:delText>erefore</w:delText>
        </w:r>
      </w:del>
      <w:ins w:id="192" w:author="Nick Maxwell" w:date="2023-09-09T15:25:00Z">
        <w:r w:rsidR="005C2D98">
          <w:rPr>
            <w:rFonts w:ascii="Times New Roman" w:hAnsi="Times New Roman" w:cs="Times New Roman"/>
            <w:sz w:val="24"/>
            <w:szCs w:val="24"/>
          </w:rPr>
          <w:t>Thus</w:t>
        </w:r>
      </w:ins>
      <w:r w:rsidRPr="008D294E">
        <w:rPr>
          <w:rFonts w:ascii="Times New Roman" w:hAnsi="Times New Roman" w:cs="Times New Roman"/>
          <w:sz w:val="24"/>
          <w:szCs w:val="24"/>
        </w:rPr>
        <w:t xml:space="preserve">, by comparing forward and mediated </w:t>
      </w:r>
      <w:r w:rsidR="00756D5F">
        <w:rPr>
          <w:rFonts w:ascii="Times New Roman" w:hAnsi="Times New Roman" w:cs="Times New Roman"/>
          <w:sz w:val="24"/>
          <w:szCs w:val="24"/>
        </w:rPr>
        <w:t>associates</w:t>
      </w:r>
      <w:r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Pr="008D294E">
        <w:rPr>
          <w:rFonts w:ascii="Times New Roman" w:hAnsi="Times New Roman" w:cs="Times New Roman"/>
          <w:sz w:val="24"/>
          <w:szCs w:val="24"/>
        </w:rPr>
        <w:t>provide</w:t>
      </w:r>
      <w:ins w:id="193" w:author="Nick Maxwell" w:date="2023-09-09T15:20:00Z">
        <w:r w:rsidR="005C2D98">
          <w:rPr>
            <w:rFonts w:ascii="Times New Roman" w:hAnsi="Times New Roman" w:cs="Times New Roman"/>
            <w:sz w:val="24"/>
            <w:szCs w:val="24"/>
          </w:rPr>
          <w:t>d a</w:t>
        </w:r>
      </w:ins>
      <w:ins w:id="194" w:author="Nick Maxwell" w:date="2023-09-09T15:28:00Z">
        <w:r w:rsidR="00F8240D">
          <w:rPr>
            <w:rFonts w:ascii="Times New Roman" w:hAnsi="Times New Roman" w:cs="Times New Roman"/>
            <w:sz w:val="24"/>
            <w:szCs w:val="24"/>
          </w:rPr>
          <w:t>n additional test of the cue-strengthening account of JOL reactivity while also further investigating</w:t>
        </w:r>
      </w:ins>
      <w:del w:id="195" w:author="Nick Maxwell" w:date="2023-09-09T15:20:00Z">
        <w:r w:rsidRPr="008D294E" w:rsidDel="005C2D98">
          <w:rPr>
            <w:rFonts w:ascii="Times New Roman" w:hAnsi="Times New Roman" w:cs="Times New Roman"/>
            <w:sz w:val="24"/>
            <w:szCs w:val="24"/>
          </w:rPr>
          <w:delText>d</w:delText>
        </w:r>
      </w:del>
      <w:r w:rsidRPr="008D294E">
        <w:rPr>
          <w:rFonts w:ascii="Times New Roman" w:hAnsi="Times New Roman" w:cs="Times New Roman"/>
          <w:sz w:val="24"/>
          <w:szCs w:val="24"/>
        </w:rPr>
        <w:t xml:space="preserve"> </w:t>
      </w:r>
      <w:del w:id="196" w:author="Nick Maxwell" w:date="2023-09-09T15:28:00Z">
        <w:r w:rsidRPr="008D294E" w:rsidDel="00F8240D">
          <w:rPr>
            <w:rFonts w:ascii="Times New Roman" w:hAnsi="Times New Roman" w:cs="Times New Roman"/>
            <w:sz w:val="24"/>
            <w:szCs w:val="24"/>
          </w:rPr>
          <w:delText>stronger test</w:delText>
        </w:r>
      </w:del>
      <w:del w:id="197" w:author="Nick Maxwell" w:date="2023-09-09T15:20:00Z">
        <w:r w:rsidR="00E8383A" w:rsidDel="005C2D98">
          <w:rPr>
            <w:rFonts w:ascii="Times New Roman" w:hAnsi="Times New Roman" w:cs="Times New Roman"/>
            <w:sz w:val="24"/>
            <w:szCs w:val="24"/>
          </w:rPr>
          <w:delText>s</w:delText>
        </w:r>
        <w:r w:rsidRPr="008D294E" w:rsidDel="005C2D98">
          <w:rPr>
            <w:rFonts w:ascii="Times New Roman" w:hAnsi="Times New Roman" w:cs="Times New Roman"/>
            <w:sz w:val="24"/>
            <w:szCs w:val="24"/>
          </w:rPr>
          <w:delText xml:space="preserve"> </w:delText>
        </w:r>
      </w:del>
      <w:del w:id="198" w:author="Nick Maxwell" w:date="2023-09-09T15:28:00Z">
        <w:r w:rsidRPr="008D294E" w:rsidDel="00F8240D">
          <w:rPr>
            <w:rFonts w:ascii="Times New Roman" w:hAnsi="Times New Roman" w:cs="Times New Roman"/>
            <w:sz w:val="24"/>
            <w:szCs w:val="24"/>
          </w:rPr>
          <w:delText>of</w:delText>
        </w:r>
        <w:r w:rsidR="00E8383A" w:rsidDel="00F8240D">
          <w:rPr>
            <w:rFonts w:ascii="Times New Roman" w:hAnsi="Times New Roman" w:cs="Times New Roman"/>
            <w:sz w:val="24"/>
            <w:szCs w:val="24"/>
          </w:rPr>
          <w:delText xml:space="preserve"> </w:delText>
        </w:r>
      </w:del>
      <w:ins w:id="199" w:author="Nick Maxwell" w:date="2023-09-09T15:28:00Z">
        <w:r w:rsidR="00F8240D">
          <w:rPr>
            <w:rFonts w:ascii="Times New Roman" w:hAnsi="Times New Roman" w:cs="Times New Roman"/>
            <w:sz w:val="24"/>
            <w:szCs w:val="24"/>
          </w:rPr>
          <w:t>the underlying</w:t>
        </w:r>
      </w:ins>
      <w:ins w:id="200" w:author="Nick Maxwell" w:date="2023-09-09T15:20:00Z">
        <w:r w:rsidR="005C2D98">
          <w:rPr>
            <w:rFonts w:ascii="Times New Roman" w:hAnsi="Times New Roman" w:cs="Times New Roman"/>
            <w:sz w:val="24"/>
            <w:szCs w:val="24"/>
          </w:rPr>
          <w:t xml:space="preserve"> mechanisms by which </w:t>
        </w:r>
      </w:ins>
      <w:ins w:id="201" w:author="Nick Maxwell" w:date="2023-09-09T15:28:00Z">
        <w:r w:rsidR="00F8240D">
          <w:rPr>
            <w:rFonts w:ascii="Times New Roman" w:hAnsi="Times New Roman" w:cs="Times New Roman"/>
            <w:sz w:val="24"/>
            <w:szCs w:val="24"/>
          </w:rPr>
          <w:t xml:space="preserve">JOLs improve memory for </w:t>
        </w:r>
      </w:ins>
      <w:ins w:id="202" w:author="Nick Maxwell" w:date="2023-09-09T15:29:00Z">
        <w:r w:rsidR="00F8240D">
          <w:rPr>
            <w:rFonts w:ascii="Times New Roman" w:hAnsi="Times New Roman" w:cs="Times New Roman"/>
            <w:sz w:val="24"/>
            <w:szCs w:val="24"/>
          </w:rPr>
          <w:t xml:space="preserve">related </w:t>
        </w:r>
        <w:commentRangeStart w:id="203"/>
        <w:r w:rsidR="00F8240D">
          <w:rPr>
            <w:rFonts w:ascii="Times New Roman" w:hAnsi="Times New Roman" w:cs="Times New Roman"/>
            <w:sz w:val="24"/>
            <w:szCs w:val="24"/>
          </w:rPr>
          <w:t>cue-target pairs</w:t>
        </w:r>
        <w:commentRangeEnd w:id="203"/>
        <w:r w:rsidR="006E13CC">
          <w:rPr>
            <w:rStyle w:val="CommentReference"/>
          </w:rPr>
          <w:commentReference w:id="203"/>
        </w:r>
      </w:ins>
      <w:del w:id="204" w:author="Nick Maxwell" w:date="2023-09-09T15:21:00Z">
        <w:r w:rsidR="00E8383A" w:rsidDel="005C2D98">
          <w:rPr>
            <w:rFonts w:ascii="Times New Roman" w:hAnsi="Times New Roman" w:cs="Times New Roman"/>
            <w:sz w:val="24"/>
            <w:szCs w:val="24"/>
          </w:rPr>
          <w:delText>both</w:delText>
        </w:r>
        <w:r w:rsidRPr="008D294E" w:rsidDel="005C2D98">
          <w:rPr>
            <w:rFonts w:ascii="Times New Roman" w:hAnsi="Times New Roman" w:cs="Times New Roman"/>
            <w:sz w:val="24"/>
            <w:szCs w:val="24"/>
          </w:rPr>
          <w:delText xml:space="preserve"> the</w:delText>
        </w:r>
        <w:r w:rsidR="00E8383A" w:rsidDel="005C2D98">
          <w:rPr>
            <w:rFonts w:ascii="Times New Roman" w:hAnsi="Times New Roman" w:cs="Times New Roman"/>
            <w:sz w:val="24"/>
            <w:szCs w:val="24"/>
          </w:rPr>
          <w:delText xml:space="preserve"> cue-strengthening and</w:delText>
        </w:r>
        <w:r w:rsidRPr="008D294E" w:rsidDel="005C2D98">
          <w:rPr>
            <w:rFonts w:ascii="Times New Roman" w:hAnsi="Times New Roman" w:cs="Times New Roman"/>
            <w:sz w:val="24"/>
            <w:szCs w:val="24"/>
          </w:rPr>
          <w:delText xml:space="preserve"> </w:delText>
        </w:r>
        <w:r w:rsidR="00C10D69" w:rsidDel="005C2D98">
          <w:rPr>
            <w:rFonts w:ascii="Times New Roman" w:hAnsi="Times New Roman" w:cs="Times New Roman"/>
            <w:sz w:val="24"/>
            <w:szCs w:val="24"/>
          </w:rPr>
          <w:delText>relational</w:delText>
        </w:r>
        <w:r w:rsidRPr="008D294E" w:rsidDel="005C2D98">
          <w:rPr>
            <w:rFonts w:ascii="Times New Roman" w:hAnsi="Times New Roman" w:cs="Times New Roman"/>
            <w:sz w:val="24"/>
            <w:szCs w:val="24"/>
          </w:rPr>
          <w:delText xml:space="preserve"> account</w:delText>
        </w:r>
        <w:r w:rsidR="00E8383A" w:rsidDel="005C2D98">
          <w:rPr>
            <w:rFonts w:ascii="Times New Roman" w:hAnsi="Times New Roman" w:cs="Times New Roman"/>
            <w:sz w:val="24"/>
            <w:szCs w:val="24"/>
          </w:rPr>
          <w:delText>s</w:delText>
        </w:r>
        <w:r w:rsidRPr="008D294E" w:rsidDel="005C2D98">
          <w:rPr>
            <w:rFonts w:ascii="Times New Roman" w:hAnsi="Times New Roman" w:cs="Times New Roman"/>
            <w:sz w:val="24"/>
            <w:szCs w:val="24"/>
          </w:rPr>
          <w:delText xml:space="preserve"> of JOL reactivity</w:delText>
        </w:r>
      </w:del>
      <w:r w:rsidRPr="008D294E">
        <w:rPr>
          <w:rFonts w:ascii="Times New Roman" w:hAnsi="Times New Roman" w:cs="Times New Roman"/>
          <w:sz w:val="24"/>
          <w:szCs w:val="24"/>
        </w:rPr>
        <w:t>.</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785ACD80"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del w:id="205" w:author="Nick Maxwell" w:date="2023-09-09T15:42:00Z">
        <w:r w:rsidR="00D615D0" w:rsidDel="00714FD8">
          <w:rPr>
            <w:rFonts w:ascii="Times New Roman" w:hAnsi="Times New Roman" w:cs="Times New Roman"/>
            <w:sz w:val="24"/>
            <w:szCs w:val="24"/>
          </w:rPr>
          <w:delText>t</w:delText>
        </w:r>
        <w:r w:rsidR="00151A88" w:rsidDel="00714FD8">
          <w:rPr>
            <w:rFonts w:ascii="Times New Roman" w:hAnsi="Times New Roman" w:cs="Times New Roman"/>
            <w:sz w:val="24"/>
            <w:szCs w:val="24"/>
          </w:rPr>
          <w:delText>he</w:delText>
        </w:r>
      </w:del>
      <w:ins w:id="206" w:author="Nick Maxwell" w:date="2023-09-09T15:42:00Z">
        <w:r w:rsidR="00714FD8">
          <w:rPr>
            <w:rFonts w:ascii="Times New Roman" w:hAnsi="Times New Roman" w:cs="Times New Roman"/>
            <w:sz w:val="24"/>
            <w:szCs w:val="24"/>
          </w:rPr>
          <w:t>whether</w:t>
        </w:r>
      </w:ins>
      <w:r w:rsidR="00151A88">
        <w:rPr>
          <w:rFonts w:ascii="Times New Roman" w:hAnsi="Times New Roman" w:cs="Times New Roman"/>
          <w:sz w:val="24"/>
          <w:szCs w:val="24"/>
        </w:rPr>
        <w:t xml:space="preserve"> </w:t>
      </w:r>
      <w:ins w:id="207" w:author="Nick Maxwell" w:date="2023-09-09T15:43:00Z">
        <w:r w:rsidR="00714FD8">
          <w:rPr>
            <w:rFonts w:ascii="Times New Roman" w:hAnsi="Times New Roman" w:cs="Times New Roman"/>
            <w:sz w:val="24"/>
            <w:szCs w:val="24"/>
          </w:rPr>
          <w:t xml:space="preserve">the </w:t>
        </w:r>
      </w:ins>
      <w:r w:rsidR="00151A88">
        <w:rPr>
          <w:rFonts w:ascii="Times New Roman" w:hAnsi="Times New Roman" w:cs="Times New Roman"/>
          <w:sz w:val="24"/>
          <w:szCs w:val="24"/>
        </w:rPr>
        <w:t>cue-strengthening</w:t>
      </w:r>
      <w:ins w:id="208" w:author="Nick Maxwell" w:date="2023-09-09T15:43:00Z">
        <w:r w:rsidR="00714FD8">
          <w:rPr>
            <w:rFonts w:ascii="Times New Roman" w:hAnsi="Times New Roman" w:cs="Times New Roman"/>
            <w:sz w:val="24"/>
            <w:szCs w:val="24"/>
          </w:rPr>
          <w:t xml:space="preserve"> account</w:t>
        </w:r>
      </w:ins>
      <w:del w:id="209" w:author="Nick Maxwell" w:date="2023-09-09T15:42:00Z">
        <w:r w:rsidR="00DA36EA" w:rsidDel="00714FD8">
          <w:rPr>
            <w:rFonts w:ascii="Times New Roman" w:hAnsi="Times New Roman" w:cs="Times New Roman"/>
            <w:sz w:val="24"/>
            <w:szCs w:val="24"/>
          </w:rPr>
          <w:delText xml:space="preserve"> </w:delText>
        </w:r>
      </w:del>
      <w:ins w:id="210" w:author="Nick Maxwell" w:date="2023-09-09T15:42:00Z">
        <w:r w:rsidR="00714FD8">
          <w:rPr>
            <w:rFonts w:ascii="Times New Roman" w:hAnsi="Times New Roman" w:cs="Times New Roman"/>
            <w:sz w:val="24"/>
            <w:szCs w:val="24"/>
          </w:rPr>
          <w:t xml:space="preserve"> </w:t>
        </w:r>
      </w:ins>
      <w:ins w:id="211" w:author="Nick Maxwell" w:date="2023-09-09T15:43:00Z">
        <w:r w:rsidR="00714FD8">
          <w:rPr>
            <w:rFonts w:ascii="Times New Roman" w:hAnsi="Times New Roman" w:cs="Times New Roman"/>
            <w:sz w:val="24"/>
            <w:szCs w:val="24"/>
          </w:rPr>
          <w:t>reflects relational encoding</w:t>
        </w:r>
      </w:ins>
      <w:del w:id="212" w:author="Nick Maxwell" w:date="2023-09-09T15:42:00Z">
        <w:r w:rsidR="00E8383A" w:rsidDel="00714FD8">
          <w:rPr>
            <w:rFonts w:ascii="Times New Roman" w:hAnsi="Times New Roman" w:cs="Times New Roman"/>
            <w:sz w:val="24"/>
            <w:szCs w:val="24"/>
          </w:rPr>
          <w:delText>and relational</w:delText>
        </w:r>
        <w:r w:rsidR="002B7998" w:rsidDel="00714FD8">
          <w:rPr>
            <w:rFonts w:ascii="Times New Roman" w:hAnsi="Times New Roman" w:cs="Times New Roman"/>
            <w:sz w:val="24"/>
            <w:szCs w:val="24"/>
          </w:rPr>
          <w:delText>-encoding</w:delText>
        </w:r>
        <w:r w:rsidR="00E8383A" w:rsidDel="00714FD8">
          <w:rPr>
            <w:rFonts w:ascii="Times New Roman" w:hAnsi="Times New Roman" w:cs="Times New Roman"/>
            <w:sz w:val="24"/>
            <w:szCs w:val="24"/>
          </w:rPr>
          <w:delText xml:space="preserve"> </w:delText>
        </w:r>
        <w:r w:rsidR="00DA36EA" w:rsidDel="00714FD8">
          <w:rPr>
            <w:rFonts w:ascii="Times New Roman" w:hAnsi="Times New Roman" w:cs="Times New Roman"/>
            <w:sz w:val="24"/>
            <w:szCs w:val="24"/>
          </w:rPr>
          <w:delText>account</w:delText>
        </w:r>
        <w:r w:rsidR="00E8383A" w:rsidDel="00714FD8">
          <w:rPr>
            <w:rFonts w:ascii="Times New Roman" w:hAnsi="Times New Roman" w:cs="Times New Roman"/>
            <w:sz w:val="24"/>
            <w:szCs w:val="24"/>
          </w:rPr>
          <w:delText>s</w:delText>
        </w:r>
        <w:r w:rsidR="00151A88" w:rsidDel="00714FD8">
          <w:rPr>
            <w:rFonts w:ascii="Times New Roman" w:hAnsi="Times New Roman" w:cs="Times New Roman"/>
            <w:sz w:val="24"/>
            <w:szCs w:val="24"/>
          </w:rPr>
          <w:delText xml:space="preserve"> </w:delText>
        </w:r>
        <w:r w:rsidR="00DA36EA" w:rsidDel="00714FD8">
          <w:rPr>
            <w:rFonts w:ascii="Times New Roman" w:hAnsi="Times New Roman" w:cs="Times New Roman"/>
            <w:sz w:val="24"/>
            <w:szCs w:val="24"/>
          </w:rPr>
          <w:delText>of JOL reactivity</w:delText>
        </w:r>
      </w:del>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w:t>
      </w:r>
      <w:ins w:id="213" w:author="Nick Maxwell" w:date="2023-09-09T15:44:00Z">
        <w:r w:rsidR="00714FD8">
          <w:rPr>
            <w:rFonts w:ascii="Times New Roman" w:hAnsi="Times New Roman" w:cs="Times New Roman"/>
            <w:sz w:val="24"/>
            <w:szCs w:val="24"/>
          </w:rPr>
          <w:t xml:space="preserve">that </w:t>
        </w:r>
      </w:ins>
      <w:r w:rsidR="00D615D0">
        <w:rPr>
          <w:rFonts w:ascii="Times New Roman" w:hAnsi="Times New Roman" w:cs="Times New Roman"/>
          <w:sz w:val="24"/>
          <w:szCs w:val="24"/>
        </w:rPr>
        <w:t xml:space="preserve">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unrelated pairs, 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 xml:space="preserve">First, </w:t>
      </w:r>
      <w:ins w:id="214" w:author="Nick Maxwell" w:date="2023-09-09T15:45:00Z">
        <w:r w:rsidR="00714FD8">
          <w:rPr>
            <w:rFonts w:ascii="Times New Roman" w:hAnsi="Times New Roman" w:cs="Times New Roman"/>
            <w:sz w:val="24"/>
            <w:szCs w:val="24"/>
          </w:rPr>
          <w:t>t</w:t>
        </w:r>
      </w:ins>
      <w:moveToRangeStart w:id="215" w:author="Nick Maxwell" w:date="2023-09-09T15:45:00Z" w:name="move145166721"/>
      <w:moveTo w:id="216" w:author="Nick Maxwell" w:date="2023-09-09T15:45:00Z">
        <w:del w:id="217" w:author="Nick Maxwell" w:date="2023-09-09T15:45:00Z">
          <w:r w:rsidR="00714FD8" w:rsidDel="00714FD8">
            <w:rPr>
              <w:rFonts w:ascii="Times New Roman" w:hAnsi="Times New Roman" w:cs="Times New Roman"/>
              <w:sz w:val="24"/>
              <w:szCs w:val="24"/>
            </w:rPr>
            <w:delText>T</w:delText>
          </w:r>
        </w:del>
        <w:r w:rsidR="00714FD8">
          <w:rPr>
            <w:rFonts w:ascii="Times New Roman" w:hAnsi="Times New Roman" w:cs="Times New Roman"/>
            <w:sz w:val="24"/>
            <w:szCs w:val="24"/>
          </w:rPr>
          <w:t>he</w:t>
        </w:r>
      </w:moveTo>
      <w:ins w:id="218" w:author="Nick Maxwell" w:date="2023-09-09T15:45:00Z">
        <w:r w:rsidR="00714FD8">
          <w:rPr>
            <w:rFonts w:ascii="Times New Roman" w:hAnsi="Times New Roman" w:cs="Times New Roman"/>
            <w:sz w:val="24"/>
            <w:szCs w:val="24"/>
          </w:rPr>
          <w:t xml:space="preserve"> </w:t>
        </w:r>
      </w:ins>
      <w:moveTo w:id="219" w:author="Nick Maxwell" w:date="2023-09-09T15:45:00Z">
        <w:del w:id="220" w:author="Nick Maxwell" w:date="2023-09-09T15:45:00Z">
          <w:r w:rsidR="00714FD8" w:rsidDel="00714FD8">
            <w:rPr>
              <w:rFonts w:ascii="Times New Roman" w:hAnsi="Times New Roman" w:cs="Times New Roman"/>
              <w:sz w:val="24"/>
              <w:szCs w:val="24"/>
            </w:rPr>
            <w:delText xml:space="preserve"> </w:delText>
          </w:r>
        </w:del>
        <w:r w:rsidR="00714FD8">
          <w:rPr>
            <w:rFonts w:ascii="Times New Roman" w:hAnsi="Times New Roman" w:cs="Times New Roman"/>
            <w:sz w:val="24"/>
            <w:szCs w:val="24"/>
          </w:rPr>
          <w:t>cue-strengthening account</w:t>
        </w:r>
      </w:moveTo>
      <w:ins w:id="221" w:author="Nick Maxwell" w:date="2023-09-09T15:45:00Z">
        <w:r w:rsidR="00714FD8">
          <w:rPr>
            <w:rFonts w:ascii="Times New Roman" w:hAnsi="Times New Roman" w:cs="Times New Roman"/>
            <w:sz w:val="24"/>
            <w:szCs w:val="24"/>
          </w:rPr>
          <w:t xml:space="preserve"> as proposed by Soderstrom et al. (2015) </w:t>
        </w:r>
      </w:ins>
      <w:moveTo w:id="222" w:author="Nick Maxwell" w:date="2023-09-09T15:45:00Z">
        <w:del w:id="223" w:author="Nick Maxwell" w:date="2023-09-09T15:45:00Z">
          <w:r w:rsidR="00714FD8" w:rsidDel="00714FD8">
            <w:rPr>
              <w:rFonts w:ascii="Times New Roman" w:hAnsi="Times New Roman" w:cs="Times New Roman"/>
              <w:sz w:val="24"/>
              <w:szCs w:val="24"/>
            </w:rPr>
            <w:delText xml:space="preserve">, however, </w:delText>
          </w:r>
        </w:del>
        <w:r w:rsidR="00714FD8">
          <w:rPr>
            <w:rFonts w:ascii="Times New Roman" w:hAnsi="Times New Roman" w:cs="Times New Roman"/>
            <w:sz w:val="24"/>
            <w:szCs w:val="24"/>
          </w:rPr>
          <w:t xml:space="preserve">predicts no reactivity on mediated associates. This is because mediated associates lack </w:t>
        </w:r>
        <w:del w:id="224" w:author="Nick Maxwell" w:date="2023-09-09T15:45:00Z">
          <w:r w:rsidR="00714FD8" w:rsidDel="00714FD8">
            <w:rPr>
              <w:rFonts w:ascii="Times New Roman" w:hAnsi="Times New Roman" w:cs="Times New Roman"/>
              <w:sz w:val="24"/>
              <w:szCs w:val="24"/>
            </w:rPr>
            <w:delText>perceptible</w:delText>
          </w:r>
        </w:del>
      </w:moveTo>
      <w:ins w:id="225" w:author="Nick Maxwell" w:date="2023-09-09T15:45:00Z">
        <w:r w:rsidR="00714FD8">
          <w:rPr>
            <w:rFonts w:ascii="Times New Roman" w:hAnsi="Times New Roman" w:cs="Times New Roman"/>
            <w:sz w:val="24"/>
            <w:szCs w:val="24"/>
          </w:rPr>
          <w:t>direct</w:t>
        </w:r>
      </w:ins>
      <w:moveTo w:id="226" w:author="Nick Maxwell" w:date="2023-09-09T15:45:00Z">
        <w:r w:rsidR="00714FD8">
          <w:rPr>
            <w:rFonts w:ascii="Times New Roman" w:hAnsi="Times New Roman" w:cs="Times New Roman"/>
            <w:sz w:val="24"/>
            <w:szCs w:val="24"/>
          </w:rPr>
          <w:t xml:space="preserve"> relatedness cues</w:t>
        </w:r>
        <w:del w:id="227" w:author="Nick Maxwell" w:date="2023-09-09T15:46:00Z">
          <w:r w:rsidR="00714FD8" w:rsidDel="00714FD8">
            <w:rPr>
              <w:rFonts w:ascii="Times New Roman" w:hAnsi="Times New Roman" w:cs="Times New Roman"/>
              <w:sz w:val="24"/>
              <w:szCs w:val="24"/>
            </w:rPr>
            <w:delText xml:space="preserve"> at encoding</w:delText>
          </w:r>
        </w:del>
        <w:r w:rsidR="00714FD8">
          <w:rPr>
            <w:rFonts w:ascii="Times New Roman" w:hAnsi="Times New Roman" w:cs="Times New Roman"/>
            <w:sz w:val="24"/>
            <w:szCs w:val="24"/>
          </w:rPr>
          <w:t>, making them ostensibly unrelated.</w:t>
        </w:r>
      </w:moveTo>
      <w:moveToRangeEnd w:id="215"/>
      <w:ins w:id="228" w:author="Nick Maxwell" w:date="2023-09-09T15:46:00Z">
        <w:r w:rsidR="00714FD8">
          <w:rPr>
            <w:rFonts w:ascii="Times New Roman" w:hAnsi="Times New Roman" w:cs="Times New Roman"/>
            <w:sz w:val="24"/>
            <w:szCs w:val="24"/>
          </w:rPr>
          <w:t xml:space="preserve"> T</w:t>
        </w:r>
      </w:ins>
      <w:del w:id="229" w:author="Nick Maxwell" w:date="2023-09-09T15:46:00Z">
        <w:r w:rsidR="00F421F4" w:rsidDel="00714FD8">
          <w:rPr>
            <w:rFonts w:ascii="Times New Roman" w:hAnsi="Times New Roman" w:cs="Times New Roman"/>
            <w:sz w:val="24"/>
            <w:szCs w:val="24"/>
          </w:rPr>
          <w:delText>t</w:delText>
        </w:r>
      </w:del>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w:t>
      </w:r>
      <w:ins w:id="230" w:author="Nick Maxwell" w:date="2023-09-09T15:46:00Z">
        <w:r w:rsidR="00714FD8">
          <w:rPr>
            <w:rFonts w:ascii="Times New Roman" w:hAnsi="Times New Roman" w:cs="Times New Roman"/>
            <w:sz w:val="24"/>
            <w:szCs w:val="24"/>
          </w:rPr>
          <w:t>, however,</w:t>
        </w:r>
      </w:ins>
      <w:r w:rsidR="00555940">
        <w:rPr>
          <w:rFonts w:ascii="Times New Roman" w:hAnsi="Times New Roman" w:cs="Times New Roman"/>
          <w:sz w:val="24"/>
          <w:szCs w:val="24"/>
        </w:rPr>
        <w:t xml:space="preserve">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w:t>
      </w:r>
      <w:r w:rsidR="009E5497">
        <w:rPr>
          <w:rFonts w:ascii="Times New Roman" w:hAnsi="Times New Roman" w:cs="Times New Roman"/>
          <w:sz w:val="24"/>
          <w:szCs w:val="24"/>
        </w:rPr>
        <w:t>associates</w:t>
      </w:r>
      <w:r w:rsidR="00D615D0">
        <w:rPr>
          <w:rFonts w:ascii="Times New Roman" w:hAnsi="Times New Roman" w:cs="Times New Roman"/>
          <w:sz w:val="24"/>
          <w:szCs w:val="24"/>
        </w:rPr>
        <w:t xml:space="preserve">,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w:t>
      </w:r>
      <w:r w:rsidR="009E5497">
        <w:rPr>
          <w:rFonts w:ascii="Times New Roman" w:hAnsi="Times New Roman" w:cs="Times New Roman"/>
          <w:sz w:val="24"/>
          <w:szCs w:val="24"/>
        </w:rPr>
        <w:t>items</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w:t>
      </w:r>
      <w:r w:rsidR="00555940">
        <w:rPr>
          <w:rFonts w:ascii="Times New Roman" w:hAnsi="Times New Roman" w:cs="Times New Roman"/>
          <w:sz w:val="24"/>
          <w:szCs w:val="24"/>
        </w:rPr>
        <w:lastRenderedPageBreak/>
        <w:t>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moveFromRangeStart w:id="231" w:author="Nick Maxwell" w:date="2023-09-09T15:45:00Z" w:name="move145166721"/>
      <w:moveFrom w:id="232" w:author="Nick Maxwell" w:date="2023-09-09T15:45:00Z">
        <w:r w:rsidR="00D615D0" w:rsidDel="00714FD8">
          <w:rPr>
            <w:rFonts w:ascii="Times New Roman" w:hAnsi="Times New Roman" w:cs="Times New Roman"/>
            <w:sz w:val="24"/>
            <w:szCs w:val="24"/>
          </w:rPr>
          <w:t>The cue-strengthening account, however,</w:t>
        </w:r>
        <w:r w:rsidR="00972CC7" w:rsidDel="00714FD8">
          <w:rPr>
            <w:rFonts w:ascii="Times New Roman" w:hAnsi="Times New Roman" w:cs="Times New Roman"/>
            <w:sz w:val="24"/>
            <w:szCs w:val="24"/>
          </w:rPr>
          <w:t xml:space="preserve"> </w:t>
        </w:r>
        <w:r w:rsidR="00D615D0" w:rsidDel="00714FD8">
          <w:rPr>
            <w:rFonts w:ascii="Times New Roman" w:hAnsi="Times New Roman" w:cs="Times New Roman"/>
            <w:sz w:val="24"/>
            <w:szCs w:val="24"/>
          </w:rPr>
          <w:t xml:space="preserve">predicts no reactivity on mediated </w:t>
        </w:r>
        <w:r w:rsidR="0091035F" w:rsidDel="00714FD8">
          <w:rPr>
            <w:rFonts w:ascii="Times New Roman" w:hAnsi="Times New Roman" w:cs="Times New Roman"/>
            <w:sz w:val="24"/>
            <w:szCs w:val="24"/>
          </w:rPr>
          <w:t>associates</w:t>
        </w:r>
        <w:r w:rsidR="00CD1913" w:rsidDel="00714FD8">
          <w:rPr>
            <w:rFonts w:ascii="Times New Roman" w:hAnsi="Times New Roman" w:cs="Times New Roman"/>
            <w:sz w:val="24"/>
            <w:szCs w:val="24"/>
          </w:rPr>
          <w:t xml:space="preserve">. This is because mediated </w:t>
        </w:r>
        <w:r w:rsidR="0091035F" w:rsidDel="00714FD8">
          <w:rPr>
            <w:rFonts w:ascii="Times New Roman" w:hAnsi="Times New Roman" w:cs="Times New Roman"/>
            <w:sz w:val="24"/>
            <w:szCs w:val="24"/>
          </w:rPr>
          <w:t>associates</w:t>
        </w:r>
        <w:r w:rsidR="00CD1913" w:rsidDel="00714FD8">
          <w:rPr>
            <w:rFonts w:ascii="Times New Roman" w:hAnsi="Times New Roman" w:cs="Times New Roman"/>
            <w:sz w:val="24"/>
            <w:szCs w:val="24"/>
          </w:rPr>
          <w:t xml:space="preserve"> lack </w:t>
        </w:r>
        <w:r w:rsidR="0054452B" w:rsidDel="00714FD8">
          <w:rPr>
            <w:rFonts w:ascii="Times New Roman" w:hAnsi="Times New Roman" w:cs="Times New Roman"/>
            <w:sz w:val="24"/>
            <w:szCs w:val="24"/>
          </w:rPr>
          <w:t xml:space="preserve">perceptible </w:t>
        </w:r>
        <w:r w:rsidR="00D615D0" w:rsidDel="00714FD8">
          <w:rPr>
            <w:rFonts w:ascii="Times New Roman" w:hAnsi="Times New Roman" w:cs="Times New Roman"/>
            <w:sz w:val="24"/>
            <w:szCs w:val="24"/>
          </w:rPr>
          <w:t>relatedness cues</w:t>
        </w:r>
        <w:r w:rsidR="007A45B3" w:rsidDel="00714FD8">
          <w:rPr>
            <w:rFonts w:ascii="Times New Roman" w:hAnsi="Times New Roman" w:cs="Times New Roman"/>
            <w:sz w:val="24"/>
            <w:szCs w:val="24"/>
          </w:rPr>
          <w:t xml:space="preserve"> at encoding</w:t>
        </w:r>
        <w:r w:rsidR="00CD1913" w:rsidDel="00714FD8">
          <w:rPr>
            <w:rFonts w:ascii="Times New Roman" w:hAnsi="Times New Roman" w:cs="Times New Roman"/>
            <w:sz w:val="24"/>
            <w:szCs w:val="24"/>
          </w:rPr>
          <w:t xml:space="preserve">, making them </w:t>
        </w:r>
        <w:r w:rsidR="005C590C" w:rsidDel="00714FD8">
          <w:rPr>
            <w:rFonts w:ascii="Times New Roman" w:hAnsi="Times New Roman" w:cs="Times New Roman"/>
            <w:sz w:val="24"/>
            <w:szCs w:val="24"/>
          </w:rPr>
          <w:t>ostensibly</w:t>
        </w:r>
        <w:r w:rsidR="00CD1913" w:rsidDel="00714FD8">
          <w:rPr>
            <w:rFonts w:ascii="Times New Roman" w:hAnsi="Times New Roman" w:cs="Times New Roman"/>
            <w:sz w:val="24"/>
            <w:szCs w:val="24"/>
          </w:rPr>
          <w:t xml:space="preserve"> unrelated. </w:t>
        </w:r>
      </w:moveFrom>
      <w:moveFromRangeEnd w:id="231"/>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r w:rsidR="00972CC7">
        <w:rPr>
          <w:rFonts w:ascii="Times New Roman" w:hAnsi="Times New Roman" w:cs="Times New Roman"/>
          <w:sz w:val="24"/>
          <w:szCs w:val="24"/>
        </w:rPr>
        <w:t>that</w:t>
      </w:r>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r w:rsidR="00972CC7">
        <w:rPr>
          <w:rFonts w:ascii="Times New Roman" w:hAnsi="Times New Roman" w:cs="Times New Roman"/>
          <w:sz w:val="24"/>
          <w:szCs w:val="24"/>
        </w:rPr>
        <w:t>s specifically encourage processing of pre-existing cue-target relations.</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3E4D27C5" w:rsidR="006A6104" w:rsidRDefault="004472BB" w:rsidP="00F769C1">
      <w:pPr>
        <w:spacing w:after="0" w:line="480" w:lineRule="auto"/>
        <w:ind w:firstLine="720"/>
        <w:rPr>
          <w:rFonts w:ascii="Times New Roman" w:hAnsi="Times New Roman" w:cs="Times New Roman"/>
          <w:sz w:val="24"/>
          <w:szCs w:val="24"/>
        </w:rPr>
      </w:pPr>
      <w:r w:rsidRPr="004472BB">
        <w:rPr>
          <w:rFonts w:ascii="Times New Roman" w:hAnsi="Times New Roman" w:cs="Times New Roman"/>
          <w:sz w:val="24"/>
          <w:szCs w:val="24"/>
          <w:lang w:val="en-AU"/>
        </w:rPr>
        <w:t>Data collection was approved by the University of Southern Mississippi Institutional Review Board (Protocol #IRB-1</w:t>
      </w:r>
      <w:r>
        <w:rPr>
          <w:rFonts w:ascii="Times New Roman" w:hAnsi="Times New Roman" w:cs="Times New Roman"/>
          <w:sz w:val="24"/>
          <w:szCs w:val="24"/>
          <w:lang w:val="en-AU"/>
        </w:rPr>
        <w:t>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249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w:t>
      </w:r>
      <w:r w:rsidRPr="00EB110E">
        <w:rPr>
          <w:rFonts w:cs="Times New Roman"/>
          <w:szCs w:val="24"/>
          <w:lang w:val="en-AU"/>
        </w:rPr>
        <w:t xml:space="preserve"> </w:t>
      </w:r>
      <w:r w:rsidR="009F0936">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sidR="009F0936">
        <w:rPr>
          <w:rFonts w:ascii="Times New Roman" w:hAnsi="Times New Roman" w:cs="Times New Roman"/>
          <w:sz w:val="24"/>
          <w:szCs w:val="24"/>
        </w:rPr>
        <w:t xml:space="preserve"> an a priori power analysis conducted using </w:t>
      </w:r>
      <w:r w:rsidR="009F0936" w:rsidRPr="002369A6">
        <w:rPr>
          <w:rFonts w:ascii="Times New Roman" w:hAnsi="Times New Roman" w:cs="Times New Roman"/>
          <w:i/>
          <w:iCs/>
          <w:sz w:val="24"/>
          <w:szCs w:val="24"/>
        </w:rPr>
        <w:t>G*Power 3.1</w:t>
      </w:r>
      <w:r w:rsidR="009F0936">
        <w:rPr>
          <w:rFonts w:ascii="Times New Roman" w:hAnsi="Times New Roman" w:cs="Times New Roman"/>
          <w:sz w:val="24"/>
          <w:szCs w:val="24"/>
        </w:rPr>
        <w:t xml:space="preserve"> (Faul, Erdfelder, Lang, &amp; Buchner, 2007), which indicated that </w:t>
      </w:r>
      <w:r w:rsidR="001F48FF">
        <w:rPr>
          <w:rFonts w:ascii="Times New Roman" w:hAnsi="Times New Roman" w:cs="Times New Roman"/>
          <w:sz w:val="24"/>
          <w:szCs w:val="24"/>
        </w:rPr>
        <w:t xml:space="preserve">106 </w:t>
      </w:r>
      <w:r w:rsidR="009F0936">
        <w:rPr>
          <w:rFonts w:ascii="Times New Roman" w:hAnsi="Times New Roman" w:cs="Times New Roman"/>
          <w:sz w:val="24"/>
          <w:szCs w:val="24"/>
        </w:rPr>
        <w:t xml:space="preserve">participants would be required to detect </w:t>
      </w:r>
      <w:r w:rsidR="001F48FF">
        <w:rPr>
          <w:rFonts w:ascii="Times New Roman" w:hAnsi="Times New Roman" w:cs="Times New Roman"/>
          <w:sz w:val="24"/>
          <w:szCs w:val="24"/>
        </w:rPr>
        <w:t>small</w:t>
      </w:r>
      <w:r w:rsidR="00F90A41">
        <w:rPr>
          <w:rFonts w:ascii="Times New Roman" w:hAnsi="Times New Roman" w:cs="Times New Roman"/>
          <w:sz w:val="24"/>
          <w:szCs w:val="24"/>
        </w:rPr>
        <w:t xml:space="preserve"> </w:t>
      </w:r>
      <w:r w:rsidR="009F0936">
        <w:rPr>
          <w:rFonts w:ascii="Times New Roman" w:hAnsi="Times New Roman" w:cs="Times New Roman"/>
          <w:sz w:val="24"/>
          <w:szCs w:val="24"/>
        </w:rPr>
        <w:t xml:space="preserve">main effects/interactions </w:t>
      </w:r>
      <w:r w:rsidR="00F90A41">
        <w:rPr>
          <w:rFonts w:ascii="Times New Roman" w:hAnsi="Times New Roman" w:cs="Times New Roman"/>
          <w:sz w:val="24"/>
          <w:szCs w:val="24"/>
        </w:rPr>
        <w:t>or larger</w:t>
      </w:r>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 0.25)</w:t>
      </w:r>
      <w:r w:rsidR="009F0936">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sidR="009F0936">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sidR="009F0936">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sidR="009F0936">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sidR="009F0936">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sidR="009F0936">
        <w:rPr>
          <w:rFonts w:ascii="Times New Roman" w:hAnsi="Times New Roman" w:cs="Times New Roman"/>
          <w:sz w:val="24"/>
          <w:szCs w:val="24"/>
        </w:rPr>
        <w:t xml:space="preserve"> were randomly assigned to either the JOL or no-JOL groups.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sidR="009F0936">
        <w:rPr>
          <w:rFonts w:ascii="Times New Roman" w:hAnsi="Times New Roman" w:cs="Times New Roman"/>
          <w:sz w:val="24"/>
          <w:szCs w:val="24"/>
        </w:rPr>
        <w:t xml:space="preserve">low recall rates (i.e., recall &lt; 5%, which suggested participants were </w:t>
      </w:r>
      <w:r w:rsidR="000D5BBD">
        <w:rPr>
          <w:rFonts w:ascii="Times New Roman" w:hAnsi="Times New Roman" w:cs="Times New Roman"/>
          <w:sz w:val="24"/>
          <w:szCs w:val="24"/>
        </w:rPr>
        <w:t>distracted at encoding</w:t>
      </w:r>
      <w:r w:rsidR="009F0936">
        <w:rPr>
          <w:rFonts w:ascii="Times New Roman" w:hAnsi="Times New Roman" w:cs="Times New Roman"/>
          <w:sz w:val="24"/>
          <w:szCs w:val="24"/>
        </w:rPr>
        <w:t>)</w:t>
      </w:r>
      <w:r w:rsidR="000D5BBD">
        <w:rPr>
          <w:rFonts w:ascii="Times New Roman" w:hAnsi="Times New Roman" w:cs="Times New Roman"/>
          <w:sz w:val="24"/>
          <w:szCs w:val="24"/>
        </w:rPr>
        <w:t>,</w:t>
      </w:r>
      <w:r w:rsidR="009F0936">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sidR="009F0936">
        <w:rPr>
          <w:rFonts w:ascii="Times New Roman" w:hAnsi="Times New Roman" w:cs="Times New Roman"/>
          <w:sz w:val="24"/>
          <w:szCs w:val="24"/>
        </w:rPr>
        <w:t xml:space="preserve"> </w:t>
      </w:r>
      <w:r w:rsidR="000D5BBD">
        <w:rPr>
          <w:rFonts w:ascii="Times New Roman" w:hAnsi="Times New Roman" w:cs="Times New Roman"/>
          <w:sz w:val="24"/>
          <w:szCs w:val="24"/>
        </w:rPr>
        <w:t>exceeding</w:t>
      </w:r>
      <w:r w:rsidR="009F0936">
        <w:rPr>
          <w:rFonts w:ascii="Times New Roman" w:hAnsi="Times New Roman" w:cs="Times New Roman"/>
          <w:sz w:val="24"/>
          <w:szCs w:val="24"/>
        </w:rPr>
        <w:t xml:space="preserve"> 95% </w:t>
      </w:r>
      <w:r w:rsidR="000D5BBD">
        <w:rPr>
          <w:rFonts w:ascii="Times New Roman" w:hAnsi="Times New Roman" w:cs="Times New Roman"/>
          <w:sz w:val="24"/>
          <w:szCs w:val="24"/>
        </w:rPr>
        <w:t>(</w:t>
      </w:r>
      <w:r w:rsidR="009F0936">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sidR="009F0936">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w:t>
      </w:r>
      <w:r w:rsidR="00C060E7">
        <w:rPr>
          <w:rFonts w:ascii="Times New Roman" w:hAnsi="Times New Roman" w:cs="Times New Roman"/>
          <w:sz w:val="24"/>
          <w:szCs w:val="24"/>
        </w:rPr>
        <w:t>task instructions</w:t>
      </w:r>
      <w:r w:rsidR="00397E16">
        <w:rPr>
          <w:rFonts w:ascii="Times New Roman" w:hAnsi="Times New Roman" w:cs="Times New Roman"/>
          <w:sz w:val="24"/>
          <w:szCs w:val="24"/>
        </w:rPr>
        <w:t xml:space="preserve">. </w:t>
      </w:r>
      <w:r w:rsidR="00295FC8">
        <w:rPr>
          <w:rFonts w:ascii="Times New Roman" w:hAnsi="Times New Roman" w:cs="Times New Roman"/>
          <w:sz w:val="24"/>
          <w:szCs w:val="24"/>
        </w:rPr>
        <w:t>As a result, o</w:t>
      </w:r>
      <w:r w:rsidR="009F0936">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sidR="009F0936">
        <w:rPr>
          <w:rFonts w:ascii="Times New Roman" w:hAnsi="Times New Roman" w:cs="Times New Roman"/>
          <w:sz w:val="24"/>
          <w:szCs w:val="24"/>
        </w:rPr>
        <w:t>; no-JOL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9F0936" w:rsidRPr="009F0936">
        <w:rPr>
          <w:rFonts w:ascii="Times New Roman" w:hAnsi="Times New Roman" w:cs="Times New Roman"/>
          <w:i/>
          <w:iCs/>
          <w:sz w:val="24"/>
          <w:szCs w:val="24"/>
        </w:rPr>
        <w:t xml:space="preserve">n </w:t>
      </w:r>
      <w:r w:rsidR="009F0936">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Materials</w:t>
      </w:r>
    </w:p>
    <w:p w14:paraId="5F14E80D" w14:textId="28E251B3"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9E5497">
        <w:rPr>
          <w:rFonts w:ascii="Times New Roman" w:hAnsi="Times New Roman" w:cs="Times New Roman"/>
          <w:sz w:val="24"/>
          <w:szCs w:val="24"/>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9E5497">
        <w:rPr>
          <w:rFonts w:ascii="Times New Roman" w:hAnsi="Times New Roman" w:cs="Times New Roman"/>
          <w:sz w:val="24"/>
          <w:szCs w:val="24"/>
        </w:rPr>
        <w:t xml:space="preserve">muffin </w:t>
      </w:r>
      <w:bookmarkStart w:id="233" w:name="_Hlk126603537"/>
      <w:r w:rsidR="008C3F0A" w:rsidRPr="009E5497">
        <w:rPr>
          <w:rFonts w:ascii="Times New Roman" w:hAnsi="Times New Roman" w:cs="Times New Roman"/>
          <w:sz w:val="24"/>
          <w:szCs w:val="24"/>
        </w:rPr>
        <w:t>–</w:t>
      </w:r>
      <w:bookmarkEnd w:id="233"/>
      <w:r w:rsidR="008C3F0A" w:rsidRPr="009E5497">
        <w:rPr>
          <w:rFonts w:ascii="Times New Roman" w:hAnsi="Times New Roman" w:cs="Times New Roman"/>
          <w:sz w:val="24"/>
          <w:szCs w:val="24"/>
        </w:rPr>
        <w:t xml:space="preserve"> floor</w:t>
      </w:r>
      <w:r w:rsidR="008C3F0A">
        <w:rPr>
          <w:rFonts w:ascii="Times New Roman" w:hAnsi="Times New Roman" w:cs="Times New Roman"/>
          <w:sz w:val="24"/>
          <w:szCs w:val="24"/>
        </w:rPr>
        <w:t>)</w:t>
      </w:r>
      <w:r>
        <w:rPr>
          <w:rFonts w:ascii="Times New Roman" w:hAnsi="Times New Roman" w:cs="Times New Roman"/>
          <w:sz w:val="24"/>
          <w:szCs w:val="24"/>
        </w:rPr>
        <w:t xml:space="preserve">. </w:t>
      </w:r>
      <w:r w:rsidR="00920410">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 xml:space="preserve">each –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ox</w:t>
      </w:r>
      <w:r w:rsidR="008C3F0A">
        <w:rPr>
          <w:rFonts w:ascii="Times New Roman" w:hAnsi="Times New Roman" w:cs="Times New Roman"/>
          <w:sz w:val="24"/>
          <w:szCs w:val="24"/>
        </w:rPr>
        <w:t xml:space="preserve">)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r w:rsidR="00707AE0">
        <w:rPr>
          <w:rFonts w:ascii="Times New Roman" w:hAnsi="Times New Roman" w:cs="Times New Roman"/>
          <w:sz w:val="24"/>
          <w:szCs w:val="24"/>
        </w:rPr>
        <w:t>associates</w:t>
      </w:r>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2BD583EA" w14:textId="77777777" w:rsidR="0066387E" w:rsidRDefault="00646777" w:rsidP="00F769C1">
      <w:pPr>
        <w:spacing w:after="0" w:line="480" w:lineRule="auto"/>
        <w:ind w:firstLine="720"/>
        <w:rPr>
          <w:ins w:id="234" w:author="Nick Maxwell" w:date="2023-09-09T15:52:00Z"/>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 xml:space="preserve">After </w:t>
      </w:r>
      <w:r w:rsidR="00272E4B">
        <w:rPr>
          <w:rFonts w:ascii="Times New Roman" w:hAnsi="Times New Roman" w:cs="Times New Roman"/>
          <w:sz w:val="24"/>
          <w:szCs w:val="24"/>
        </w:rPr>
        <w:lastRenderedPageBreak/>
        <w:t>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ins w:id="235" w:author="Nick Maxwell" w:date="2023-09-04T17:40:00Z">
        <w:r w:rsidR="00994D17">
          <w:rPr>
            <w:rFonts w:ascii="Times New Roman" w:hAnsi="Times New Roman" w:cs="Times New Roman"/>
            <w:sz w:val="24"/>
            <w:szCs w:val="24"/>
          </w:rPr>
          <w:t xml:space="preserve">Furthermore, </w:t>
        </w:r>
      </w:ins>
      <w:ins w:id="236" w:author="Nick Maxwell" w:date="2023-09-09T15:51:00Z">
        <w:r w:rsidR="0066387E">
          <w:rPr>
            <w:rFonts w:ascii="Times New Roman" w:hAnsi="Times New Roman" w:cs="Times New Roman"/>
            <w:sz w:val="24"/>
            <w:szCs w:val="24"/>
          </w:rPr>
          <w:t>JOL participants</w:t>
        </w:r>
      </w:ins>
      <w:ins w:id="237" w:author="Nick Maxwell" w:date="2023-09-04T17:40:00Z">
        <w:r w:rsidR="00994D17">
          <w:rPr>
            <w:rFonts w:ascii="Times New Roman" w:hAnsi="Times New Roman" w:cs="Times New Roman"/>
            <w:sz w:val="24"/>
            <w:szCs w:val="24"/>
          </w:rPr>
          <w:t xml:space="preserve"> were encouraged to be as accurate as possible when providing their ratings and were wa</w:t>
        </w:r>
      </w:ins>
      <w:ins w:id="238" w:author="Nick Maxwell" w:date="2023-09-04T17:41:00Z">
        <w:r w:rsidR="00994D17">
          <w:rPr>
            <w:rFonts w:ascii="Times New Roman" w:hAnsi="Times New Roman" w:cs="Times New Roman"/>
            <w:sz w:val="24"/>
            <w:szCs w:val="24"/>
          </w:rPr>
          <w:t xml:space="preserve">rned against anchoring on scale extremes (i.e., providing all 0 or 100 ratings). </w:t>
        </w:r>
      </w:ins>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nstructed to read each pair silently</w:t>
      </w:r>
      <w:ins w:id="239" w:author="Nick Maxwell" w:date="2023-09-04T17:40:00Z">
        <w:r w:rsidR="00994D17">
          <w:rPr>
            <w:rFonts w:ascii="Times New Roman" w:hAnsi="Times New Roman" w:cs="Times New Roman"/>
            <w:sz w:val="24"/>
            <w:szCs w:val="24"/>
          </w:rPr>
          <w:t xml:space="preserve"> and </w:t>
        </w:r>
      </w:ins>
      <w:ins w:id="240" w:author="Nick Maxwell" w:date="2023-09-09T15:51:00Z">
        <w:r w:rsidR="0066387E">
          <w:rPr>
            <w:rFonts w:ascii="Times New Roman" w:hAnsi="Times New Roman" w:cs="Times New Roman"/>
            <w:sz w:val="24"/>
            <w:szCs w:val="24"/>
          </w:rPr>
          <w:t xml:space="preserve">were similarly informed </w:t>
        </w:r>
      </w:ins>
      <w:ins w:id="241" w:author="Nick Maxwell" w:date="2023-09-04T17:40:00Z">
        <w:r w:rsidR="00994D17">
          <w:rPr>
            <w:rFonts w:ascii="Times New Roman" w:hAnsi="Times New Roman" w:cs="Times New Roman"/>
            <w:sz w:val="24"/>
            <w:szCs w:val="24"/>
          </w:rPr>
          <w:t>that their memory for the target items would later be tested</w:t>
        </w:r>
      </w:ins>
      <w:r w:rsidR="00842976">
        <w:rPr>
          <w:rFonts w:ascii="Times New Roman" w:hAnsi="Times New Roman" w:cs="Times New Roman"/>
          <w:sz w:val="24"/>
          <w:szCs w:val="24"/>
        </w:rPr>
        <w:t xml:space="preserve">. </w:t>
      </w:r>
      <w:ins w:id="242" w:author="Nick Maxwell" w:date="2023-09-09T15:51:00Z">
        <w:r w:rsidR="0066387E">
          <w:rPr>
            <w:rFonts w:ascii="Times New Roman" w:hAnsi="Times New Roman" w:cs="Times New Roman"/>
            <w:sz w:val="24"/>
            <w:szCs w:val="24"/>
          </w:rPr>
          <w:t>Thus, the</w:t>
        </w:r>
      </w:ins>
      <w:ins w:id="243" w:author="Nick Maxwell" w:date="2023-09-09T15:52:00Z">
        <w:r w:rsidR="0066387E">
          <w:rPr>
            <w:rFonts w:ascii="Times New Roman" w:hAnsi="Times New Roman" w:cs="Times New Roman"/>
            <w:sz w:val="24"/>
            <w:szCs w:val="24"/>
          </w:rPr>
          <w:t xml:space="preserve"> only difference between encoding groups was the presence or absence of JOLs.</w:t>
        </w:r>
      </w:ins>
    </w:p>
    <w:p w14:paraId="5E8984D2" w14:textId="05965690" w:rsidR="000639D2" w:rsidRDefault="004A61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 xml:space="preserve">For both groups, encoding was self-paced, with participants pressing the ENTER key to move to the next pair. </w:t>
      </w:r>
      <w:del w:id="244" w:author="Nick Maxwell" w:date="2023-09-09T15:52:00Z">
        <w:r w:rsidR="000639D2" w:rsidDel="0066387E">
          <w:rPr>
            <w:rFonts w:ascii="Times New Roman" w:hAnsi="Times New Roman" w:cs="Times New Roman"/>
            <w:sz w:val="24"/>
            <w:szCs w:val="24"/>
          </w:rPr>
          <w:delText xml:space="preserve">Participants </w:delText>
        </w:r>
      </w:del>
      <w:ins w:id="245" w:author="Nick Maxwell" w:date="2023-09-09T15:52:00Z">
        <w:r w:rsidR="0066387E">
          <w:rPr>
            <w:rFonts w:ascii="Times New Roman" w:hAnsi="Times New Roman" w:cs="Times New Roman"/>
            <w:sz w:val="24"/>
            <w:szCs w:val="24"/>
          </w:rPr>
          <w:t>Following t</w:t>
        </w:r>
      </w:ins>
      <w:ins w:id="246" w:author="Nick Maxwell" w:date="2023-09-09T15:53:00Z">
        <w:r w:rsidR="0066387E">
          <w:rPr>
            <w:rFonts w:ascii="Times New Roman" w:hAnsi="Times New Roman" w:cs="Times New Roman"/>
            <w:sz w:val="24"/>
            <w:szCs w:val="24"/>
          </w:rPr>
          <w:t>he design of Maxwell and Huff (2022, 2023), p</w:t>
        </w:r>
      </w:ins>
      <w:ins w:id="247" w:author="Nick Maxwell" w:date="2023-09-09T15:52:00Z">
        <w:r w:rsidR="0066387E">
          <w:rPr>
            <w:rFonts w:ascii="Times New Roman" w:hAnsi="Times New Roman" w:cs="Times New Roman"/>
            <w:sz w:val="24"/>
            <w:szCs w:val="24"/>
          </w:rPr>
          <w:t xml:space="preserve">articipants </w:t>
        </w:r>
      </w:ins>
      <w:r w:rsidR="000639D2">
        <w:rPr>
          <w:rFonts w:ascii="Times New Roman" w:hAnsi="Times New Roman" w:cs="Times New Roman"/>
          <w:sz w:val="24"/>
          <w:szCs w:val="24"/>
        </w:rPr>
        <w:t xml:space="preserve">in the JOL group provided their ratings concurrently with study, such that JOLs were elicited while </w:t>
      </w:r>
      <w:del w:id="248" w:author="Nick Maxwell" w:date="2023-09-09T15:52:00Z">
        <w:r w:rsidR="000639D2" w:rsidDel="0066387E">
          <w:rPr>
            <w:rFonts w:ascii="Times New Roman" w:hAnsi="Times New Roman" w:cs="Times New Roman"/>
            <w:sz w:val="24"/>
            <w:szCs w:val="24"/>
          </w:rPr>
          <w:delText>the pair</w:delText>
        </w:r>
      </w:del>
      <w:ins w:id="249" w:author="Nick Maxwell" w:date="2023-09-09T15:52:00Z">
        <w:r w:rsidR="0066387E">
          <w:rPr>
            <w:rFonts w:ascii="Times New Roman" w:hAnsi="Times New Roman" w:cs="Times New Roman"/>
            <w:sz w:val="24"/>
            <w:szCs w:val="24"/>
          </w:rPr>
          <w:t>each cue-target pair</w:t>
        </w:r>
      </w:ins>
      <w:r w:rsidR="000639D2">
        <w:rPr>
          <w:rFonts w:ascii="Times New Roman" w:hAnsi="Times New Roman" w:cs="Times New Roman"/>
          <w:sz w:val="24"/>
          <w:szCs w:val="24"/>
        </w:rPr>
        <w:t xml:space="preserve"> was displayed on the computer screen. List items were randomized for each participant, with the caveat that each list always began and ended with the same five buffer items across participants.</w:t>
      </w:r>
    </w:p>
    <w:p w14:paraId="433A4DE2" w14:textId="60B764A4" w:rsidR="00D97BC6" w:rsidRDefault="008D294E" w:rsidP="00F769C1">
      <w:pPr>
        <w:spacing w:after="0" w:line="480" w:lineRule="auto"/>
        <w:ind w:firstLine="720"/>
        <w:rPr>
          <w:rFonts w:ascii="Times New Roman" w:hAnsi="Times New Roman" w:cs="Times New Roman"/>
          <w:sz w:val="24"/>
          <w:szCs w:val="24"/>
        </w:rPr>
      </w:pPr>
      <w:del w:id="250" w:author="Nick Maxwell" w:date="2023-09-09T15:52:00Z">
        <w:r w:rsidDel="0066387E">
          <w:rPr>
            <w:rFonts w:ascii="Times New Roman" w:hAnsi="Times New Roman" w:cs="Times New Roman"/>
            <w:sz w:val="24"/>
            <w:szCs w:val="24"/>
          </w:rPr>
          <w:delText>Following</w:delText>
        </w:r>
        <w:r w:rsidR="000639D2" w:rsidDel="0066387E">
          <w:rPr>
            <w:rFonts w:ascii="Times New Roman" w:hAnsi="Times New Roman" w:cs="Times New Roman"/>
            <w:sz w:val="24"/>
            <w:szCs w:val="24"/>
          </w:rPr>
          <w:delText xml:space="preserve"> </w:delText>
        </w:r>
      </w:del>
      <w:ins w:id="251" w:author="Nick Maxwell" w:date="2023-09-09T15:52:00Z">
        <w:r w:rsidR="0066387E">
          <w:rPr>
            <w:rFonts w:ascii="Times New Roman" w:hAnsi="Times New Roman" w:cs="Times New Roman"/>
            <w:sz w:val="24"/>
            <w:szCs w:val="24"/>
          </w:rPr>
          <w:t xml:space="preserve">After completing </w:t>
        </w:r>
      </w:ins>
      <w:r w:rsidR="000639D2">
        <w:rPr>
          <w:rFonts w:ascii="Times New Roman" w:hAnsi="Times New Roman" w:cs="Times New Roman"/>
          <w:sz w:val="24"/>
          <w:szCs w:val="24"/>
        </w:rPr>
        <w:t xml:space="preserve">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lastRenderedPageBreak/>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35A998F"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 xml:space="preserve">or all significant analyses of variance (ANOVAs) and </w:t>
      </w:r>
      <w:r w:rsidRPr="00596CE2">
        <w:rPr>
          <w:rFonts w:ascii="Times New Roman" w:hAnsi="Times New Roman" w:cs="Times New Roman"/>
          <w:i/>
          <w:iCs/>
          <w:sz w:val="24"/>
          <w:szCs w:val="24"/>
        </w:rPr>
        <w:t>t</w:t>
      </w:r>
      <w:r>
        <w:rPr>
          <w:rFonts w:ascii="Times New Roman" w:hAnsi="Times New Roman" w:cs="Times New Roman"/>
          <w:sz w:val="24"/>
          <w:szCs w:val="24"/>
        </w:rPr>
        <w: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process followed</w:t>
      </w:r>
      <w:r w:rsidR="00485128">
        <w:rPr>
          <w:rFonts w:ascii="Times New Roman" w:hAnsi="Times New Roman" w:cs="Times New Roman"/>
          <w:sz w:val="24"/>
          <w:szCs w:val="24"/>
        </w:rPr>
        <w:t xml:space="preserve"> Maxwell et al.’s (2022) guidelines for </w:t>
      </w:r>
      <w:r w:rsidR="0034565B">
        <w:rPr>
          <w:rFonts w:ascii="Times New Roman" w:hAnsi="Times New Roman" w:cs="Times New Roman"/>
          <w:sz w:val="24"/>
          <w:szCs w:val="24"/>
        </w:rPr>
        <w:t xml:space="preserve">scoring </w:t>
      </w:r>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 xml:space="preserve">JOL </w:t>
      </w:r>
      <w:r w:rsidR="005A64F2">
        <w:rPr>
          <w:rFonts w:ascii="Times New Roman" w:hAnsi="Times New Roman" w:cs="Times New Roman"/>
          <w:sz w:val="24"/>
          <w:szCs w:val="24"/>
        </w:rPr>
        <w:lastRenderedPageBreak/>
        <w:t>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6972224B"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associates would extend to mediated 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 xml:space="preserve">the additional </w:t>
      </w:r>
      <w:r w:rsidR="001D69B6">
        <w:rPr>
          <w:rFonts w:ascii="Times New Roman" w:hAnsi="Times New Roman" w:cs="Times New Roman"/>
          <w:sz w:val="24"/>
          <w:szCs w:val="24"/>
        </w:rPr>
        <w:lastRenderedPageBreak/>
        <w:t>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w:t>
      </w:r>
      <w:r w:rsidR="003D7CD6">
        <w:rPr>
          <w:rFonts w:ascii="Times New Roman" w:hAnsi="Times New Roman" w:cs="Times New Roman"/>
          <w:sz w:val="24"/>
          <w:szCs w:val="24"/>
        </w:rPr>
        <w:t xml:space="preserve">Janes et al., 2018; </w:t>
      </w:r>
      <w:r w:rsidR="00FD2FBB">
        <w:rPr>
          <w:rFonts w:ascii="Times New Roman" w:hAnsi="Times New Roman" w:cs="Times New Roman"/>
          <w:sz w:val="24"/>
          <w:szCs w:val="24"/>
        </w:rPr>
        <w:t>Maxwell &amp; Huff, 2022; Soderstom et al., 2015)</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w:t>
      </w:r>
      <w:r w:rsidR="00CA0380">
        <w:rPr>
          <w:rFonts w:ascii="Times New Roman" w:hAnsi="Times New Roman" w:cs="Times New Roman"/>
          <w:sz w:val="24"/>
          <w:szCs w:val="24"/>
        </w:rPr>
        <w:t>ing</w:t>
      </w:r>
      <w:r w:rsidR="0093107E">
        <w:rPr>
          <w:rFonts w:ascii="Times New Roman" w:hAnsi="Times New Roman" w:cs="Times New Roman"/>
          <w:sz w:val="24"/>
          <w:szCs w:val="24"/>
        </w:rPr>
        <w:t xml:space="preserve">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338C7938"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ins w:id="252" w:author="Nick Maxwell" w:date="2023-09-04T17:46:00Z">
        <w:r w:rsidR="004F54B8">
          <w:rPr>
            <w:rFonts w:ascii="Times New Roman" w:hAnsi="Times New Roman" w:cs="Times New Roman"/>
            <w:sz w:val="24"/>
            <w:szCs w:val="24"/>
          </w:rPr>
          <w:t xml:space="preserve">, </w:t>
        </w:r>
      </w:ins>
      <w:del w:id="253" w:author="Nick Maxwell" w:date="2023-09-04T17:46:00Z">
        <w:r w:rsidDel="004F54B8">
          <w:rPr>
            <w:rFonts w:ascii="Times New Roman" w:hAnsi="Times New Roman" w:cs="Times New Roman"/>
            <w:sz w:val="24"/>
            <w:szCs w:val="24"/>
          </w:rPr>
          <w:delText xml:space="preserve">. We selected this test type </w:delText>
        </w:r>
      </w:del>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w:t>
      </w:r>
      <w:r w:rsidR="00CA0380">
        <w:rPr>
          <w:rFonts w:ascii="Times New Roman" w:hAnsi="Times New Roman" w:cs="Times New Roman"/>
          <w:sz w:val="24"/>
          <w:szCs w:val="24"/>
        </w:rPr>
        <w:t>recognition</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 testing</w:t>
      </w:r>
      <w:r w:rsidR="00CA0380">
        <w:rPr>
          <w:rFonts w:ascii="Times New Roman" w:hAnsi="Times New Roman" w:cs="Times New Roman"/>
          <w:sz w:val="24"/>
          <w:szCs w:val="24"/>
        </w:rPr>
        <w:t>,</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w:t>
      </w:r>
      <w:r w:rsidR="00C145CB">
        <w:rPr>
          <w:rFonts w:ascii="Times New Roman" w:hAnsi="Times New Roman" w:cs="Times New Roman"/>
          <w:sz w:val="24"/>
          <w:szCs w:val="24"/>
        </w:rPr>
        <w:lastRenderedPageBreak/>
        <w:t xml:space="preserve">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 xml:space="preserve">observed on forward </w:t>
      </w:r>
      <w:r w:rsidR="00CA0380">
        <w:rPr>
          <w:rFonts w:ascii="Times New Roman" w:hAnsi="Times New Roman" w:cs="Times New Roman"/>
          <w:sz w:val="24"/>
          <w:szCs w:val="24"/>
        </w:rPr>
        <w:t>associates would</w:t>
      </w:r>
      <w:r w:rsidR="008D771C">
        <w:rPr>
          <w:rFonts w:ascii="Times New Roman" w:hAnsi="Times New Roman" w:cs="Times New Roman"/>
          <w:sz w:val="24"/>
          <w:szCs w:val="24"/>
        </w:rPr>
        <w:t xml:space="preserve"> extend</w:t>
      </w:r>
      <w:r w:rsidR="00C145CB">
        <w:rPr>
          <w:rFonts w:ascii="Times New Roman" w:hAnsi="Times New Roman" w:cs="Times New Roman"/>
          <w:sz w:val="24"/>
          <w:szCs w:val="24"/>
        </w:rPr>
        <w:t xml:space="preserve"> to mediated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though again, this effect was expected to be smaller for mediated versus forward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6ECBC0DD"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r w:rsidR="008E2466">
        <w:rPr>
          <w:rFonts w:ascii="Times New Roman" w:hAnsi="Times New Roman" w:cs="Times New Roman"/>
          <w:sz w:val="24"/>
          <w:szCs w:val="24"/>
        </w:rPr>
        <w:t xml:space="preserve">suggested </w:t>
      </w:r>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or larger</w:t>
      </w:r>
      <w:r w:rsidR="003C5665">
        <w:rPr>
          <w:rFonts w:ascii="Times New Roman" w:hAnsi="Times New Roman" w:cs="Times New Roman"/>
          <w:sz w:val="24"/>
          <w:szCs w:val="24"/>
        </w:rPr>
        <w:t xml:space="preserve">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w:t>
      </w:r>
      <w:r w:rsidR="00EC5391">
        <w:rPr>
          <w:rFonts w:ascii="Times New Roman" w:hAnsi="Times New Roman" w:cs="Times New Roman"/>
          <w:sz w:val="24"/>
          <w:szCs w:val="24"/>
        </w:rPr>
        <w:lastRenderedPageBreak/>
        <w:t>study items from the other study-test block serving as distractors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7042FC41"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lastRenderedPageBreak/>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A series of planned post-hoc comparisons confirmed this </w:t>
      </w:r>
      <w:r w:rsidR="009B4148">
        <w:rPr>
          <w:rFonts w:ascii="Times New Roman" w:hAnsi="Times New Roman" w:cs="Times New Roman"/>
          <w:sz w:val="24"/>
          <w:szCs w:val="24"/>
        </w:rPr>
        <w:t>pattern</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360BB529"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r w:rsidR="00B1396B">
        <w:rPr>
          <w:rFonts w:ascii="Times New Roman" w:hAnsi="Times New Roman" w:cs="Times New Roman"/>
          <w:sz w:val="24"/>
          <w:szCs w:val="24"/>
        </w:rPr>
        <w:t>distractors</w:t>
      </w:r>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r w:rsidR="00B1396B">
        <w:rPr>
          <w:rFonts w:ascii="Times New Roman" w:hAnsi="Times New Roman" w:cs="Times New Roman"/>
          <w:sz w:val="24"/>
          <w:szCs w:val="24"/>
        </w:rPr>
        <w:t>distractor</w:t>
      </w:r>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they were not yoked to a specific pair direction</w:t>
      </w:r>
      <w:r w:rsidR="00CA0380">
        <w:rPr>
          <w:rFonts w:ascii="Times New Roman" w:hAnsi="Times New Roman" w:cs="Times New Roman"/>
          <w:sz w:val="24"/>
          <w:szCs w:val="24"/>
        </w:rPr>
        <w:t>,</w:t>
      </w:r>
      <w:r w:rsidR="009C70B8">
        <w:rPr>
          <w:rFonts w:ascii="Times New Roman" w:hAnsi="Times New Roman" w:cs="Times New Roman"/>
          <w:sz w:val="24"/>
          <w:szCs w:val="24"/>
        </w:rPr>
        <w:t xml:space="preserve"> and</w:t>
      </w:r>
      <w:r w:rsidR="00CA0380">
        <w:rPr>
          <w:rFonts w:ascii="Times New Roman" w:hAnsi="Times New Roman" w:cs="Times New Roman"/>
          <w:sz w:val="24"/>
          <w:szCs w:val="24"/>
        </w:rPr>
        <w:t xml:space="preserve"> changes in false alarm rates as a function of pair type</w:t>
      </w:r>
      <w:r w:rsidR="009C70B8">
        <w:rPr>
          <w:rFonts w:ascii="Times New Roman" w:hAnsi="Times New Roman" w:cs="Times New Roman"/>
          <w:sz w:val="24"/>
          <w:szCs w:val="24"/>
        </w:rPr>
        <w:t xml:space="preserve"> could not be </w:t>
      </w:r>
      <w:r w:rsidR="00CA0380">
        <w:rPr>
          <w:rFonts w:ascii="Times New Roman" w:hAnsi="Times New Roman" w:cs="Times New Roman"/>
          <w:sz w:val="24"/>
          <w:szCs w:val="24"/>
        </w:rPr>
        <w:t>assessed</w:t>
      </w:r>
      <w:r w:rsidR="009C70B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r w:rsidRPr="006A2540">
        <w:rPr>
          <w:rFonts w:ascii="Times New Roman" w:hAnsi="Times New Roman" w:cs="Times New Roman"/>
          <w:b/>
          <w:bCs/>
          <w:sz w:val="24"/>
          <w:szCs w:val="24"/>
        </w:rPr>
        <w:t>Signal Detection</w:t>
      </w:r>
    </w:p>
    <w:p w14:paraId="181E9CA3" w14:textId="5E03C257"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Myers et al. (2020), we </w:t>
      </w:r>
      <w:r w:rsidR="00166A98">
        <w:rPr>
          <w:rFonts w:ascii="Times New Roman" w:hAnsi="Times New Roman" w:cs="Times New Roman"/>
          <w:sz w:val="24"/>
          <w:szCs w:val="24"/>
        </w:rPr>
        <w:t xml:space="preserve">similarly </w:t>
      </w:r>
      <w:r>
        <w:rPr>
          <w:rFonts w:ascii="Times New Roman" w:hAnsi="Times New Roman" w:cs="Times New Roman"/>
          <w:sz w:val="24"/>
          <w:szCs w:val="24"/>
        </w:rPr>
        <w:t>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r w:rsidR="00C01425">
        <w:rPr>
          <w:rFonts w:ascii="Times New Roman" w:hAnsi="Times New Roman" w:cs="Times New Roman"/>
          <w:sz w:val="24"/>
          <w:szCs w:val="24"/>
        </w:rPr>
        <w:t>, and extreme scores were corrected following guidelines proposed by Hautus (1995)</w:t>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w:t>
      </w:r>
      <w:r w:rsidR="00166A98">
        <w:rPr>
          <w:rFonts w:ascii="Times New Roman" w:hAnsi="Times New Roman" w:cs="Times New Roman"/>
          <w:sz w:val="24"/>
          <w:szCs w:val="24"/>
        </w:rPr>
        <w:t>JOL and no-JOL</w:t>
      </w:r>
      <w:r w:rsidR="002762B6">
        <w:rPr>
          <w:rFonts w:ascii="Times New Roman" w:hAnsi="Times New Roman" w:cs="Times New Roman"/>
          <w:sz w:val="24"/>
          <w:szCs w:val="24"/>
        </w:rPr>
        <w:t xml:space="preserve">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50AFD5E0"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w:t>
      </w:r>
      <w:r w:rsidR="00DA23A1">
        <w:rPr>
          <w:rFonts w:ascii="Times New Roman" w:hAnsi="Times New Roman" w:cs="Times New Roman"/>
          <w:sz w:val="24"/>
          <w:szCs w:val="24"/>
        </w:rPr>
        <w:lastRenderedPageBreak/>
        <w:t>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false alarms </w:t>
      </w:r>
      <w:r w:rsidR="00306586">
        <w:rPr>
          <w:rFonts w:ascii="Times New Roman" w:hAnsi="Times New Roman" w:cs="Times New Roman"/>
          <w:sz w:val="24"/>
          <w:szCs w:val="24"/>
        </w:rPr>
        <w:t>on related pairs relative to silent reading, regardless of whether pairs were forward or mediated associates</w:t>
      </w:r>
      <w:r w:rsidR="007350FE">
        <w:rPr>
          <w:rFonts w:ascii="Times New Roman" w:hAnsi="Times New Roman" w:cs="Times New Roman"/>
          <w:sz w:val="24"/>
          <w:szCs w:val="24"/>
        </w:rPr>
        <w:t xml:space="preserve">—a pattern that </w:t>
      </w:r>
      <w:r w:rsidR="008F40B0">
        <w:rPr>
          <w:rFonts w:ascii="Times New Roman" w:hAnsi="Times New Roman" w:cs="Times New Roman"/>
          <w:sz w:val="24"/>
          <w:szCs w:val="24"/>
        </w:rPr>
        <w:t xml:space="preserve">led </w:t>
      </w:r>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suggesting </w:t>
      </w:r>
      <w:r w:rsidR="00CA0380">
        <w:rPr>
          <w:rFonts w:ascii="Times New Roman" w:hAnsi="Times New Roman" w:cs="Times New Roman"/>
          <w:sz w:val="24"/>
          <w:szCs w:val="24"/>
        </w:rPr>
        <w:t xml:space="preserve">that </w:t>
      </w:r>
      <w:r w:rsidR="000875C2">
        <w:rPr>
          <w:rFonts w:ascii="Times New Roman" w:hAnsi="Times New Roman" w:cs="Times New Roman"/>
          <w:sz w:val="24"/>
          <w:szCs w:val="24"/>
        </w:rPr>
        <w:t xml:space="preserve">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w:t>
      </w:r>
      <w:r w:rsidR="00DC79BA">
        <w:rPr>
          <w:rFonts w:ascii="Times New Roman" w:hAnsi="Times New Roman" w:cs="Times New Roman"/>
          <w:sz w:val="24"/>
          <w:szCs w:val="24"/>
        </w:rPr>
        <w:t>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no reactivity for unrelated pairs on recognition tests</w:t>
      </w:r>
      <w:r w:rsidR="000B5C17">
        <w:rPr>
          <w:rFonts w:ascii="Times New Roman" w:hAnsi="Times New Roman" w:cs="Times New Roman"/>
          <w:sz w:val="24"/>
          <w:szCs w:val="24"/>
        </w:rPr>
        <w:t>. We note, however, that</w:t>
      </w:r>
      <w:r w:rsidR="000B70B4">
        <w:rPr>
          <w:rFonts w:ascii="Times New Roman" w:hAnsi="Times New Roman" w:cs="Times New Roman"/>
          <w:sz w:val="24"/>
          <w:szCs w:val="24"/>
        </w:rPr>
        <w:t xml:space="preserve"> </w:t>
      </w:r>
      <w:r w:rsidR="00DC79BA" w:rsidRPr="00DC79BA">
        <w:rPr>
          <w:rFonts w:ascii="Times New Roman" w:hAnsi="Times New Roman" w:cs="Times New Roman"/>
          <w:sz w:val="24"/>
          <w:szCs w:val="24"/>
        </w:rPr>
        <w:t>Halamish (2018)</w:t>
      </w:r>
      <w:r w:rsidR="000B5C17">
        <w:rPr>
          <w:rFonts w:ascii="Times New Roman" w:hAnsi="Times New Roman" w:cs="Times New Roman"/>
          <w:sz w:val="24"/>
          <w:szCs w:val="24"/>
        </w:rPr>
        <w:t xml:space="preserve"> similarly</w:t>
      </w:r>
      <w:r w:rsidR="000B70B4">
        <w:rPr>
          <w:rFonts w:ascii="Times New Roman" w:hAnsi="Times New Roman" w:cs="Times New Roman"/>
          <w:sz w:val="24"/>
          <w:szCs w:val="24"/>
        </w:rPr>
        <w:t xml:space="preserve"> 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t>
      </w:r>
      <w:r w:rsidR="009B249D">
        <w:rPr>
          <w:rFonts w:ascii="Times New Roman" w:hAnsi="Times New Roman" w:cs="Times New Roman"/>
          <w:sz w:val="24"/>
          <w:szCs w:val="24"/>
        </w:rPr>
        <w:t xml:space="preserve">comparison </w:t>
      </w:r>
      <w:r w:rsidR="000B70B4">
        <w:rPr>
          <w:rFonts w:ascii="Times New Roman" w:hAnsi="Times New Roman" w:cs="Times New Roman"/>
          <w:sz w:val="24"/>
          <w:szCs w:val="24"/>
        </w:rPr>
        <w:t xml:space="preserve">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12AE64AA"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r w:rsidR="00707AE0">
        <w:rPr>
          <w:rFonts w:ascii="Times New Roman" w:hAnsi="Times New Roman" w:cs="Times New Roman"/>
          <w:sz w:val="24"/>
          <w:szCs w:val="24"/>
        </w:rPr>
        <w:t xml:space="preserve">mediated associates and </w:t>
      </w:r>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r w:rsidR="00E474CD">
        <w:rPr>
          <w:rFonts w:ascii="Times New Roman" w:hAnsi="Times New Roman" w:cs="Times New Roman"/>
          <w:sz w:val="24"/>
          <w:szCs w:val="24"/>
        </w:rPr>
        <w:t>. P</w:t>
      </w:r>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r w:rsidR="00E474CD">
        <w:rPr>
          <w:rFonts w:ascii="Times New Roman" w:hAnsi="Times New Roman" w:cs="Times New Roman"/>
          <w:sz w:val="24"/>
          <w:szCs w:val="24"/>
        </w:rPr>
        <w:t xml:space="preserve"> associates, a finding which would be consistent with Experiment 2 and reactivity patterns </w:t>
      </w:r>
      <w:r w:rsidR="00E474CD">
        <w:rPr>
          <w:rFonts w:ascii="Times New Roman" w:hAnsi="Times New Roman" w:cs="Times New Roman"/>
          <w:sz w:val="24"/>
          <w:szCs w:val="24"/>
        </w:rPr>
        <w:lastRenderedPageBreak/>
        <w:t>reported by Myers et al. (2020)</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for th</w:t>
      </w:r>
      <w:r w:rsidR="00411AD8">
        <w:rPr>
          <w:rFonts w:ascii="Times New Roman" w:hAnsi="Times New Roman" w:cs="Times New Roman"/>
          <w:sz w:val="24"/>
          <w:szCs w:val="24"/>
        </w:rPr>
        <w:t>is</w:t>
      </w:r>
      <w:r w:rsidR="00E474CD">
        <w:rPr>
          <w:rFonts w:ascii="Times New Roman" w:hAnsi="Times New Roman" w:cs="Times New Roman"/>
          <w:sz w:val="24"/>
          <w:szCs w:val="24"/>
        </w:rPr>
        <w:t xml:space="preserve"> pair type. Next, based on our findings in Experiments 1 and 2, we similarly expected that JOLs would produce positive reactivity on </w:t>
      </w:r>
      <w:r w:rsidR="00AD42B2">
        <w:rPr>
          <w:rFonts w:ascii="Times New Roman" w:hAnsi="Times New Roman" w:cs="Times New Roman"/>
          <w:sz w:val="24"/>
          <w:szCs w:val="24"/>
        </w:rPr>
        <w:t xml:space="preserve">mediated </w:t>
      </w:r>
      <w:r w:rsidR="00E474CD">
        <w:rPr>
          <w:rFonts w:ascii="Times New Roman" w:hAnsi="Times New Roman" w:cs="Times New Roman"/>
          <w:sz w:val="24"/>
          <w:szCs w:val="24"/>
        </w:rPr>
        <w:t>associates</w:t>
      </w:r>
      <w:r w:rsidR="00AD42B2">
        <w:rPr>
          <w:rFonts w:ascii="Times New Roman" w:hAnsi="Times New Roman" w:cs="Times New Roman"/>
          <w:sz w:val="24"/>
          <w:szCs w:val="24"/>
        </w:rPr>
        <w:t>.</w:t>
      </w:r>
      <w:r w:rsidR="00E474CD">
        <w:rPr>
          <w:rFonts w:ascii="Times New Roman" w:hAnsi="Times New Roman" w:cs="Times New Roman"/>
          <w:sz w:val="24"/>
          <w:szCs w:val="24"/>
        </w:rPr>
        <w:t xml:space="preserve"> Thus, our inclusion of mediated associates in Experiment 3 provided an additional test of whether observable relatedness cues are a requirement for reactivity to occur.</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Finally</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r w:rsidR="00E474CD">
        <w:rPr>
          <w:rFonts w:ascii="Times New Roman" w:hAnsi="Times New Roman" w:cs="Times New Roman"/>
          <w:sz w:val="24"/>
          <w:szCs w:val="24"/>
        </w:rPr>
        <w:t xml:space="preserve"> Thus, the goal of Experiment 3 was to provide additional confidence regarding the role of relational processing on JOL reactivity while further clarifying reactivity patterns observed </w:t>
      </w:r>
      <w:r w:rsidR="009266F2">
        <w:rPr>
          <w:rFonts w:ascii="Times New Roman" w:hAnsi="Times New Roman" w:cs="Times New Roman"/>
          <w:sz w:val="24"/>
          <w:szCs w:val="24"/>
        </w:rPr>
        <w:t>using</w:t>
      </w:r>
      <w:r w:rsidR="00E474CD">
        <w:rPr>
          <w:rFonts w:ascii="Times New Roman" w:hAnsi="Times New Roman" w:cs="Times New Roman"/>
          <w:sz w:val="24"/>
          <w:szCs w:val="24"/>
        </w:rPr>
        <w:t xml:space="preserve"> recognition testing.</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5E6690F2"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r w:rsidR="00BC5074">
        <w:rPr>
          <w:rFonts w:ascii="Times New Roman" w:hAnsi="Times New Roman" w:cs="Times New Roman"/>
          <w:sz w:val="24"/>
          <w:szCs w:val="24"/>
        </w:rPr>
        <w:t xml:space="preserve">no-JOL </w:t>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254" w:name="_Hlk137644027"/>
      <w:r>
        <w:rPr>
          <w:rFonts w:ascii="Times New Roman" w:hAnsi="Times New Roman" w:cs="Times New Roman"/>
          <w:sz w:val="24"/>
          <w:szCs w:val="24"/>
        </w:rPr>
        <w:lastRenderedPageBreak/>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no-JOL group (1.65 vs. 1.12; </w:t>
      </w:r>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254"/>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63245112" w14:textId="4DF9FAC5" w:rsidR="00742A3C"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5B728F">
        <w:rPr>
          <w:rFonts w:ascii="Times New Roman" w:hAnsi="Times New Roman" w:cs="Times New Roman"/>
          <w:sz w:val="24"/>
          <w:szCs w:val="24"/>
        </w:rPr>
        <w:t xml:space="preserve"> </w:t>
      </w:r>
      <w:r w:rsidR="00B1396B" w:rsidRPr="000F78EE">
        <w:rPr>
          <w:rFonts w:ascii="Times New Roman" w:hAnsi="Times New Roman" w:cs="Times New Roman"/>
          <w:sz w:val="24"/>
          <w:szCs w:val="24"/>
        </w:rPr>
        <w:t>Regarding the cue-strengthening and relational accounts of reactivity, the finding that mediated associates again demonstrated positive reactivity provides further evidence that making JOLs strengthens pre-existing cue-target relations. However, the finding that positive reactivity similarly emerged on unrelated cue-target pairs, which contain no cue-target relations, suggests that making JOLs also strengthen</w:t>
      </w:r>
      <w:r w:rsidR="00411AD8">
        <w:rPr>
          <w:rFonts w:ascii="Times New Roman" w:hAnsi="Times New Roman" w:cs="Times New Roman"/>
          <w:sz w:val="24"/>
          <w:szCs w:val="24"/>
        </w:rPr>
        <w:t>s</w:t>
      </w:r>
      <w:r w:rsidR="00B1396B" w:rsidRPr="000F78EE">
        <w:rPr>
          <w:rFonts w:ascii="Times New Roman" w:hAnsi="Times New Roman" w:cs="Times New Roman"/>
          <w:sz w:val="24"/>
          <w:szCs w:val="24"/>
        </w:rPr>
        <w:t xml:space="preserve"> other, non-relational cues such as familiarity, which benefit memory whenever the test places less emphasis on cue-target relations. </w:t>
      </w:r>
      <w:r w:rsidR="00742A3C">
        <w:rPr>
          <w:rFonts w:ascii="Times New Roman" w:hAnsi="Times New Roman" w:cs="Times New Roman"/>
          <w:sz w:val="24"/>
          <w:szCs w:val="24"/>
        </w:rPr>
        <w:t>Taken together, it is likely that JOL reactivity reflects a combination of cue-strengthening and relational encoding, with the underlying processes being partially dependent upon the stimuli and test type.</w:t>
      </w:r>
    </w:p>
    <w:p w14:paraId="38EF8C7B" w14:textId="33643248" w:rsidR="005B232B" w:rsidRPr="00CE0BB3" w:rsidRDefault="00742A3C"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986009">
        <w:rPr>
          <w:rFonts w:ascii="Times New Roman" w:hAnsi="Times New Roman" w:cs="Times New Roman"/>
          <w:sz w:val="24"/>
          <w:szCs w:val="24"/>
        </w:rPr>
        <w:t xml:space="preserve"> </w:t>
      </w:r>
      <w:r>
        <w:rPr>
          <w:rFonts w:ascii="Times New Roman" w:hAnsi="Times New Roman" w:cs="Times New Roman"/>
          <w:sz w:val="24"/>
          <w:szCs w:val="24"/>
        </w:rPr>
        <w:t>our</w:t>
      </w:r>
      <w:r w:rsidR="00986009">
        <w:rPr>
          <w:rFonts w:ascii="Times New Roman" w:hAnsi="Times New Roman" w:cs="Times New Roman"/>
          <w:sz w:val="24"/>
          <w:szCs w:val="24"/>
        </w:rPr>
        <w:t xml:space="preserve"> findings</w:t>
      </w:r>
      <w:r>
        <w:rPr>
          <w:rFonts w:ascii="Times New Roman" w:hAnsi="Times New Roman" w:cs="Times New Roman"/>
          <w:sz w:val="24"/>
          <w:szCs w:val="24"/>
        </w:rPr>
        <w:t xml:space="preserve"> in Experiments 2 and 3</w:t>
      </w:r>
      <w:r w:rsidR="00986009">
        <w:rPr>
          <w:rFonts w:ascii="Times New Roman" w:hAnsi="Times New Roman" w:cs="Times New Roman"/>
          <w:sz w:val="24"/>
          <w:szCs w:val="24"/>
        </w:rPr>
        <w:t xml:space="preserve"> depart</w:t>
      </w:r>
      <w:r>
        <w:rPr>
          <w:rFonts w:ascii="Times New Roman" w:hAnsi="Times New Roman" w:cs="Times New Roman"/>
          <w:sz w:val="24"/>
          <w:szCs w:val="24"/>
        </w:rPr>
        <w:t>ed</w:t>
      </w:r>
      <w:r w:rsidR="00986009">
        <w:rPr>
          <w:rFonts w:ascii="Times New Roman" w:hAnsi="Times New Roman" w:cs="Times New Roman"/>
          <w:sz w:val="24"/>
          <w:szCs w:val="24"/>
        </w:rPr>
        <w:t xml:space="preserve"> from previous research showing that recognition testing </w:t>
      </w:r>
      <w:r>
        <w:rPr>
          <w:rFonts w:ascii="Times New Roman" w:hAnsi="Times New Roman" w:cs="Times New Roman"/>
          <w:sz w:val="24"/>
          <w:szCs w:val="24"/>
        </w:rPr>
        <w:t>adheres to</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r>
        <w:rPr>
          <w:rFonts w:ascii="Times New Roman" w:hAnsi="Times New Roman" w:cs="Times New Roman"/>
          <w:sz w:val="24"/>
          <w:szCs w:val="24"/>
        </w:rPr>
        <w:t xml:space="preserve">generally </w:t>
      </w:r>
      <w:r w:rsidR="0089377A">
        <w:rPr>
          <w:rFonts w:ascii="Times New Roman" w:hAnsi="Times New Roman" w:cs="Times New Roman"/>
          <w:sz w:val="24"/>
          <w:szCs w:val="24"/>
        </w:rPr>
        <w:t>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Experiment 4: Replication of Myers et al. (2020)</w:t>
      </w:r>
    </w:p>
    <w:p w14:paraId="20F2B42C" w14:textId="387C221F"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r w:rsidR="00AA7CBC">
        <w:rPr>
          <w:rFonts w:ascii="Times New Roman" w:hAnsi="Times New Roman" w:cs="Times New Roman"/>
          <w:sz w:val="24"/>
          <w:szCs w:val="24"/>
        </w:rPr>
        <w:t>this 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18DF8071"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B695E9A"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400CE015"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r w:rsidR="00097B6F">
        <w:rPr>
          <w:rFonts w:ascii="Times New Roman" w:hAnsi="Times New Roman" w:cs="Times New Roman"/>
          <w:sz w:val="24"/>
          <w:szCs w:val="24"/>
        </w:rPr>
        <w:t xml:space="preserve"> as collapsed across encoding groups, mean hit rates </w:t>
      </w:r>
      <w:r w:rsidR="005B728F">
        <w:rPr>
          <w:rFonts w:ascii="Times New Roman" w:hAnsi="Times New Roman" w:cs="Times New Roman"/>
          <w:sz w:val="24"/>
          <w:szCs w:val="24"/>
        </w:rPr>
        <w:t>for</w:t>
      </w:r>
      <w:r w:rsidR="00097B6F">
        <w:rPr>
          <w:rFonts w:ascii="Times New Roman" w:hAnsi="Times New Roman" w:cs="Times New Roman"/>
          <w:sz w:val="24"/>
          <w:szCs w:val="24"/>
        </w:rPr>
        <w:t xml:space="preserve"> forward associates numerically exceeded </w:t>
      </w:r>
      <w:r w:rsidR="005B728F">
        <w:rPr>
          <w:rFonts w:ascii="Times New Roman" w:hAnsi="Times New Roman" w:cs="Times New Roman"/>
          <w:sz w:val="24"/>
          <w:szCs w:val="24"/>
        </w:rPr>
        <w:t xml:space="preserve">hits for </w:t>
      </w:r>
      <w:r w:rsidR="00097B6F">
        <w:rPr>
          <w:rFonts w:ascii="Times New Roman" w:hAnsi="Times New Roman" w:cs="Times New Roman"/>
          <w:sz w:val="24"/>
          <w:szCs w:val="24"/>
        </w:rPr>
        <w:t xml:space="preserve">unrelated pairs </w:t>
      </w:r>
      <w:r w:rsidR="005F7319">
        <w:rPr>
          <w:rFonts w:ascii="Times New Roman" w:hAnsi="Times New Roman" w:cs="Times New Roman"/>
          <w:sz w:val="24"/>
          <w:szCs w:val="24"/>
        </w:rPr>
        <w:t>(</w:t>
      </w:r>
      <w:r w:rsidR="00801C16">
        <w:rPr>
          <w:rFonts w:ascii="Times New Roman" w:hAnsi="Times New Roman" w:cs="Times New Roman"/>
          <w:sz w:val="24"/>
          <w:szCs w:val="24"/>
        </w:rPr>
        <w:t>.70</w:t>
      </w:r>
      <w:r w:rsidR="00097B6F" w:rsidRPr="00097B6F">
        <w:rPr>
          <w:rFonts w:ascii="Times New Roman" w:hAnsi="Times New Roman" w:cs="Times New Roman"/>
          <w:sz w:val="24"/>
          <w:szCs w:val="24"/>
        </w:rPr>
        <w:t xml:space="preserve"> vs. </w:t>
      </w:r>
      <w:r w:rsidR="005F7319">
        <w:rPr>
          <w:rFonts w:ascii="Times New Roman" w:hAnsi="Times New Roman" w:cs="Times New Roman"/>
          <w:sz w:val="24"/>
          <w:szCs w:val="24"/>
        </w:rPr>
        <w:t>.67</w:t>
      </w:r>
      <w:r w:rsidR="00097B6F">
        <w:rPr>
          <w:rFonts w:ascii="Times New Roman" w:hAnsi="Times New Roman" w:cs="Times New Roman"/>
          <w:sz w:val="24"/>
          <w:szCs w:val="24"/>
        </w:rPr>
        <w: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sidR="00097B6F">
        <w:rPr>
          <w:rFonts w:ascii="Times New Roman" w:hAnsi="Times New Roman" w:cs="Times New Roman"/>
          <w:sz w:val="24"/>
          <w:szCs w:val="24"/>
        </w:rPr>
        <w:t>)</w:t>
      </w:r>
      <w:r>
        <w:rPr>
          <w:rFonts w:ascii="Times New Roman" w:hAnsi="Times New Roman" w:cs="Times New Roman"/>
          <w:sz w:val="24"/>
          <w:szCs w:val="24"/>
        </w:rPr>
        <w:t>.</w:t>
      </w:r>
      <w:r w:rsidR="005B728F">
        <w:rPr>
          <w:rFonts w:ascii="Times New Roman" w:hAnsi="Times New Roman" w:cs="Times New Roman"/>
          <w:sz w:val="24"/>
          <w:szCs w:val="24"/>
        </w:rPr>
        <w:t xml:space="preserve"> </w:t>
      </w:r>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r w:rsidR="005B728F">
        <w:rPr>
          <w:rFonts w:ascii="Times New Roman" w:hAnsi="Times New Roman" w:cs="Times New Roman"/>
          <w:sz w:val="24"/>
          <w:szCs w:val="24"/>
        </w:rPr>
        <w:t xml:space="preserve"> </w:t>
      </w:r>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lastRenderedPageBreak/>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r w:rsidR="005F7319">
        <w:rPr>
          <w:rFonts w:ascii="Times New Roman" w:hAnsi="Times New Roman" w:cs="Times New Roman"/>
          <w:sz w:val="24"/>
          <w:szCs w:val="24"/>
        </w:rPr>
        <w:t xml:space="preserve"> </w:t>
      </w:r>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4E7F7667"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F8778A">
        <w:rPr>
          <w:rFonts w:ascii="Times New Roman" w:hAnsi="Times New Roman" w:cs="Times New Roman"/>
          <w:sz w:val="24"/>
          <w:szCs w:val="24"/>
        </w:rPr>
        <w:t>Providing</w:t>
      </w:r>
      <w:r w:rsidR="00850AC4">
        <w:rPr>
          <w:rFonts w:ascii="Times New Roman" w:hAnsi="Times New Roman" w:cs="Times New Roman"/>
          <w:sz w:val="24"/>
          <w:szCs w:val="24"/>
        </w:rPr>
        <w:t xml:space="preserv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ins w:id="255" w:author="Nick Maxwell" w:date="2023-09-09T16:18:00Z">
        <w:r w:rsidR="00E37FD8">
          <w:rPr>
            <w:rFonts w:ascii="Times New Roman" w:hAnsi="Times New Roman" w:cs="Times New Roman"/>
            <w:sz w:val="24"/>
            <w:szCs w:val="24"/>
          </w:rPr>
          <w:t xml:space="preserve">mechanisms underlying </w:t>
        </w:r>
      </w:ins>
      <w:r w:rsidR="00640F7A">
        <w:rPr>
          <w:rFonts w:ascii="Times New Roman" w:hAnsi="Times New Roman" w:cs="Times New Roman"/>
          <w:sz w:val="24"/>
          <w:szCs w:val="24"/>
        </w:rPr>
        <w:t xml:space="preserve">the cue-strengthening </w:t>
      </w:r>
      <w:del w:id="256" w:author="Nick Maxwell" w:date="2023-09-09T16:18:00Z">
        <w:r w:rsidR="00640F7A" w:rsidDel="00E37FD8">
          <w:rPr>
            <w:rFonts w:ascii="Times New Roman" w:hAnsi="Times New Roman" w:cs="Times New Roman"/>
            <w:sz w:val="24"/>
            <w:szCs w:val="24"/>
          </w:rPr>
          <w:lastRenderedPageBreak/>
          <w:delText xml:space="preserve">and </w:delText>
        </w:r>
        <w:r w:rsidR="0002544B" w:rsidDel="00E37FD8">
          <w:rPr>
            <w:rFonts w:ascii="Times New Roman" w:hAnsi="Times New Roman" w:cs="Times New Roman"/>
            <w:sz w:val="24"/>
            <w:szCs w:val="24"/>
          </w:rPr>
          <w:delText xml:space="preserve">relational </w:delText>
        </w:r>
        <w:r w:rsidR="00640F7A" w:rsidDel="00E37FD8">
          <w:rPr>
            <w:rFonts w:ascii="Times New Roman" w:hAnsi="Times New Roman" w:cs="Times New Roman"/>
            <w:sz w:val="24"/>
            <w:szCs w:val="24"/>
          </w:rPr>
          <w:delText>accounts</w:delText>
        </w:r>
      </w:del>
      <w:ins w:id="257" w:author="Nick Maxwell" w:date="2023-09-09T16:18:00Z">
        <w:r w:rsidR="00E37FD8">
          <w:rPr>
            <w:rFonts w:ascii="Times New Roman" w:hAnsi="Times New Roman" w:cs="Times New Roman"/>
            <w:sz w:val="24"/>
            <w:szCs w:val="24"/>
          </w:rPr>
          <w:t>account</w:t>
        </w:r>
      </w:ins>
      <w:r w:rsidR="00640F7A">
        <w:rPr>
          <w:rFonts w:ascii="Times New Roman" w:hAnsi="Times New Roman" w:cs="Times New Roman"/>
          <w:sz w:val="24"/>
          <w:szCs w:val="24"/>
        </w:rPr>
        <w:t xml:space="preserve">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 xml:space="preserve">not </w:t>
      </w:r>
      <w:del w:id="258" w:author="Nick Maxwell" w:date="2023-09-10T11:02:00Z">
        <w:r w:rsidR="00B54D54" w:rsidDel="00E162C3">
          <w:rPr>
            <w:rFonts w:ascii="Times New Roman" w:hAnsi="Times New Roman" w:cs="Times New Roman"/>
            <w:sz w:val="24"/>
            <w:szCs w:val="24"/>
          </w:rPr>
          <w:delText xml:space="preserve">explicitly </w:delText>
        </w:r>
      </w:del>
      <w:ins w:id="259" w:author="Nick Maxwell" w:date="2023-09-10T11:02:00Z">
        <w:r w:rsidR="00E162C3">
          <w:rPr>
            <w:rFonts w:ascii="Times New Roman" w:hAnsi="Times New Roman" w:cs="Times New Roman"/>
            <w:sz w:val="24"/>
            <w:szCs w:val="24"/>
          </w:rPr>
          <w:t>directly</w:t>
        </w:r>
        <w:r w:rsidR="00E162C3">
          <w:rPr>
            <w:rFonts w:ascii="Times New Roman" w:hAnsi="Times New Roman" w:cs="Times New Roman"/>
            <w:sz w:val="24"/>
            <w:szCs w:val="24"/>
          </w:rPr>
          <w:t xml:space="preserve"> </w:t>
        </w:r>
      </w:ins>
      <w:r w:rsidR="00B54D54">
        <w:rPr>
          <w:rFonts w:ascii="Times New Roman" w:hAnsi="Times New Roman" w:cs="Times New Roman"/>
          <w:sz w:val="24"/>
          <w:szCs w:val="24"/>
        </w:rPr>
        <w:t>related</w:t>
      </w:r>
      <w:ins w:id="260" w:author="Nick Maxwell" w:date="2023-09-10T11:02:00Z">
        <w:r w:rsidR="00E162C3">
          <w:rPr>
            <w:rFonts w:ascii="Times New Roman" w:hAnsi="Times New Roman" w:cs="Times New Roman"/>
            <w:sz w:val="24"/>
            <w:szCs w:val="24"/>
          </w:rPr>
          <w:t xml:space="preserve"> (i.e., they contain no pre-existing</w:t>
        </w:r>
      </w:ins>
      <w:r w:rsidR="00046A4A">
        <w:rPr>
          <w:rFonts w:ascii="Times New Roman" w:hAnsi="Times New Roman" w:cs="Times New Roman"/>
          <w:sz w:val="24"/>
          <w:szCs w:val="24"/>
        </w:rPr>
        <w:t>,</w:t>
      </w:r>
      <w:ins w:id="261" w:author="Nick Maxwell" w:date="2023-09-10T11:02:00Z">
        <w:r w:rsidR="00E162C3">
          <w:rPr>
            <w:rFonts w:ascii="Times New Roman" w:hAnsi="Times New Roman" w:cs="Times New Roman"/>
            <w:sz w:val="24"/>
            <w:szCs w:val="24"/>
          </w:rPr>
          <w:t xml:space="preserve"> a priori relationship),</w:t>
        </w:r>
      </w:ins>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del w:id="262" w:author="Nick Maxwell" w:date="2023-09-09T16:19:00Z">
        <w:r w:rsidR="00464FD4" w:rsidDel="00E37FD8">
          <w:rPr>
            <w:rFonts w:ascii="Times New Roman" w:hAnsi="Times New Roman" w:cs="Times New Roman"/>
            <w:sz w:val="24"/>
            <w:szCs w:val="24"/>
          </w:rPr>
          <w:delText xml:space="preserve">obvious </w:delText>
        </w:r>
      </w:del>
      <w:ins w:id="263" w:author="Nick Maxwell" w:date="2023-09-09T16:19:00Z">
        <w:r w:rsidR="00E37FD8">
          <w:rPr>
            <w:rFonts w:ascii="Times New Roman" w:hAnsi="Times New Roman" w:cs="Times New Roman"/>
            <w:sz w:val="24"/>
            <w:szCs w:val="24"/>
          </w:rPr>
          <w:t xml:space="preserve">strong </w:t>
        </w:r>
      </w:ins>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del w:id="264" w:author="Nick Maxwell" w:date="2023-09-10T11:03:00Z">
        <w:r w:rsidR="00640F7A" w:rsidDel="00E162C3">
          <w:rPr>
            <w:rFonts w:ascii="Times New Roman" w:hAnsi="Times New Roman" w:cs="Times New Roman"/>
            <w:sz w:val="24"/>
            <w:szCs w:val="24"/>
          </w:rPr>
          <w:delText xml:space="preserve">unable </w:delText>
        </w:r>
      </w:del>
      <w:ins w:id="265" w:author="Nick Maxwell" w:date="2023-09-10T11:03:00Z">
        <w:r w:rsidR="00E162C3">
          <w:rPr>
            <w:rFonts w:ascii="Times New Roman" w:hAnsi="Times New Roman" w:cs="Times New Roman"/>
            <w:sz w:val="24"/>
            <w:szCs w:val="24"/>
          </w:rPr>
          <w:t>unlikely</w:t>
        </w:r>
        <w:r w:rsidR="00E162C3">
          <w:rPr>
            <w:rFonts w:ascii="Times New Roman" w:hAnsi="Times New Roman" w:cs="Times New Roman"/>
            <w:sz w:val="24"/>
            <w:szCs w:val="24"/>
          </w:rPr>
          <w:t xml:space="preserve"> </w:t>
        </w:r>
      </w:ins>
      <w:r w:rsidR="00640F7A">
        <w:rPr>
          <w:rFonts w:ascii="Times New Roman" w:hAnsi="Times New Roman" w:cs="Times New Roman"/>
          <w:sz w:val="24"/>
          <w:szCs w:val="24"/>
        </w:rPr>
        <w:t xml:space="preserve">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w:t>
      </w:r>
      <w:del w:id="266" w:author="Nick Maxwell" w:date="2023-09-09T16:19:00Z">
        <w:r w:rsidR="00046A4A" w:rsidDel="00E37FD8">
          <w:rPr>
            <w:rFonts w:ascii="Times New Roman" w:hAnsi="Times New Roman" w:cs="Times New Roman"/>
            <w:sz w:val="24"/>
            <w:szCs w:val="24"/>
          </w:rPr>
          <w:delText xml:space="preserve">A </w:delText>
        </w:r>
      </w:del>
      <w:ins w:id="267" w:author="Nick Maxwell" w:date="2023-09-09T16:20:00Z">
        <w:r w:rsidR="00E37FD8">
          <w:rPr>
            <w:rFonts w:ascii="Times New Roman" w:hAnsi="Times New Roman" w:cs="Times New Roman"/>
            <w:sz w:val="24"/>
            <w:szCs w:val="24"/>
          </w:rPr>
          <w:t>Thus, b</w:t>
        </w:r>
      </w:ins>
      <w:ins w:id="268" w:author="Nick Maxwell" w:date="2023-09-09T16:19:00Z">
        <w:r w:rsidR="00E37FD8">
          <w:rPr>
            <w:rFonts w:ascii="Times New Roman" w:hAnsi="Times New Roman" w:cs="Times New Roman"/>
            <w:sz w:val="24"/>
            <w:szCs w:val="24"/>
          </w:rPr>
          <w:t>ased on Soderstrom et al</w:t>
        </w:r>
      </w:ins>
      <w:ins w:id="269" w:author="Nick Maxwell" w:date="2023-09-09T16:20:00Z">
        <w:r w:rsidR="00E37FD8">
          <w:rPr>
            <w:rFonts w:ascii="Times New Roman" w:hAnsi="Times New Roman" w:cs="Times New Roman"/>
            <w:sz w:val="24"/>
            <w:szCs w:val="24"/>
          </w:rPr>
          <w:t>.</w:t>
        </w:r>
      </w:ins>
      <w:ins w:id="270" w:author="Nick Maxwell" w:date="2023-09-09T16:19:00Z">
        <w:r w:rsidR="00E37FD8">
          <w:rPr>
            <w:rFonts w:ascii="Times New Roman" w:hAnsi="Times New Roman" w:cs="Times New Roman"/>
            <w:sz w:val="24"/>
            <w:szCs w:val="24"/>
          </w:rPr>
          <w:t xml:space="preserve">’s </w:t>
        </w:r>
      </w:ins>
      <w:r w:rsidR="00046A4A">
        <w:rPr>
          <w:rFonts w:ascii="Times New Roman" w:hAnsi="Times New Roman" w:cs="Times New Roman"/>
          <w:sz w:val="24"/>
          <w:szCs w:val="24"/>
        </w:rPr>
        <w:t>cue-strengthening account</w:t>
      </w:r>
      <w:ins w:id="271" w:author="Nick Maxwell" w:date="2023-09-09T16:19:00Z">
        <w:r w:rsidR="00E37FD8">
          <w:rPr>
            <w:rFonts w:ascii="Times New Roman" w:hAnsi="Times New Roman" w:cs="Times New Roman"/>
            <w:sz w:val="24"/>
            <w:szCs w:val="24"/>
          </w:rPr>
          <w:t>,</w:t>
        </w:r>
      </w:ins>
      <w:r w:rsidR="00046A4A">
        <w:rPr>
          <w:rFonts w:ascii="Times New Roman" w:hAnsi="Times New Roman" w:cs="Times New Roman"/>
          <w:sz w:val="24"/>
          <w:szCs w:val="24"/>
        </w:rPr>
        <w:t xml:space="preserve"> </w:t>
      </w:r>
      <w:del w:id="272" w:author="Nick Maxwell" w:date="2023-09-09T16:19:00Z">
        <w:r w:rsidR="00046A4A" w:rsidDel="00E37FD8">
          <w:rPr>
            <w:rFonts w:ascii="Times New Roman" w:hAnsi="Times New Roman" w:cs="Times New Roman"/>
            <w:sz w:val="24"/>
            <w:szCs w:val="24"/>
          </w:rPr>
          <w:delText xml:space="preserve">therefore predicts </w:delText>
        </w:r>
      </w:del>
      <w:r w:rsidR="00046A4A">
        <w:rPr>
          <w:rFonts w:ascii="Times New Roman" w:hAnsi="Times New Roman" w:cs="Times New Roman"/>
          <w:sz w:val="24"/>
          <w:szCs w:val="24"/>
        </w:rPr>
        <w:t xml:space="preserve">no reactivity </w:t>
      </w:r>
      <w:ins w:id="273" w:author="Nick Maxwell" w:date="2023-09-09T16:19:00Z">
        <w:r w:rsidR="00E37FD8">
          <w:rPr>
            <w:rFonts w:ascii="Times New Roman" w:hAnsi="Times New Roman" w:cs="Times New Roman"/>
            <w:sz w:val="24"/>
            <w:szCs w:val="24"/>
          </w:rPr>
          <w:t xml:space="preserve">would be expected </w:t>
        </w:r>
      </w:ins>
      <w:r w:rsidR="00046A4A">
        <w:rPr>
          <w:rFonts w:ascii="Times New Roman" w:hAnsi="Times New Roman" w:cs="Times New Roman"/>
          <w:sz w:val="24"/>
          <w:szCs w:val="24"/>
        </w:rPr>
        <w:t xml:space="preserve">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del w:id="274" w:author="Nick Maxwell" w:date="2023-09-09T16:20:00Z">
        <w:r w:rsidR="00884F55" w:rsidDel="00E37FD8">
          <w:rPr>
            <w:rFonts w:ascii="Times New Roman" w:hAnsi="Times New Roman" w:cs="Times New Roman"/>
            <w:sz w:val="24"/>
            <w:szCs w:val="24"/>
          </w:rPr>
          <w:delText xml:space="preserve">instead </w:delText>
        </w:r>
      </w:del>
      <w:ins w:id="275" w:author="Nick Maxwell" w:date="2023-09-09T16:20:00Z">
        <w:r w:rsidR="00E37FD8">
          <w:rPr>
            <w:rFonts w:ascii="Times New Roman" w:hAnsi="Times New Roman" w:cs="Times New Roman"/>
            <w:sz w:val="24"/>
            <w:szCs w:val="24"/>
          </w:rPr>
          <w:t xml:space="preserve">also reflects </w:t>
        </w:r>
      </w:ins>
      <w:del w:id="276" w:author="Nick Maxwell" w:date="2023-09-09T16:20:00Z">
        <w:r w:rsidR="00046A4A" w:rsidDel="00E37FD8">
          <w:rPr>
            <w:rFonts w:ascii="Times New Roman" w:hAnsi="Times New Roman" w:cs="Times New Roman"/>
            <w:sz w:val="24"/>
            <w:szCs w:val="24"/>
          </w:rPr>
          <w:delText xml:space="preserve">occurs via </w:delText>
        </w:r>
      </w:del>
      <w:r w:rsidR="00046A4A">
        <w:rPr>
          <w:rFonts w:ascii="Times New Roman" w:hAnsi="Times New Roman" w:cs="Times New Roman"/>
          <w:sz w:val="24"/>
          <w:szCs w:val="24"/>
        </w:rPr>
        <w:t>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w:t>
      </w:r>
      <w:ins w:id="277" w:author="Nick Maxwell" w:date="2023-09-09T16:20:00Z">
        <w:r w:rsidR="00E37FD8">
          <w:rPr>
            <w:rFonts w:ascii="Times New Roman" w:hAnsi="Times New Roman" w:cs="Times New Roman"/>
            <w:sz w:val="24"/>
            <w:szCs w:val="24"/>
          </w:rPr>
          <w:t xml:space="preserve"> (i.e., relational encoding)</w:t>
        </w:r>
      </w:ins>
      <w:r w:rsidR="00046A4A">
        <w:rPr>
          <w:rFonts w:ascii="Times New Roman" w:hAnsi="Times New Roman" w:cs="Times New Roman"/>
          <w:sz w:val="24"/>
          <w:szCs w:val="24"/>
        </w:rPr>
        <w:t>,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w:t>
      </w:r>
      <w:r w:rsidR="00B076C0">
        <w:rPr>
          <w:rFonts w:ascii="Times New Roman" w:hAnsi="Times New Roman" w:cs="Times New Roman"/>
          <w:sz w:val="24"/>
          <w:szCs w:val="24"/>
        </w:rPr>
        <w:t xml:space="preserve">associates </w:t>
      </w:r>
      <w:r w:rsidR="00E128BB">
        <w:rPr>
          <w:rFonts w:ascii="Times New Roman" w:hAnsi="Times New Roman" w:cs="Times New Roman"/>
          <w:sz w:val="24"/>
          <w:szCs w:val="24"/>
        </w:rPr>
        <w:t xml:space="preserve">but </w:t>
      </w:r>
      <w:del w:id="278" w:author="Nick Maxwell" w:date="2023-09-10T11:08:00Z">
        <w:r w:rsidR="00E128BB" w:rsidDel="00065988">
          <w:rPr>
            <w:rFonts w:ascii="Times New Roman" w:hAnsi="Times New Roman" w:cs="Times New Roman"/>
            <w:sz w:val="24"/>
            <w:szCs w:val="24"/>
          </w:rPr>
          <w:delText xml:space="preserve">not </w:delText>
        </w:r>
      </w:del>
      <w:ins w:id="279" w:author="Nick Maxwell" w:date="2023-09-10T11:08:00Z">
        <w:r w:rsidR="00065988">
          <w:rPr>
            <w:rFonts w:ascii="Times New Roman" w:hAnsi="Times New Roman" w:cs="Times New Roman"/>
            <w:sz w:val="24"/>
            <w:szCs w:val="24"/>
          </w:rPr>
          <w:t>absent in</w:t>
        </w:r>
        <w:r w:rsidR="00065988">
          <w:rPr>
            <w:rFonts w:ascii="Times New Roman" w:hAnsi="Times New Roman" w:cs="Times New Roman"/>
            <w:sz w:val="24"/>
            <w:szCs w:val="24"/>
          </w:rPr>
          <w:t xml:space="preserve"> </w:t>
        </w:r>
      </w:ins>
      <w:r w:rsidR="00E128BB">
        <w:rPr>
          <w:rFonts w:ascii="Times New Roman" w:hAnsi="Times New Roman" w:cs="Times New Roman"/>
          <w:sz w:val="24"/>
          <w:szCs w:val="24"/>
        </w:rPr>
        <w:t>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w:t>
      </w:r>
      <w:ins w:id="280" w:author="Nick Maxwell" w:date="2023-09-09T16:24:00Z">
        <w:r w:rsidR="009B5B4D">
          <w:rPr>
            <w:rFonts w:ascii="Times New Roman" w:hAnsi="Times New Roman" w:cs="Times New Roman"/>
            <w:sz w:val="24"/>
            <w:szCs w:val="24"/>
          </w:rPr>
          <w:t xml:space="preserve">positive </w:t>
        </w:r>
      </w:ins>
      <w:r w:rsidR="0090015D">
        <w:rPr>
          <w:rFonts w:ascii="Times New Roman" w:hAnsi="Times New Roman" w:cs="Times New Roman"/>
          <w:sz w:val="24"/>
          <w:szCs w:val="24"/>
        </w:rPr>
        <w:t>JOL</w:t>
      </w:r>
      <w:ins w:id="281" w:author="Nick Maxwell" w:date="2023-09-09T16:24:00Z">
        <w:r w:rsidR="009B5B4D">
          <w:rPr>
            <w:rFonts w:ascii="Times New Roman" w:hAnsi="Times New Roman" w:cs="Times New Roman"/>
            <w:sz w:val="24"/>
            <w:szCs w:val="24"/>
          </w:rPr>
          <w:t xml:space="preserve"> reactivity requires the presence of </w:t>
        </w:r>
      </w:ins>
      <w:del w:id="282" w:author="Nick Maxwell" w:date="2023-09-09T16:24:00Z">
        <w:r w:rsidR="00E128BB" w:rsidDel="009B5B4D">
          <w:rPr>
            <w:rFonts w:ascii="Times New Roman" w:hAnsi="Times New Roman" w:cs="Times New Roman"/>
            <w:sz w:val="24"/>
            <w:szCs w:val="24"/>
          </w:rPr>
          <w:delText>s</w:delText>
        </w:r>
        <w:r w:rsidR="0090015D" w:rsidDel="009B5B4D">
          <w:rPr>
            <w:rFonts w:ascii="Times New Roman" w:hAnsi="Times New Roman" w:cs="Times New Roman"/>
            <w:sz w:val="24"/>
            <w:szCs w:val="24"/>
          </w:rPr>
          <w:delText xml:space="preserve"> strengthen </w:delText>
        </w:r>
      </w:del>
      <w:del w:id="283" w:author="Nick Maxwell" w:date="2023-09-10T11:10:00Z">
        <w:r w:rsidR="00B076C0" w:rsidDel="00065988">
          <w:rPr>
            <w:rFonts w:ascii="Times New Roman" w:hAnsi="Times New Roman" w:cs="Times New Roman"/>
            <w:sz w:val="24"/>
            <w:szCs w:val="24"/>
          </w:rPr>
          <w:delText>perceptible</w:delText>
        </w:r>
      </w:del>
      <w:ins w:id="284" w:author="Nick Maxwell" w:date="2023-09-10T11:10:00Z">
        <w:r w:rsidR="00065988">
          <w:rPr>
            <w:rFonts w:ascii="Times New Roman" w:hAnsi="Times New Roman" w:cs="Times New Roman"/>
            <w:sz w:val="24"/>
            <w:szCs w:val="24"/>
          </w:rPr>
          <w:t>direct</w:t>
        </w:r>
      </w:ins>
      <w:r w:rsidR="0090015D">
        <w:rPr>
          <w:rFonts w:ascii="Times New Roman" w:hAnsi="Times New Roman" w:cs="Times New Roman"/>
          <w:sz w:val="24"/>
          <w:szCs w:val="24"/>
        </w:rPr>
        <w:t xml:space="preserve"> relatedness cues at encoding.</w:t>
      </w:r>
    </w:p>
    <w:p w14:paraId="456128FF" w14:textId="0E393516"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del w:id="285" w:author="Nick Maxwell" w:date="2023-09-09T16:25:00Z">
        <w:r w:rsidDel="009B5B4D">
          <w:rPr>
            <w:rFonts w:ascii="Times New Roman" w:hAnsi="Times New Roman" w:cs="Times New Roman"/>
            <w:sz w:val="24"/>
            <w:szCs w:val="24"/>
          </w:rPr>
          <w:delText>these accounts</w:delText>
        </w:r>
      </w:del>
      <w:ins w:id="286" w:author="Nick Maxwell" w:date="2023-09-09T16:25:00Z">
        <w:r w:rsidR="009B5B4D">
          <w:rPr>
            <w:rFonts w:ascii="Times New Roman" w:hAnsi="Times New Roman" w:cs="Times New Roman"/>
            <w:sz w:val="24"/>
            <w:szCs w:val="24"/>
          </w:rPr>
          <w:t>this</w:t>
        </w:r>
      </w:ins>
      <w:r>
        <w:rPr>
          <w:rFonts w:ascii="Times New Roman" w:hAnsi="Times New Roman" w:cs="Times New Roman"/>
          <w:sz w:val="24"/>
          <w:szCs w:val="24"/>
        </w:rPr>
        <w:t xml:space="preserve">,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assessed changes in cue</w:t>
      </w:r>
      <w:r w:rsidR="00411AD8">
        <w:rPr>
          <w:rFonts w:ascii="Times New Roman" w:hAnsi="Times New Roman" w:cs="Times New Roman"/>
          <w:sz w:val="24"/>
          <w:szCs w:val="24"/>
        </w:rPr>
        <w:t>d</w:t>
      </w:r>
      <w:r w:rsidR="00217ECF">
        <w:rPr>
          <w:rFonts w:ascii="Times New Roman" w:hAnsi="Times New Roman" w:cs="Times New Roman"/>
          <w:sz w:val="24"/>
          <w:szCs w:val="24"/>
        </w:rPr>
        <w:t xml:space="preserve">-recall performance on forward and mediated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w:t>
      </w:r>
      <w:r w:rsidR="00B076C0">
        <w:rPr>
          <w:rFonts w:ascii="Times New Roman" w:hAnsi="Times New Roman" w:cs="Times New Roman"/>
          <w:sz w:val="24"/>
          <w:szCs w:val="24"/>
        </w:rPr>
        <w:t>associates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w:t>
      </w:r>
      <w:r w:rsidR="00B076C0">
        <w:rPr>
          <w:rFonts w:ascii="Times New Roman" w:hAnsi="Times New Roman" w:cs="Times New Roman"/>
          <w:sz w:val="24"/>
          <w:szCs w:val="24"/>
        </w:rPr>
        <w:t xml:space="preserve">a </w:t>
      </w:r>
      <w:r w:rsidR="00B44866">
        <w:rPr>
          <w:rFonts w:ascii="Times New Roman" w:hAnsi="Times New Roman" w:cs="Times New Roman"/>
          <w:sz w:val="24"/>
          <w:szCs w:val="24"/>
        </w:rPr>
        <w:t>discrepancy was observed. When participants completed a cued-recall test, JOLs were non-reactive, a finding consistent with the broader literature on JOL reactivity</w:t>
      </w:r>
      <w:ins w:id="287" w:author="Nick Maxwell" w:date="2023-09-09T16:28:00Z">
        <w:r w:rsidR="00430610">
          <w:rPr>
            <w:rFonts w:ascii="Times New Roman" w:hAnsi="Times New Roman" w:cs="Times New Roman"/>
            <w:sz w:val="24"/>
            <w:szCs w:val="24"/>
          </w:rPr>
          <w:t xml:space="preserve"> and cued-recall testing</w:t>
        </w:r>
      </w:ins>
      <w:r w:rsidR="00B44866">
        <w:rPr>
          <w:rFonts w:ascii="Times New Roman" w:hAnsi="Times New Roman" w:cs="Times New Roman"/>
          <w:sz w:val="24"/>
          <w:szCs w:val="24"/>
        </w:rPr>
        <w:t xml:space="preserve"> (e.g</w:t>
      </w:r>
      <w:r w:rsidR="00C9066C">
        <w:rPr>
          <w:rFonts w:ascii="Times New Roman" w:hAnsi="Times New Roman" w:cs="Times New Roman"/>
          <w:sz w:val="24"/>
          <w:szCs w:val="24"/>
        </w:rPr>
        <w:t xml:space="preserve">., </w:t>
      </w:r>
      <w:r w:rsidR="00B44866">
        <w:rPr>
          <w:rFonts w:ascii="Times New Roman" w:hAnsi="Times New Roman" w:cs="Times New Roman"/>
          <w:sz w:val="24"/>
          <w:szCs w:val="24"/>
        </w:rPr>
        <w:t>Janes et al., 2018; Maxwell &amp; Huff, 2022; Soderstrom et al., 2015; etc</w:t>
      </w:r>
      <w:r w:rsidR="00C9066C">
        <w:rPr>
          <w:rFonts w:ascii="Times New Roman" w:hAnsi="Times New Roman" w:cs="Times New Roman"/>
          <w:sz w:val="24"/>
          <w:szCs w:val="24"/>
        </w:rPr>
        <w:t>.; see Double et al., 2018</w:t>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w:t>
      </w:r>
      <w:r w:rsidR="006F7AF9">
        <w:rPr>
          <w:rFonts w:ascii="Times New Roman" w:hAnsi="Times New Roman" w:cs="Times New Roman"/>
          <w:sz w:val="24"/>
          <w:szCs w:val="24"/>
        </w:rPr>
        <w:lastRenderedPageBreak/>
        <w:t xml:space="preserve">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 xml:space="preserve">unrelated pairs when recognition testing was used. This finding was additionally replicated in Experiment 4, which omitted mediated </w:t>
      </w:r>
      <w:r w:rsidR="00B076C0">
        <w:rPr>
          <w:rFonts w:ascii="Times New Roman" w:hAnsi="Times New Roman" w:cs="Times New Roman"/>
          <w:sz w:val="24"/>
          <w:szCs w:val="24"/>
        </w:rPr>
        <w:t>associates</w:t>
      </w:r>
      <w:r w:rsidR="006F7AF9">
        <w:rPr>
          <w:rFonts w:ascii="Times New Roman" w:hAnsi="Times New Roman" w:cs="Times New Roman"/>
          <w:sz w:val="24"/>
          <w:szCs w:val="24"/>
        </w:rPr>
        <w:t xml:space="preserve">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1A0F40AD" w:rsidR="00484EC6" w:rsidRDefault="00B44866"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005C56">
        <w:rPr>
          <w:rFonts w:ascii="Times New Roman" w:hAnsi="Times New Roman" w:cs="Times New Roman"/>
          <w:sz w:val="24"/>
          <w:szCs w:val="24"/>
        </w:rPr>
        <w:t>ur finding 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Halamish &amp; Undorf,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 xml:space="preserve">Unlike forward </w:t>
      </w:r>
      <w:r w:rsidR="00B076C0">
        <w:rPr>
          <w:rFonts w:ascii="Times New Roman" w:hAnsi="Times New Roman" w:cs="Times New Roman"/>
          <w:sz w:val="24"/>
          <w:szCs w:val="24"/>
        </w:rPr>
        <w:t>associates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w:t>
      </w:r>
      <w:r w:rsidR="00B076C0">
        <w:rPr>
          <w:rFonts w:ascii="Times New Roman" w:hAnsi="Times New Roman" w:cs="Times New Roman"/>
          <w:sz w:val="24"/>
          <w:szCs w:val="24"/>
        </w:rPr>
        <w:t>associates</w:t>
      </w:r>
      <w:r w:rsidR="00B55724">
        <w:rPr>
          <w:rFonts w:ascii="Times New Roman" w:hAnsi="Times New Roman" w:cs="Times New Roman"/>
          <w:sz w:val="24"/>
          <w:szCs w:val="24"/>
        </w:rPr>
        <w:t xml:space="preserve">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w:t>
      </w:r>
      <w:r w:rsidR="00D3247B">
        <w:rPr>
          <w:rFonts w:ascii="Times New Roman" w:hAnsi="Times New Roman" w:cs="Times New Roman"/>
          <w:sz w:val="24"/>
          <w:szCs w:val="24"/>
        </w:rPr>
        <w:t xml:space="preserve">associates </w:t>
      </w:r>
      <w:r w:rsidR="00B55724">
        <w:rPr>
          <w:rFonts w:ascii="Times New Roman" w:hAnsi="Times New Roman" w:cs="Times New Roman"/>
          <w:sz w:val="24"/>
          <w:szCs w:val="24"/>
        </w:rPr>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ins w:id="288" w:author="Nick Maxwell" w:date="2023-09-09T16:33:00Z">
        <w:r w:rsidR="006769CC">
          <w:rPr>
            <w:rFonts w:ascii="Times New Roman" w:hAnsi="Times New Roman" w:cs="Times New Roman"/>
            <w:sz w:val="24"/>
            <w:szCs w:val="24"/>
          </w:rPr>
          <w:t xml:space="preserve"> in addition to cue-strengthening</w:t>
        </w:r>
      </w:ins>
      <w:r w:rsidR="00B55724">
        <w:rPr>
          <w:rFonts w:ascii="Times New Roman" w:hAnsi="Times New Roman" w:cs="Times New Roman"/>
          <w:sz w:val="24"/>
          <w:szCs w:val="24"/>
        </w:rPr>
        <w:t>.</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r w:rsidR="006E2EF6">
        <w:rPr>
          <w:rFonts w:ascii="Times New Roman" w:hAnsi="Times New Roman" w:cs="Times New Roman"/>
          <w:sz w:val="24"/>
          <w:szCs w:val="24"/>
        </w:rPr>
        <w:t>additionally</w:t>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lastRenderedPageBreak/>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r w:rsidR="00DB401A">
        <w:rPr>
          <w:rFonts w:ascii="Times New Roman" w:hAnsi="Times New Roman" w:cs="Times New Roman"/>
          <w:sz w:val="24"/>
          <w:szCs w:val="24"/>
        </w:rPr>
        <w:t>associates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r w:rsidR="00C9613B">
        <w:rPr>
          <w:rFonts w:ascii="Times New Roman" w:hAnsi="Times New Roman" w:cs="Times New Roman"/>
          <w:sz w:val="24"/>
          <w:szCs w:val="24"/>
        </w:rPr>
        <w:t xml:space="preserve"> Taken together</w:t>
      </w:r>
      <w:r w:rsidR="00B076C0">
        <w:rPr>
          <w:rFonts w:ascii="Times New Roman" w:hAnsi="Times New Roman" w:cs="Times New Roman"/>
          <w:sz w:val="24"/>
          <w:szCs w:val="24"/>
        </w:rPr>
        <w:t>,</w:t>
      </w:r>
      <w:r w:rsidR="00C9613B">
        <w:rPr>
          <w:rFonts w:ascii="Times New Roman" w:hAnsi="Times New Roman" w:cs="Times New Roman"/>
          <w:sz w:val="24"/>
          <w:szCs w:val="24"/>
        </w:rPr>
        <w:t xml:space="preserve"> when relatedness cues are explicit (i.e., forward associates), cue-strengthening likely occurs alongside relational encoding</w:t>
      </w:r>
      <w:ins w:id="289" w:author="Nick Maxwell" w:date="2023-09-10T11:12:00Z">
        <w:r w:rsidR="00065988">
          <w:rPr>
            <w:rFonts w:ascii="Times New Roman" w:hAnsi="Times New Roman" w:cs="Times New Roman"/>
            <w:sz w:val="24"/>
            <w:szCs w:val="24"/>
          </w:rPr>
          <w:t xml:space="preserve">, such that strengthened relatedness cues facilitate recall, particularly when testing is sensitive to these </w:t>
        </w:r>
      </w:ins>
      <w:ins w:id="290" w:author="Nick Maxwell" w:date="2023-09-10T11:13:00Z">
        <w:r w:rsidR="00065988">
          <w:rPr>
            <w:rFonts w:ascii="Times New Roman" w:hAnsi="Times New Roman" w:cs="Times New Roman"/>
            <w:sz w:val="24"/>
            <w:szCs w:val="24"/>
          </w:rPr>
          <w:t>cues.</w:t>
        </w:r>
      </w:ins>
      <w:del w:id="291" w:author="Nick Maxwell" w:date="2023-09-10T11:12:00Z">
        <w:r w:rsidR="00C9613B" w:rsidDel="00065988">
          <w:rPr>
            <w:rFonts w:ascii="Times New Roman" w:hAnsi="Times New Roman" w:cs="Times New Roman"/>
            <w:sz w:val="24"/>
            <w:szCs w:val="24"/>
          </w:rPr>
          <w:delText>.</w:delText>
        </w:r>
      </w:del>
      <w:r w:rsidR="00C9613B">
        <w:rPr>
          <w:rFonts w:ascii="Times New Roman" w:hAnsi="Times New Roman" w:cs="Times New Roman"/>
          <w:sz w:val="24"/>
          <w:szCs w:val="24"/>
        </w:rPr>
        <w:t xml:space="preserve"> However, when cue-target relations are implicit</w:t>
      </w:r>
      <w:ins w:id="292" w:author="Nick Maxwell" w:date="2023-09-10T11:13:00Z">
        <w:r w:rsidR="00065988">
          <w:rPr>
            <w:rFonts w:ascii="Times New Roman" w:hAnsi="Times New Roman" w:cs="Times New Roman"/>
            <w:sz w:val="24"/>
            <w:szCs w:val="24"/>
          </w:rPr>
          <w:t xml:space="preserve"> but not direct (e.g., mediated associates)</w:t>
        </w:r>
      </w:ins>
      <w:r w:rsidR="00C9613B">
        <w:rPr>
          <w:rFonts w:ascii="Times New Roman" w:hAnsi="Times New Roman" w:cs="Times New Roman"/>
          <w:sz w:val="24"/>
          <w:szCs w:val="24"/>
        </w:rPr>
        <w:t xml:space="preserve">, </w:t>
      </w:r>
      <w:ins w:id="293" w:author="Nick Maxwell" w:date="2023-09-10T11:13:00Z">
        <w:r w:rsidR="00065988">
          <w:rPr>
            <w:rFonts w:ascii="Times New Roman" w:hAnsi="Times New Roman" w:cs="Times New Roman"/>
            <w:sz w:val="24"/>
            <w:szCs w:val="24"/>
          </w:rPr>
          <w:t xml:space="preserve">positive </w:t>
        </w:r>
      </w:ins>
      <w:r w:rsidR="00C9613B">
        <w:rPr>
          <w:rFonts w:ascii="Times New Roman" w:hAnsi="Times New Roman" w:cs="Times New Roman"/>
          <w:sz w:val="24"/>
          <w:szCs w:val="24"/>
        </w:rPr>
        <w:t xml:space="preserve">reactivity </w:t>
      </w:r>
      <w:del w:id="294" w:author="Nick Maxwell" w:date="2023-09-10T11:13:00Z">
        <w:r w:rsidR="00C9613B" w:rsidDel="00065988">
          <w:rPr>
            <w:rFonts w:ascii="Times New Roman" w:hAnsi="Times New Roman" w:cs="Times New Roman"/>
            <w:sz w:val="24"/>
            <w:szCs w:val="24"/>
          </w:rPr>
          <w:delText xml:space="preserve">is driven </w:delText>
        </w:r>
      </w:del>
      <w:del w:id="295" w:author="Nick Maxwell" w:date="2023-09-10T11:14:00Z">
        <w:r w:rsidR="00C9613B" w:rsidDel="00065988">
          <w:rPr>
            <w:rFonts w:ascii="Times New Roman" w:hAnsi="Times New Roman" w:cs="Times New Roman"/>
            <w:sz w:val="24"/>
            <w:szCs w:val="24"/>
          </w:rPr>
          <w:delText>primarily</w:delText>
        </w:r>
      </w:del>
      <w:del w:id="296" w:author="Nick Maxwell" w:date="2023-09-10T11:22:00Z">
        <w:r w:rsidR="00C9613B" w:rsidDel="00674756">
          <w:rPr>
            <w:rFonts w:ascii="Times New Roman" w:hAnsi="Times New Roman" w:cs="Times New Roman"/>
            <w:sz w:val="24"/>
            <w:szCs w:val="24"/>
          </w:rPr>
          <w:delText xml:space="preserve"> </w:delText>
        </w:r>
      </w:del>
      <w:del w:id="297" w:author="Nick Maxwell" w:date="2023-09-10T11:13:00Z">
        <w:r w:rsidR="00C9613B" w:rsidDel="00065988">
          <w:rPr>
            <w:rFonts w:ascii="Times New Roman" w:hAnsi="Times New Roman" w:cs="Times New Roman"/>
            <w:sz w:val="24"/>
            <w:szCs w:val="24"/>
          </w:rPr>
          <w:delText xml:space="preserve">by </w:delText>
        </w:r>
      </w:del>
      <w:ins w:id="298" w:author="Nick Maxwell" w:date="2023-09-10T11:13:00Z">
        <w:r w:rsidR="00065988">
          <w:rPr>
            <w:rFonts w:ascii="Times New Roman" w:hAnsi="Times New Roman" w:cs="Times New Roman"/>
            <w:sz w:val="24"/>
            <w:szCs w:val="24"/>
          </w:rPr>
          <w:t xml:space="preserve">reflects benefits </w:t>
        </w:r>
      </w:ins>
      <w:ins w:id="299" w:author="Nick Maxwell" w:date="2023-09-10T11:15:00Z">
        <w:r w:rsidR="00065988">
          <w:rPr>
            <w:rFonts w:ascii="Times New Roman" w:hAnsi="Times New Roman" w:cs="Times New Roman"/>
            <w:sz w:val="24"/>
            <w:szCs w:val="24"/>
          </w:rPr>
          <w:t>of</w:t>
        </w:r>
      </w:ins>
      <w:ins w:id="300" w:author="Nick Maxwell" w:date="2023-09-10T11:13:00Z">
        <w:r w:rsidR="00065988">
          <w:rPr>
            <w:rFonts w:ascii="Times New Roman" w:hAnsi="Times New Roman" w:cs="Times New Roman"/>
            <w:sz w:val="24"/>
            <w:szCs w:val="24"/>
          </w:rPr>
          <w:t xml:space="preserve"> </w:t>
        </w:r>
      </w:ins>
      <w:r w:rsidR="00C9613B">
        <w:rPr>
          <w:rFonts w:ascii="Times New Roman" w:hAnsi="Times New Roman" w:cs="Times New Roman"/>
          <w:sz w:val="24"/>
          <w:szCs w:val="24"/>
        </w:rPr>
        <w:t xml:space="preserve">relational </w:t>
      </w:r>
      <w:r w:rsidR="00D3247B">
        <w:rPr>
          <w:rFonts w:ascii="Times New Roman" w:hAnsi="Times New Roman" w:cs="Times New Roman"/>
          <w:sz w:val="24"/>
          <w:szCs w:val="24"/>
        </w:rPr>
        <w:t>encoding</w:t>
      </w:r>
      <w:ins w:id="301" w:author="Nick Maxwell" w:date="2023-09-10T11:16:00Z">
        <w:r w:rsidR="00065988">
          <w:rPr>
            <w:rFonts w:ascii="Times New Roman" w:hAnsi="Times New Roman" w:cs="Times New Roman"/>
            <w:sz w:val="24"/>
            <w:szCs w:val="24"/>
          </w:rPr>
          <w:t>.</w:t>
        </w:r>
      </w:ins>
      <w:del w:id="302" w:author="Nick Maxwell" w:date="2023-09-10T11:15:00Z">
        <w:r w:rsidR="00C9613B" w:rsidDel="00065988">
          <w:rPr>
            <w:rFonts w:ascii="Times New Roman" w:hAnsi="Times New Roman" w:cs="Times New Roman"/>
            <w:sz w:val="24"/>
            <w:szCs w:val="24"/>
          </w:rPr>
          <w:delText>.</w:delText>
        </w:r>
      </w:del>
      <w:ins w:id="303" w:author="Nick Maxwell" w:date="2023-09-10T11:14:00Z">
        <w:r w:rsidR="00065988">
          <w:rPr>
            <w:rFonts w:ascii="Times New Roman" w:hAnsi="Times New Roman" w:cs="Times New Roman"/>
            <w:sz w:val="24"/>
            <w:szCs w:val="24"/>
          </w:rPr>
          <w:t xml:space="preserve"> </w:t>
        </w:r>
      </w:ins>
      <w:commentRangeStart w:id="304"/>
      <w:ins w:id="305" w:author="Nick Maxwell" w:date="2023-09-10T11:21:00Z">
        <w:r w:rsidR="00674756">
          <w:rPr>
            <w:rFonts w:ascii="Times New Roman" w:hAnsi="Times New Roman" w:cs="Times New Roman"/>
            <w:sz w:val="24"/>
            <w:szCs w:val="24"/>
          </w:rPr>
          <w:t>Thus</w:t>
        </w:r>
      </w:ins>
      <w:commentRangeEnd w:id="304"/>
      <w:ins w:id="306" w:author="Nick Maxwell" w:date="2023-09-10T11:23:00Z">
        <w:r w:rsidR="00674756">
          <w:rPr>
            <w:rStyle w:val="CommentReference"/>
          </w:rPr>
          <w:commentReference w:id="304"/>
        </w:r>
      </w:ins>
      <w:ins w:id="307" w:author="Nick Maxwell" w:date="2023-09-10T11:21:00Z">
        <w:r w:rsidR="00674756">
          <w:rPr>
            <w:rFonts w:ascii="Times New Roman" w:hAnsi="Times New Roman" w:cs="Times New Roman"/>
            <w:sz w:val="24"/>
            <w:szCs w:val="24"/>
          </w:rPr>
          <w:t xml:space="preserve">, </w:t>
        </w:r>
      </w:ins>
      <w:ins w:id="308" w:author="Nick Maxwell" w:date="2023-09-10T11:22:00Z">
        <w:r w:rsidR="00674756">
          <w:rPr>
            <w:rFonts w:ascii="Times New Roman" w:hAnsi="Times New Roman" w:cs="Times New Roman"/>
            <w:sz w:val="24"/>
            <w:szCs w:val="24"/>
          </w:rPr>
          <w:t xml:space="preserve">when testing occurs via cued-recall, </w:t>
        </w:r>
      </w:ins>
      <w:ins w:id="309" w:author="Nick Maxwell" w:date="2023-09-10T11:21:00Z">
        <w:r w:rsidR="00674756">
          <w:rPr>
            <w:rFonts w:ascii="Times New Roman" w:hAnsi="Times New Roman" w:cs="Times New Roman"/>
            <w:sz w:val="24"/>
            <w:szCs w:val="24"/>
          </w:rPr>
          <w:t xml:space="preserve">cue-strengthening and relational encoding </w:t>
        </w:r>
      </w:ins>
      <w:ins w:id="310" w:author="Nick Maxwell" w:date="2023-09-10T11:22:00Z">
        <w:r w:rsidR="00674756">
          <w:rPr>
            <w:rFonts w:ascii="Times New Roman" w:hAnsi="Times New Roman" w:cs="Times New Roman"/>
            <w:sz w:val="24"/>
            <w:szCs w:val="24"/>
          </w:rPr>
          <w:t>processes likely work in tandem to facilitate memory for related but not unrelated cue-target pairs.</w:t>
        </w:r>
      </w:ins>
    </w:p>
    <w:p w14:paraId="533371A2" w14:textId="5888A42A"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w:t>
      </w:r>
      <w:ins w:id="311" w:author="Nick Maxwell" w:date="2023-09-10T11:23:00Z">
        <w:r w:rsidR="00674756">
          <w:rPr>
            <w:rFonts w:ascii="Times New Roman" w:hAnsi="Times New Roman" w:cs="Times New Roman"/>
            <w:sz w:val="24"/>
            <w:szCs w:val="24"/>
          </w:rPr>
          <w:t>on JOL react</w:t>
        </w:r>
      </w:ins>
      <w:ins w:id="312" w:author="Nick Maxwell" w:date="2023-09-10T11:24:00Z">
        <w:r w:rsidR="00674756">
          <w:rPr>
            <w:rFonts w:ascii="Times New Roman" w:hAnsi="Times New Roman" w:cs="Times New Roman"/>
            <w:sz w:val="24"/>
            <w:szCs w:val="24"/>
          </w:rPr>
          <w:t xml:space="preserve">ivity </w:t>
        </w:r>
      </w:ins>
      <w:r>
        <w:rPr>
          <w:rFonts w:ascii="Times New Roman" w:hAnsi="Times New Roman" w:cs="Times New Roman"/>
          <w:sz w:val="24"/>
          <w:szCs w:val="24"/>
        </w:rPr>
        <w:t xml:space="preserve">is consistent with </w:t>
      </w:r>
      <w:ins w:id="313" w:author="Nick Maxwell" w:date="2023-09-10T11:23:00Z">
        <w:r w:rsidR="00674756">
          <w:rPr>
            <w:rFonts w:ascii="Times New Roman" w:hAnsi="Times New Roman" w:cs="Times New Roman"/>
            <w:sz w:val="24"/>
            <w:szCs w:val="24"/>
          </w:rPr>
          <w:t>the notion that JOLs</w:t>
        </w:r>
      </w:ins>
      <w:ins w:id="314" w:author="Nick Maxwell" w:date="2023-09-10T11:24:00Z">
        <w:r w:rsidR="00674756">
          <w:rPr>
            <w:rFonts w:ascii="Times New Roman" w:hAnsi="Times New Roman" w:cs="Times New Roman"/>
            <w:sz w:val="24"/>
            <w:szCs w:val="24"/>
          </w:rPr>
          <w:t xml:space="preserve"> specifically encourage participants to process relatedness</w:t>
        </w:r>
      </w:ins>
      <w:del w:id="315" w:author="Nick Maxwell" w:date="2023-09-10T11:24:00Z">
        <w:r w:rsidR="0002544B" w:rsidDel="00674756">
          <w:rPr>
            <w:rFonts w:ascii="Times New Roman" w:hAnsi="Times New Roman" w:cs="Times New Roman"/>
            <w:sz w:val="24"/>
            <w:szCs w:val="24"/>
          </w:rPr>
          <w:delText>a relational</w:delText>
        </w:r>
        <w:r w:rsidDel="00674756">
          <w:rPr>
            <w:rFonts w:ascii="Times New Roman" w:hAnsi="Times New Roman" w:cs="Times New Roman"/>
            <w:sz w:val="24"/>
            <w:szCs w:val="24"/>
          </w:rPr>
          <w:delText xml:space="preserve"> account of JOL reactivity</w:delText>
        </w:r>
      </w:del>
      <w:r>
        <w:rPr>
          <w:rFonts w:ascii="Times New Roman" w:hAnsi="Times New Roman" w:cs="Times New Roman"/>
          <w:sz w:val="24"/>
          <w:szCs w:val="24"/>
        </w:rPr>
        <w:t xml:space="preserve">.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w:t>
      </w:r>
      <w:ins w:id="316" w:author="Nick Maxwell" w:date="2023-09-09T16:35:00Z">
        <w:r w:rsidR="00FD2776">
          <w:rPr>
            <w:rFonts w:ascii="Times New Roman" w:hAnsi="Times New Roman" w:cs="Times New Roman"/>
            <w:sz w:val="24"/>
            <w:szCs w:val="24"/>
          </w:rPr>
          <w:t xml:space="preserve">to </w:t>
        </w:r>
      </w:ins>
      <w:r w:rsidR="007C62A4">
        <w:rPr>
          <w:rFonts w:ascii="Times New Roman" w:hAnsi="Times New Roman" w:cs="Times New Roman"/>
          <w:sz w:val="24"/>
          <w:szCs w:val="24"/>
        </w:rPr>
        <w:t xml:space="preserve">backward </w:t>
      </w:r>
      <w:r w:rsidR="00A958CF">
        <w:rPr>
          <w:rFonts w:ascii="Times New Roman" w:hAnsi="Times New Roman" w:cs="Times New Roman"/>
          <w:sz w:val="24"/>
          <w:szCs w:val="24"/>
        </w:rPr>
        <w:t>associates when cued-recall testing was used.</w:t>
      </w:r>
      <w:r w:rsidR="007C62A4">
        <w:rPr>
          <w:rFonts w:ascii="Times New Roman" w:hAnsi="Times New Roman" w:cs="Times New Roman"/>
          <w:sz w:val="24"/>
          <w:szCs w:val="24"/>
        </w:rPr>
        <w:t xml:space="preserve"> Unlike forward </w:t>
      </w:r>
      <w:r w:rsidR="00A958CF">
        <w:rPr>
          <w:rFonts w:ascii="Times New Roman" w:hAnsi="Times New Roman" w:cs="Times New Roman"/>
          <w:sz w:val="24"/>
          <w:szCs w:val="24"/>
        </w:rPr>
        <w:t>associates</w:t>
      </w:r>
      <w:r w:rsidR="007C62A4">
        <w:rPr>
          <w:rFonts w:ascii="Times New Roman" w:hAnsi="Times New Roman" w:cs="Times New Roman"/>
          <w:sz w:val="24"/>
          <w:szCs w:val="24"/>
        </w:rPr>
        <w:t xml:space="preserve">, intrinsic relatedness cues for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317" w:name="_Hlk137128087"/>
      <w:r w:rsidR="007C62A4" w:rsidRPr="007C62A4">
        <w:rPr>
          <w:rFonts w:ascii="Times New Roman" w:hAnsi="Times New Roman" w:cs="Times New Roman"/>
          <w:i/>
          <w:iCs/>
          <w:sz w:val="24"/>
          <w:szCs w:val="24"/>
        </w:rPr>
        <w:t>–</w:t>
      </w:r>
      <w:bookmarkEnd w:id="317"/>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r w:rsidR="00A958CF">
        <w:rPr>
          <w:rFonts w:ascii="Times New Roman" w:hAnsi="Times New Roman" w:cs="Times New Roman"/>
          <w:sz w:val="24"/>
          <w:szCs w:val="24"/>
        </w:rPr>
        <w:t>and</w:t>
      </w:r>
      <w:r w:rsidR="007C62A4">
        <w:rPr>
          <w:rFonts w:ascii="Times New Roman" w:hAnsi="Times New Roman" w:cs="Times New Roman"/>
          <w:sz w:val="24"/>
          <w:szCs w:val="24"/>
        </w:rPr>
        <w:t xml:space="preserve"> Huff (</w:t>
      </w:r>
      <w:r w:rsidR="00595F22">
        <w:rPr>
          <w:rFonts w:ascii="Times New Roman" w:hAnsi="Times New Roman" w:cs="Times New Roman"/>
          <w:sz w:val="24"/>
          <w:szCs w:val="24"/>
        </w:rPr>
        <w:t>2023</w:t>
      </w:r>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 xml:space="preserve">while also demonstrating that reactivity on </w:t>
      </w:r>
      <w:r w:rsidR="00A958CF">
        <w:rPr>
          <w:rFonts w:ascii="Times New Roman" w:hAnsi="Times New Roman" w:cs="Times New Roman"/>
          <w:sz w:val="24"/>
          <w:szCs w:val="24"/>
        </w:rPr>
        <w:t>this pair type</w:t>
      </w:r>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w:t>
      </w:r>
      <w:r w:rsidR="00E11D54">
        <w:rPr>
          <w:rFonts w:ascii="Times New Roman" w:hAnsi="Times New Roman" w:cs="Times New Roman"/>
          <w:sz w:val="24"/>
          <w:szCs w:val="24"/>
        </w:rPr>
        <w:t xml:space="preserve">both </w:t>
      </w:r>
      <w:r w:rsidR="007C62A4">
        <w:rPr>
          <w:rFonts w:ascii="Times New Roman" w:hAnsi="Times New Roman" w:cs="Times New Roman"/>
          <w:sz w:val="24"/>
          <w:szCs w:val="24"/>
        </w:rPr>
        <w:t xml:space="preserve">in the absence of a forward </w:t>
      </w:r>
      <w:r w:rsidR="00A958CF">
        <w:rPr>
          <w:rFonts w:ascii="Times New Roman" w:hAnsi="Times New Roman" w:cs="Times New Roman"/>
          <w:sz w:val="24"/>
          <w:szCs w:val="24"/>
        </w:rPr>
        <w:t>associate</w:t>
      </w:r>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xml:space="preserve">. </w:t>
      </w:r>
      <w:del w:id="318" w:author="Nick Maxwell" w:date="2023-09-09T16:38:00Z">
        <w:r w:rsidR="007C62A4" w:rsidDel="00FD2776">
          <w:rPr>
            <w:rFonts w:ascii="Times New Roman" w:hAnsi="Times New Roman" w:cs="Times New Roman"/>
            <w:sz w:val="24"/>
            <w:szCs w:val="24"/>
          </w:rPr>
          <w:delText>Finally</w:delText>
        </w:r>
      </w:del>
      <w:ins w:id="319" w:author="Nick Maxwell" w:date="2023-09-09T16:38:00Z">
        <w:r w:rsidR="00FD2776">
          <w:rPr>
            <w:rFonts w:ascii="Times New Roman" w:hAnsi="Times New Roman" w:cs="Times New Roman"/>
            <w:sz w:val="24"/>
            <w:szCs w:val="24"/>
          </w:rPr>
          <w:t>Furthermore</w:t>
        </w:r>
      </w:ins>
      <w:r w:rsidR="007C62A4">
        <w:rPr>
          <w:rFonts w:ascii="Times New Roman" w:hAnsi="Times New Roman" w:cs="Times New Roman"/>
          <w:sz w:val="24"/>
          <w:szCs w:val="24"/>
        </w:rPr>
        <w:t>, Halamish and Undorf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w:t>
      </w:r>
      <w:ins w:id="320" w:author="Nick Maxwell" w:date="2023-09-09T16:36:00Z">
        <w:r w:rsidR="00FD2776">
          <w:rPr>
            <w:rFonts w:ascii="Times New Roman" w:hAnsi="Times New Roman" w:cs="Times New Roman"/>
            <w:sz w:val="24"/>
            <w:szCs w:val="24"/>
          </w:rPr>
          <w:t xml:space="preserve"> previously studied cues</w:t>
        </w:r>
      </w:ins>
      <w:ins w:id="321" w:author="Nick Maxwell" w:date="2023-09-09T16:37:00Z">
        <w:r w:rsidR="00FD2776">
          <w:rPr>
            <w:rFonts w:ascii="Times New Roman" w:hAnsi="Times New Roman" w:cs="Times New Roman"/>
            <w:sz w:val="24"/>
            <w:szCs w:val="24"/>
          </w:rPr>
          <w:t xml:space="preserve"> </w:t>
        </w:r>
        <w:r w:rsidR="00FD2776" w:rsidRPr="00FD2776">
          <w:rPr>
            <w:rFonts w:ascii="Times New Roman" w:hAnsi="Times New Roman" w:cs="Times New Roman"/>
            <w:sz w:val="24"/>
            <w:szCs w:val="24"/>
          </w:rPr>
          <w:t>(i.e., judging whether a previously presented cue had been paired with a related or unrelated target)</w:t>
        </w:r>
      </w:ins>
      <w:ins w:id="322" w:author="Nick Maxwell" w:date="2023-09-09T16:36:00Z">
        <w:r w:rsidR="00FD2776">
          <w:rPr>
            <w:rFonts w:ascii="Times New Roman" w:hAnsi="Times New Roman" w:cs="Times New Roman"/>
            <w:sz w:val="24"/>
            <w:szCs w:val="24"/>
          </w:rPr>
          <w:t>, particularly when cues and been previously paired with a</w:t>
        </w:r>
      </w:ins>
      <w:r w:rsidR="00674745">
        <w:rPr>
          <w:rFonts w:ascii="Times New Roman" w:hAnsi="Times New Roman" w:cs="Times New Roman"/>
          <w:sz w:val="24"/>
          <w:szCs w:val="24"/>
        </w:rPr>
        <w:t xml:space="preserve"> related</w:t>
      </w:r>
      <w:del w:id="323" w:author="Nick Maxwell" w:date="2023-09-09T16:36:00Z">
        <w:r w:rsidR="00674745" w:rsidDel="00FD2776">
          <w:rPr>
            <w:rFonts w:ascii="Times New Roman" w:hAnsi="Times New Roman" w:cs="Times New Roman"/>
            <w:sz w:val="24"/>
            <w:szCs w:val="24"/>
          </w:rPr>
          <w:delText xml:space="preserve"> cue</w:delText>
        </w:r>
      </w:del>
      <w:r w:rsidR="00674745">
        <w:rPr>
          <w:rFonts w:ascii="Times New Roman" w:hAnsi="Times New Roman" w:cs="Times New Roman"/>
          <w:sz w:val="24"/>
          <w:szCs w:val="24"/>
        </w:rPr>
        <w:t>-target</w:t>
      </w:r>
      <w:del w:id="324" w:author="Nick Maxwell" w:date="2023-09-09T16:36:00Z">
        <w:r w:rsidR="00674745" w:rsidDel="00FD2776">
          <w:rPr>
            <w:rFonts w:ascii="Times New Roman" w:hAnsi="Times New Roman" w:cs="Times New Roman"/>
            <w:sz w:val="24"/>
            <w:szCs w:val="24"/>
          </w:rPr>
          <w:delText xml:space="preserve"> pairs</w:delText>
        </w:r>
      </w:del>
      <w:del w:id="325" w:author="Nick Maxwell" w:date="2023-09-09T16:37:00Z">
        <w:r w:rsidR="00674745" w:rsidDel="00FD2776">
          <w:rPr>
            <w:rFonts w:ascii="Times New Roman" w:hAnsi="Times New Roman" w:cs="Times New Roman"/>
            <w:sz w:val="24"/>
            <w:szCs w:val="24"/>
          </w:rPr>
          <w:delText xml:space="preserve"> (i.e., judging whether a previously presented cue had been paired with a related or unrelated target)</w:delText>
        </w:r>
      </w:del>
      <w:ins w:id="326" w:author="Nick Maxwell" w:date="2023-09-09T16:37:00Z">
        <w:r w:rsidR="00FD2776">
          <w:rPr>
            <w:rFonts w:ascii="Times New Roman" w:hAnsi="Times New Roman" w:cs="Times New Roman"/>
            <w:sz w:val="24"/>
            <w:szCs w:val="24"/>
          </w:rPr>
          <w:t xml:space="preserve">, </w:t>
        </w:r>
      </w:ins>
      <w:del w:id="327" w:author="Nick Maxwell" w:date="2023-09-09T16:37:00Z">
        <w:r w:rsidR="00674745" w:rsidDel="00FD2776">
          <w:rPr>
            <w:rFonts w:ascii="Times New Roman" w:hAnsi="Times New Roman" w:cs="Times New Roman"/>
            <w:sz w:val="24"/>
            <w:szCs w:val="24"/>
          </w:rPr>
          <w:delText xml:space="preserve">, </w:delText>
        </w:r>
      </w:del>
      <w:r w:rsidR="00674745">
        <w:rPr>
          <w:rFonts w:ascii="Times New Roman" w:hAnsi="Times New Roman" w:cs="Times New Roman"/>
          <w:sz w:val="24"/>
          <w:szCs w:val="24"/>
        </w:rPr>
        <w:t xml:space="preserve">providing further </w:t>
      </w:r>
      <w:r w:rsidR="00674745">
        <w:rPr>
          <w:rFonts w:ascii="Times New Roman" w:hAnsi="Times New Roman" w:cs="Times New Roman"/>
          <w:sz w:val="24"/>
          <w:szCs w:val="24"/>
        </w:rPr>
        <w:lastRenderedPageBreak/>
        <w:t xml:space="preserve">evidence that JOLs differentially affect processing of related cue-target </w:t>
      </w:r>
      <w:r w:rsidR="00A958CF">
        <w:rPr>
          <w:rFonts w:ascii="Times New Roman" w:hAnsi="Times New Roman" w:cs="Times New Roman"/>
          <w:sz w:val="24"/>
          <w:szCs w:val="24"/>
        </w:rPr>
        <w:t>pairs</w:t>
      </w:r>
      <w:r w:rsidR="00674745">
        <w:rPr>
          <w:rFonts w:ascii="Times New Roman" w:hAnsi="Times New Roman" w:cs="Times New Roman"/>
          <w:sz w:val="24"/>
          <w:szCs w:val="24"/>
        </w:rPr>
        <w:t xml:space="preserve">. </w:t>
      </w:r>
      <w:ins w:id="328" w:author="Nick Maxwell" w:date="2023-09-09T16:38:00Z">
        <w:r w:rsidR="00FD2776">
          <w:rPr>
            <w:rFonts w:ascii="Times New Roman" w:hAnsi="Times New Roman" w:cs="Times New Roman"/>
            <w:sz w:val="24"/>
            <w:szCs w:val="24"/>
          </w:rPr>
          <w:t>Finally,</w:t>
        </w:r>
      </w:ins>
      <w:ins w:id="329" w:author="Nick Maxwell" w:date="2023-09-10T11:24:00Z">
        <w:r w:rsidR="00A313CF">
          <w:rPr>
            <w:rFonts w:ascii="Times New Roman" w:hAnsi="Times New Roman" w:cs="Times New Roman"/>
            <w:sz w:val="24"/>
            <w:szCs w:val="24"/>
          </w:rPr>
          <w:t xml:space="preserve"> Rivers et al. (2023)</w:t>
        </w:r>
      </w:ins>
      <w:ins w:id="330" w:author="Nick Maxwell" w:date="2023-09-10T11:25:00Z">
        <w:r w:rsidR="00A313CF">
          <w:rPr>
            <w:rFonts w:ascii="Times New Roman" w:hAnsi="Times New Roman" w:cs="Times New Roman"/>
            <w:sz w:val="24"/>
            <w:szCs w:val="24"/>
          </w:rPr>
          <w:t xml:space="preserve"> demonstrated that when participants form their JOLs, they primarily consider</w:t>
        </w:r>
      </w:ins>
      <w:ins w:id="331" w:author="Nick Maxwell" w:date="2023-09-10T11:26:00Z">
        <w:r w:rsidR="00A313CF">
          <w:rPr>
            <w:rFonts w:ascii="Times New Roman" w:hAnsi="Times New Roman" w:cs="Times New Roman"/>
            <w:sz w:val="24"/>
            <w:szCs w:val="24"/>
          </w:rPr>
          <w:t xml:space="preserve"> relatedness rather than other cues which could also benefit recall. </w:t>
        </w:r>
      </w:ins>
      <w:del w:id="332" w:author="Nick Maxwell" w:date="2023-09-10T11:26:00Z">
        <w:r w:rsidR="00674745" w:rsidDel="00A313CF">
          <w:rPr>
            <w:rFonts w:ascii="Times New Roman" w:hAnsi="Times New Roman" w:cs="Times New Roman"/>
            <w:sz w:val="24"/>
            <w:szCs w:val="24"/>
          </w:rPr>
          <w:delText xml:space="preserve">Considered </w:delText>
        </w:r>
      </w:del>
      <w:ins w:id="333" w:author="Nick Maxwell" w:date="2023-09-10T11:26:00Z">
        <w:r w:rsidR="00A313CF">
          <w:rPr>
            <w:rFonts w:ascii="Times New Roman" w:hAnsi="Times New Roman" w:cs="Times New Roman"/>
            <w:sz w:val="24"/>
            <w:szCs w:val="24"/>
          </w:rPr>
          <w:t>Viewed</w:t>
        </w:r>
        <w:r w:rsidR="00A313CF">
          <w:rPr>
            <w:rFonts w:ascii="Times New Roman" w:hAnsi="Times New Roman" w:cs="Times New Roman"/>
            <w:sz w:val="24"/>
            <w:szCs w:val="24"/>
          </w:rPr>
          <w:t xml:space="preserve"> </w:t>
        </w:r>
      </w:ins>
      <w:r w:rsidR="00674745">
        <w:rPr>
          <w:rFonts w:ascii="Times New Roman" w:hAnsi="Times New Roman" w:cs="Times New Roman"/>
          <w:sz w:val="24"/>
          <w:szCs w:val="24"/>
        </w:rPr>
        <w:t xml:space="preserve">alongside the present study, </w:t>
      </w:r>
      <w:r w:rsidR="00A958CF">
        <w:rPr>
          <w:rFonts w:ascii="Times New Roman" w:hAnsi="Times New Roman" w:cs="Times New Roman"/>
          <w:sz w:val="24"/>
          <w:szCs w:val="24"/>
        </w:rPr>
        <w:t xml:space="preserve">a </w:t>
      </w:r>
      <w:r w:rsidR="00674745">
        <w:rPr>
          <w:rFonts w:ascii="Times New Roman" w:hAnsi="Times New Roman" w:cs="Times New Roman"/>
          <w:sz w:val="24"/>
          <w:szCs w:val="24"/>
        </w:rPr>
        <w:t>pattern emerges in which JOLs consistently benefit cued</w:t>
      </w:r>
      <w:ins w:id="334" w:author="Nick Maxwell" w:date="2023-09-09T16:37:00Z">
        <w:r w:rsidR="00FD2776">
          <w:rPr>
            <w:rFonts w:ascii="Times New Roman" w:hAnsi="Times New Roman" w:cs="Times New Roman"/>
            <w:sz w:val="24"/>
            <w:szCs w:val="24"/>
          </w:rPr>
          <w:t>-</w:t>
        </w:r>
      </w:ins>
      <w:del w:id="335" w:author="Nick Maxwell" w:date="2023-09-09T16:37:00Z">
        <w:r w:rsidR="00674745" w:rsidDel="00FD2776">
          <w:rPr>
            <w:rFonts w:ascii="Times New Roman" w:hAnsi="Times New Roman" w:cs="Times New Roman"/>
            <w:sz w:val="24"/>
            <w:szCs w:val="24"/>
          </w:rPr>
          <w:delText xml:space="preserve"> </w:delText>
        </w:r>
      </w:del>
      <w:r w:rsidR="00674745">
        <w:rPr>
          <w:rFonts w:ascii="Times New Roman" w:hAnsi="Times New Roman" w:cs="Times New Roman"/>
          <w:sz w:val="24"/>
          <w:szCs w:val="24"/>
        </w:rPr>
        <w:t xml:space="preserve">recall of related pairs, regardless of pair direction or type of association. Thus, positive reactivity on related pairs </w:t>
      </w:r>
      <w:ins w:id="336" w:author="Nick Maxwell" w:date="2023-09-09T16:37:00Z">
        <w:r w:rsidR="00FD2776">
          <w:rPr>
            <w:rFonts w:ascii="Times New Roman" w:hAnsi="Times New Roman" w:cs="Times New Roman"/>
            <w:sz w:val="24"/>
            <w:szCs w:val="24"/>
          </w:rPr>
          <w:t xml:space="preserve">likely </w:t>
        </w:r>
      </w:ins>
      <w:r w:rsidR="00674745">
        <w:rPr>
          <w:rFonts w:ascii="Times New Roman" w:hAnsi="Times New Roman" w:cs="Times New Roman"/>
          <w:sz w:val="24"/>
          <w:szCs w:val="24"/>
        </w:rPr>
        <w:t xml:space="preserve">reflects </w:t>
      </w:r>
      <w:del w:id="337" w:author="Nick Maxwell" w:date="2023-09-09T16:38:00Z">
        <w:r w:rsidR="0002544B" w:rsidDel="00FD2776">
          <w:rPr>
            <w:rFonts w:ascii="Times New Roman" w:hAnsi="Times New Roman" w:cs="Times New Roman"/>
            <w:sz w:val="24"/>
            <w:szCs w:val="24"/>
          </w:rPr>
          <w:delText>a</w:delText>
        </w:r>
      </w:del>
      <w:ins w:id="338" w:author="Nick Maxwell" w:date="2023-09-10T11:26:00Z">
        <w:r w:rsidR="00A313CF">
          <w:rPr>
            <w:rFonts w:ascii="Times New Roman" w:hAnsi="Times New Roman" w:cs="Times New Roman"/>
            <w:sz w:val="24"/>
            <w:szCs w:val="24"/>
          </w:rPr>
          <w:t>contributi</w:t>
        </w:r>
      </w:ins>
      <w:ins w:id="339" w:author="Nick Maxwell" w:date="2023-09-10T11:27:00Z">
        <w:r w:rsidR="00A313CF">
          <w:rPr>
            <w:rFonts w:ascii="Times New Roman" w:hAnsi="Times New Roman" w:cs="Times New Roman"/>
            <w:sz w:val="24"/>
            <w:szCs w:val="24"/>
          </w:rPr>
          <w:t>ons of a</w:t>
        </w:r>
      </w:ins>
      <w:del w:id="340" w:author="Nick Maxwell" w:date="2023-09-09T16:38:00Z">
        <w:r w:rsidR="0002544B" w:rsidDel="00FD2776">
          <w:rPr>
            <w:rFonts w:ascii="Times New Roman" w:hAnsi="Times New Roman" w:cs="Times New Roman"/>
            <w:sz w:val="24"/>
            <w:szCs w:val="24"/>
          </w:rPr>
          <w:delText xml:space="preserve"> </w:delText>
        </w:r>
      </w:del>
      <w:ins w:id="341" w:author="Nick Maxwell" w:date="2023-09-09T16:38:00Z">
        <w:r w:rsidR="00FD2776">
          <w:rPr>
            <w:rFonts w:ascii="Times New Roman" w:hAnsi="Times New Roman" w:cs="Times New Roman"/>
            <w:sz w:val="24"/>
            <w:szCs w:val="24"/>
          </w:rPr>
          <w:t xml:space="preserve"> </w:t>
        </w:r>
      </w:ins>
      <w:r w:rsidR="0002544B">
        <w:rPr>
          <w:rFonts w:ascii="Times New Roman" w:hAnsi="Times New Roman" w:cs="Times New Roman"/>
          <w:sz w:val="24"/>
          <w:szCs w:val="24"/>
        </w:rPr>
        <w:t>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r w:rsidR="007F3999">
        <w:rPr>
          <w:rFonts w:ascii="Times New Roman" w:hAnsi="Times New Roman" w:cs="Times New Roman"/>
          <w:sz w:val="24"/>
          <w:szCs w:val="24"/>
        </w:rPr>
        <w:t xml:space="preserve">separately </w:t>
      </w:r>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6157F4E4"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w:t>
      </w:r>
      <w:del w:id="342" w:author="Nick Maxwell" w:date="2023-09-09T16:39:00Z">
        <w:r w:rsidDel="00FD2776">
          <w:rPr>
            <w:rFonts w:ascii="Times New Roman" w:hAnsi="Times New Roman" w:cs="Times New Roman"/>
            <w:sz w:val="24"/>
            <w:szCs w:val="24"/>
          </w:rPr>
          <w:delText xml:space="preserve">test </w:delText>
        </w:r>
      </w:del>
      <w:ins w:id="343" w:author="Nick Maxwell" w:date="2023-09-09T16:39:00Z">
        <w:r w:rsidR="00FD2776">
          <w:rPr>
            <w:rFonts w:ascii="Times New Roman" w:hAnsi="Times New Roman" w:cs="Times New Roman"/>
            <w:sz w:val="24"/>
            <w:szCs w:val="24"/>
          </w:rPr>
          <w:t xml:space="preserve">investigate </w:t>
        </w:r>
      </w:ins>
      <w:r>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w:t>
      </w:r>
      <w:del w:id="344" w:author="Nick Maxwell" w:date="2023-09-09T16:39:00Z">
        <w:r w:rsidDel="00FD2776">
          <w:rPr>
            <w:rFonts w:ascii="Times New Roman" w:hAnsi="Times New Roman" w:cs="Times New Roman"/>
            <w:sz w:val="24"/>
            <w:szCs w:val="24"/>
          </w:rPr>
          <w:delText xml:space="preserve">use </w:delText>
        </w:r>
      </w:del>
      <w:ins w:id="345" w:author="Nick Maxwell" w:date="2023-09-09T16:39:00Z">
        <w:r w:rsidR="00FD2776">
          <w:rPr>
            <w:rFonts w:ascii="Times New Roman" w:hAnsi="Times New Roman" w:cs="Times New Roman"/>
            <w:sz w:val="24"/>
            <w:szCs w:val="24"/>
          </w:rPr>
          <w:t xml:space="preserve">inclusion </w:t>
        </w:r>
      </w:ins>
      <w:r>
        <w:rPr>
          <w:rFonts w:ascii="Times New Roman" w:hAnsi="Times New Roman" w:cs="Times New Roman"/>
          <w:sz w:val="24"/>
          <w:szCs w:val="24"/>
        </w:rPr>
        <w:t xml:space="preserve">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w:t>
      </w:r>
      <w:r w:rsidR="00D3247B">
        <w:rPr>
          <w:rFonts w:ascii="Times New Roman" w:hAnsi="Times New Roman" w:cs="Times New Roman"/>
          <w:sz w:val="24"/>
          <w:szCs w:val="24"/>
        </w:rPr>
        <w:t>ing</w:t>
      </w:r>
      <w:r w:rsidR="009E0631">
        <w:rPr>
          <w:rFonts w:ascii="Times New Roman" w:hAnsi="Times New Roman" w:cs="Times New Roman"/>
          <w:sz w:val="24"/>
          <w:szCs w:val="24"/>
        </w:rPr>
        <w:t xml:space="preserve">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7CCEAA1A"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4211C">
        <w:rPr>
          <w:rFonts w:ascii="Times New Roman" w:hAnsi="Times New Roman" w:cs="Times New Roman"/>
          <w:sz w:val="24"/>
          <w:szCs w:val="24"/>
        </w:rPr>
        <w:t xml:space="preserve">encourage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 xml:space="preserve">For example, </w:t>
      </w:r>
      <w:r w:rsidR="006E14ED">
        <w:rPr>
          <w:rFonts w:ascii="Times New Roman" w:hAnsi="Times New Roman" w:cs="Times New Roman"/>
          <w:sz w:val="24"/>
          <w:szCs w:val="24"/>
        </w:rPr>
        <w:t xml:space="preserve">because cued-recall testing is </w:t>
      </w:r>
      <w:r w:rsidR="00A86430">
        <w:rPr>
          <w:rFonts w:ascii="Times New Roman" w:hAnsi="Times New Roman" w:cs="Times New Roman"/>
          <w:sz w:val="24"/>
          <w:szCs w:val="24"/>
        </w:rPr>
        <w:t xml:space="preserve">recollection based, participants </w:t>
      </w:r>
      <w:r w:rsidR="00CE1FC5">
        <w:rPr>
          <w:rFonts w:ascii="Times New Roman" w:hAnsi="Times New Roman" w:cs="Times New Roman"/>
          <w:sz w:val="24"/>
          <w:szCs w:val="24"/>
        </w:rPr>
        <w:t xml:space="preserve">are more likely to </w:t>
      </w:r>
      <w:r w:rsidR="00A86430">
        <w:rPr>
          <w:rFonts w:ascii="Times New Roman" w:hAnsi="Times New Roman" w:cs="Times New Roman"/>
          <w:sz w:val="24"/>
          <w:szCs w:val="24"/>
        </w:rPr>
        <w:t xml:space="preserve">rely on specific cues or characteristics of the stimuli to successfully retrieve them. </w:t>
      </w:r>
      <w:r w:rsidR="0014211C">
        <w:rPr>
          <w:rFonts w:ascii="Times New Roman" w:hAnsi="Times New Roman" w:cs="Times New Roman"/>
          <w:sz w:val="24"/>
          <w:szCs w:val="24"/>
        </w:rPr>
        <w:t>Because JOL</w:t>
      </w:r>
      <w:r w:rsidR="00D3247B">
        <w:rPr>
          <w:rFonts w:ascii="Times New Roman" w:hAnsi="Times New Roman" w:cs="Times New Roman"/>
          <w:sz w:val="24"/>
          <w:szCs w:val="24"/>
        </w:rPr>
        <w:t>s</w:t>
      </w:r>
      <w:r w:rsidR="0014211C">
        <w:rPr>
          <w:rFonts w:ascii="Times New Roman" w:hAnsi="Times New Roman" w:cs="Times New Roman"/>
          <w:sz w:val="24"/>
          <w:szCs w:val="24"/>
        </w:rPr>
        <w:t xml:space="preserve"> encourage the processing of</w:t>
      </w:r>
      <w:r w:rsidR="00C9613B">
        <w:rPr>
          <w:rFonts w:ascii="Times New Roman" w:hAnsi="Times New Roman" w:cs="Times New Roman"/>
          <w:sz w:val="24"/>
          <w:szCs w:val="24"/>
        </w:rPr>
        <w:t xml:space="preserve"> </w:t>
      </w:r>
      <w:r w:rsidR="0014211C">
        <w:rPr>
          <w:rFonts w:ascii="Times New Roman" w:hAnsi="Times New Roman" w:cs="Times New Roman"/>
          <w:sz w:val="24"/>
          <w:szCs w:val="24"/>
        </w:rPr>
        <w:t>cue-target association, memory benefits are less likely to occur on pairs lacking cue-target relations when testing occurs via cued-recall.</w:t>
      </w:r>
      <w:r w:rsidR="00CE1FC5">
        <w:rPr>
          <w:rFonts w:ascii="Times New Roman" w:hAnsi="Times New Roman" w:cs="Times New Roman"/>
          <w:sz w:val="24"/>
          <w:szCs w:val="24"/>
        </w:rPr>
        <w:t xml:space="preserve"> </w:t>
      </w:r>
      <w:r w:rsidR="00187A07">
        <w:rPr>
          <w:rFonts w:ascii="Times New Roman" w:hAnsi="Times New Roman" w:cs="Times New Roman"/>
          <w:sz w:val="24"/>
          <w:szCs w:val="24"/>
        </w:rPr>
        <w:t>However,</w:t>
      </w:r>
      <w:r w:rsidR="00CE1FC5">
        <w:rPr>
          <w:rFonts w:ascii="Times New Roman" w:hAnsi="Times New Roman" w:cs="Times New Roman"/>
          <w:sz w:val="24"/>
          <w:szCs w:val="24"/>
        </w:rPr>
        <w:t xml:space="preserve"> making JOLs also assists in the creation of familiarity-based cues. Because unrelated pairs lack intrinsic relatedness cues, increased familiarity may be especially important for aiding </w:t>
      </w:r>
      <w:r w:rsidR="0014211C">
        <w:rPr>
          <w:rFonts w:ascii="Times New Roman" w:hAnsi="Times New Roman" w:cs="Times New Roman"/>
          <w:sz w:val="24"/>
          <w:szCs w:val="24"/>
        </w:rPr>
        <w:t>memory</w:t>
      </w:r>
      <w:r w:rsidR="00CE1FC5">
        <w:rPr>
          <w:rFonts w:ascii="Times New Roman" w:hAnsi="Times New Roman" w:cs="Times New Roman"/>
          <w:sz w:val="24"/>
          <w:szCs w:val="24"/>
        </w:rPr>
        <w:t xml:space="preserve"> of </w:t>
      </w:r>
      <w:r w:rsidR="0014211C">
        <w:rPr>
          <w:rFonts w:ascii="Times New Roman" w:hAnsi="Times New Roman" w:cs="Times New Roman"/>
          <w:sz w:val="24"/>
          <w:szCs w:val="24"/>
        </w:rPr>
        <w:t>this pair type</w:t>
      </w:r>
      <w:r w:rsidR="00CE1FC5">
        <w:rPr>
          <w:rFonts w:ascii="Times New Roman" w:hAnsi="Times New Roman" w:cs="Times New Roman"/>
          <w:sz w:val="24"/>
          <w:szCs w:val="24"/>
        </w:rPr>
        <w:t>, particularly when</w:t>
      </w:r>
      <w:r w:rsidR="0014211C">
        <w:rPr>
          <w:rFonts w:ascii="Times New Roman" w:hAnsi="Times New Roman" w:cs="Times New Roman"/>
          <w:sz w:val="24"/>
          <w:szCs w:val="24"/>
        </w:rPr>
        <w:t xml:space="preserve"> using</w:t>
      </w:r>
      <w:r w:rsidR="00CE1FC5">
        <w:rPr>
          <w:rFonts w:ascii="Times New Roman" w:hAnsi="Times New Roman" w:cs="Times New Roman"/>
          <w:sz w:val="24"/>
          <w:szCs w:val="24"/>
        </w:rPr>
        <w:t xml:space="preserve"> recognition testing</w:t>
      </w:r>
      <w:r w:rsidR="0014211C">
        <w:rPr>
          <w:rFonts w:ascii="Times New Roman" w:hAnsi="Times New Roman" w:cs="Times New Roman"/>
          <w:sz w:val="24"/>
          <w:szCs w:val="24"/>
        </w:rPr>
        <w:t xml:space="preserve">, </w:t>
      </w:r>
      <w:r w:rsidR="00C00161">
        <w:rPr>
          <w:rFonts w:ascii="Times New Roman" w:hAnsi="Times New Roman" w:cs="Times New Roman"/>
          <w:sz w:val="24"/>
          <w:szCs w:val="24"/>
        </w:rPr>
        <w:t>as</w:t>
      </w:r>
      <w:r w:rsidR="0014211C">
        <w:rPr>
          <w:rFonts w:ascii="Times New Roman" w:hAnsi="Times New Roman" w:cs="Times New Roman"/>
          <w:sz w:val="24"/>
          <w:szCs w:val="24"/>
        </w:rPr>
        <w:t xml:space="preserve"> this test type is particularly sensitive to item familiarity </w:t>
      </w:r>
      <w:r w:rsidR="00CE1FC5">
        <w:rPr>
          <w:rFonts w:ascii="Times New Roman" w:hAnsi="Times New Roman" w:cs="Times New Roman"/>
          <w:sz w:val="24"/>
          <w:szCs w:val="24"/>
        </w:rPr>
        <w:t>(see</w:t>
      </w:r>
      <w:r w:rsidR="00187A07">
        <w:rPr>
          <w:rFonts w:ascii="Times New Roman" w:hAnsi="Times New Roman" w:cs="Times New Roman"/>
          <w:sz w:val="24"/>
          <w:szCs w:val="24"/>
        </w:rPr>
        <w:t xml:space="preserve"> </w:t>
      </w:r>
      <w:r w:rsidR="00A86430" w:rsidRPr="00ED11F9">
        <w:rPr>
          <w:rFonts w:ascii="Times New Roman" w:hAnsi="Times New Roman" w:cs="Times New Roman"/>
          <w:sz w:val="24"/>
          <w:szCs w:val="24"/>
        </w:rPr>
        <w:t>Koriat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h, 1996; Yonelinas,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r w:rsidR="00AF75BA">
        <w:rPr>
          <w:rFonts w:ascii="Times New Roman" w:hAnsi="Times New Roman" w:cs="Times New Roman"/>
          <w:sz w:val="24"/>
          <w:szCs w:val="24"/>
        </w:rPr>
        <w:t xml:space="preserve">Our findings in Experiments 2 and 3 support this notion, as in addition to improving hits for </w:t>
      </w:r>
      <w:r w:rsidR="0014211C">
        <w:rPr>
          <w:rFonts w:ascii="Times New Roman" w:hAnsi="Times New Roman" w:cs="Times New Roman"/>
          <w:sz w:val="24"/>
          <w:szCs w:val="24"/>
        </w:rPr>
        <w:t>unrelated pairs</w:t>
      </w:r>
      <w:r w:rsidR="00AF75BA">
        <w:rPr>
          <w:rFonts w:ascii="Times New Roman" w:hAnsi="Times New Roman" w:cs="Times New Roman"/>
          <w:sz w:val="24"/>
          <w:szCs w:val="24"/>
        </w:rPr>
        <w:t xml:space="preserve">, </w:t>
      </w:r>
      <w:r w:rsidR="0014211C">
        <w:rPr>
          <w:rFonts w:ascii="Times New Roman" w:hAnsi="Times New Roman" w:cs="Times New Roman"/>
          <w:sz w:val="24"/>
          <w:szCs w:val="24"/>
        </w:rPr>
        <w:t xml:space="preserve">JOLs also reduced </w:t>
      </w:r>
      <w:r w:rsidR="00AF75BA">
        <w:rPr>
          <w:rFonts w:ascii="Times New Roman" w:hAnsi="Times New Roman" w:cs="Times New Roman"/>
          <w:sz w:val="24"/>
          <w:szCs w:val="24"/>
        </w:rPr>
        <w:t>false alarm</w:t>
      </w:r>
      <w:r w:rsidR="0014211C">
        <w:rPr>
          <w:rFonts w:ascii="Times New Roman" w:hAnsi="Times New Roman" w:cs="Times New Roman"/>
          <w:sz w:val="24"/>
          <w:szCs w:val="24"/>
        </w:rPr>
        <w:t xml:space="preserve"> rates, suggesting that participants in the JOL group could more readily discriminate between presented and non-presented items</w:t>
      </w:r>
      <w:r w:rsidR="00AF75BA">
        <w:rPr>
          <w:rFonts w:ascii="Times New Roman" w:hAnsi="Times New Roman" w:cs="Times New Roman"/>
          <w:sz w:val="24"/>
          <w:szCs w:val="24"/>
        </w:rPr>
        <w:t>.</w:t>
      </w:r>
      <w:r w:rsidR="006E14ED">
        <w:rPr>
          <w:rFonts w:ascii="Times New Roman" w:hAnsi="Times New Roman" w:cs="Times New Roman"/>
          <w:sz w:val="24"/>
          <w:szCs w:val="24"/>
        </w:rPr>
        <w:t xml:space="preserve"> However, given that familiarity cues also influence cued-recall, more work will be needed to fully explore the degree to which relatedness and familiarity cues are separately </w:t>
      </w:r>
      <w:r w:rsidR="00D3247B">
        <w:rPr>
          <w:rFonts w:ascii="Times New Roman" w:hAnsi="Times New Roman" w:cs="Times New Roman"/>
          <w:sz w:val="24"/>
          <w:szCs w:val="24"/>
        </w:rPr>
        <w:t>strengthened</w:t>
      </w:r>
      <w:r w:rsidR="006E14ED">
        <w:rPr>
          <w:rFonts w:ascii="Times New Roman" w:hAnsi="Times New Roman" w:cs="Times New Roman"/>
          <w:sz w:val="24"/>
          <w:szCs w:val="24"/>
        </w:rPr>
        <w:t xml:space="preserve"> by JOLs.</w:t>
      </w:r>
    </w:p>
    <w:p w14:paraId="3B8B68DC" w14:textId="33CE6B85"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w:t>
      </w:r>
      <w:r w:rsidR="00A441C2">
        <w:rPr>
          <w:rFonts w:ascii="Times New Roman" w:hAnsi="Times New Roman" w:cs="Times New Roman"/>
          <w:sz w:val="24"/>
          <w:szCs w:val="24"/>
        </w:rPr>
        <w:t>along with</w:t>
      </w:r>
      <w:r w:rsidR="005B504B">
        <w:rPr>
          <w:rFonts w:ascii="Times New Roman" w:hAnsi="Times New Roman" w:cs="Times New Roman"/>
          <w:sz w:val="24"/>
          <w:szCs w:val="24"/>
        </w:rPr>
        <w:t xml:space="preserve">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Thus, in addition to strengthen</w:t>
      </w:r>
      <w:r w:rsidR="009522F9">
        <w:rPr>
          <w:rFonts w:ascii="Times New Roman" w:hAnsi="Times New Roman" w:cs="Times New Roman"/>
          <w:sz w:val="24"/>
          <w:szCs w:val="24"/>
        </w:rPr>
        <w:t>ing</w:t>
      </w:r>
      <w:r w:rsidR="00F4663D">
        <w:rPr>
          <w:rFonts w:ascii="Times New Roman" w:hAnsi="Times New Roman" w:cs="Times New Roman"/>
          <w:sz w:val="24"/>
          <w:szCs w:val="24"/>
        </w:rPr>
        <w:t xml:space="preserve">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w:t>
      </w:r>
      <w:r w:rsidR="009522F9">
        <w:rPr>
          <w:rFonts w:ascii="Times New Roman" w:hAnsi="Times New Roman" w:cs="Times New Roman"/>
          <w:sz w:val="24"/>
          <w:szCs w:val="24"/>
        </w:rPr>
        <w:t>more</w:t>
      </w:r>
      <w:r w:rsidR="005B504B">
        <w:rPr>
          <w:rFonts w:ascii="Times New Roman" w:hAnsi="Times New Roman" w:cs="Times New Roman"/>
          <w:sz w:val="24"/>
          <w:szCs w:val="24"/>
        </w:rPr>
        <w:t xml:space="preserve"> on </w:t>
      </w:r>
      <w:r w:rsidR="005B504B">
        <w:rPr>
          <w:rFonts w:ascii="Times New Roman" w:hAnsi="Times New Roman" w:cs="Times New Roman"/>
          <w:sz w:val="24"/>
          <w:szCs w:val="24"/>
        </w:rPr>
        <w:lastRenderedPageBreak/>
        <w:t xml:space="preserve">associations and recognition-based tests </w:t>
      </w:r>
      <w:r w:rsidR="009522F9">
        <w:rPr>
          <w:rFonts w:ascii="Times New Roman" w:hAnsi="Times New Roman" w:cs="Times New Roman"/>
          <w:sz w:val="24"/>
          <w:szCs w:val="24"/>
        </w:rPr>
        <w:t>placing greater emphasis</w:t>
      </w:r>
      <w:r w:rsidR="00F4663D">
        <w:rPr>
          <w:rFonts w:ascii="Times New Roman" w:hAnsi="Times New Roman" w:cs="Times New Roman"/>
          <w:sz w:val="24"/>
          <w:szCs w:val="24"/>
        </w:rPr>
        <w:t xml:space="preserve">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w:t>
      </w:r>
      <w:r w:rsidR="009522F9">
        <w:rPr>
          <w:rFonts w:ascii="Times New Roman" w:hAnsi="Times New Roman" w:cs="Times New Roman"/>
          <w:sz w:val="24"/>
          <w:szCs w:val="24"/>
        </w:rPr>
        <w:t xml:space="preserve">likely </w:t>
      </w:r>
      <w:r w:rsidR="00E42934">
        <w:rPr>
          <w:rFonts w:ascii="Times New Roman" w:hAnsi="Times New Roman" w:cs="Times New Roman"/>
          <w:sz w:val="24"/>
          <w:szCs w:val="24"/>
        </w:rPr>
        <w:t xml:space="preserve">strengthened for all pair types, unrelated pairs only </w:t>
      </w:r>
      <w:r w:rsidR="00B84EDD">
        <w:rPr>
          <w:rFonts w:ascii="Times New Roman" w:hAnsi="Times New Roman" w:cs="Times New Roman"/>
          <w:sz w:val="24"/>
          <w:szCs w:val="24"/>
        </w:rPr>
        <w:t xml:space="preserve">show a memorial benefit </w:t>
      </w:r>
      <w:r w:rsidR="00A441C2">
        <w:rPr>
          <w:rFonts w:ascii="Times New Roman" w:hAnsi="Times New Roman" w:cs="Times New Roman"/>
          <w:sz w:val="24"/>
          <w:szCs w:val="24"/>
        </w:rPr>
        <w:t xml:space="preserve">from familiarity </w:t>
      </w:r>
      <w:r w:rsidR="00A7453B">
        <w:rPr>
          <w:rFonts w:ascii="Times New Roman" w:hAnsi="Times New Roman" w:cs="Times New Roman"/>
          <w:sz w:val="24"/>
          <w:szCs w:val="24"/>
        </w:rPr>
        <w:t>when the test type is sensitive to such cues</w:t>
      </w:r>
      <w:r w:rsidR="006B65C3">
        <w:rPr>
          <w:rFonts w:ascii="Times New Roman" w:hAnsi="Times New Roman" w:cs="Times New Roman"/>
          <w:sz w:val="24"/>
          <w:szCs w:val="24"/>
        </w:rPr>
        <w:t>.</w:t>
      </w:r>
    </w:p>
    <w:p w14:paraId="5184A5CA" w14:textId="3A2ECCA2" w:rsidR="009608C8" w:rsidRDefault="00E42934" w:rsidP="004623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w:t>
      </w:r>
      <w:r w:rsidR="008B0573">
        <w:rPr>
          <w:rFonts w:ascii="Times New Roman" w:hAnsi="Times New Roman" w:cs="Times New Roman"/>
          <w:sz w:val="24"/>
          <w:szCs w:val="24"/>
        </w:rPr>
        <w:t>Recently, Rivers, Dunlosky, Janes, Witherby, and Tauber (in press) investigated whether JOLs would also be reactive on category</w:t>
      </w:r>
      <w:r w:rsidR="0008564A">
        <w:rPr>
          <w:rFonts w:ascii="Times New Roman" w:hAnsi="Times New Roman" w:cs="Times New Roman"/>
          <w:sz w:val="24"/>
          <w:szCs w:val="24"/>
        </w:rPr>
        <w:t xml:space="preserve">-cued </w:t>
      </w:r>
      <w:r w:rsidR="008B0573">
        <w:rPr>
          <w:rFonts w:ascii="Times New Roman" w:hAnsi="Times New Roman" w:cs="Times New Roman"/>
          <w:sz w:val="24"/>
          <w:szCs w:val="24"/>
        </w:rPr>
        <w:t xml:space="preserve">pairs (e.g., </w:t>
      </w:r>
      <w:r w:rsidR="008B0573" w:rsidRPr="00A7453B">
        <w:rPr>
          <w:rFonts w:ascii="Times New Roman" w:hAnsi="Times New Roman" w:cs="Times New Roman"/>
          <w:i/>
          <w:iCs/>
          <w:sz w:val="24"/>
          <w:szCs w:val="24"/>
        </w:rPr>
        <w:t xml:space="preserve">a type of </w:t>
      </w:r>
      <w:r w:rsidR="0046232D">
        <w:rPr>
          <w:rFonts w:ascii="Times New Roman" w:hAnsi="Times New Roman" w:cs="Times New Roman"/>
          <w:i/>
          <w:iCs/>
          <w:sz w:val="24"/>
          <w:szCs w:val="24"/>
        </w:rPr>
        <w:t>entertainer</w:t>
      </w:r>
      <w:r w:rsidR="008B0573" w:rsidRPr="00A7453B">
        <w:rPr>
          <w:rFonts w:ascii="Times New Roman" w:hAnsi="Times New Roman" w:cs="Times New Roman"/>
          <w:i/>
          <w:iCs/>
          <w:sz w:val="24"/>
          <w:szCs w:val="24"/>
        </w:rPr>
        <w:t xml:space="preserve"> – </w:t>
      </w:r>
      <w:r w:rsidR="0046232D">
        <w:rPr>
          <w:rFonts w:ascii="Times New Roman" w:hAnsi="Times New Roman" w:cs="Times New Roman"/>
          <w:i/>
          <w:iCs/>
          <w:sz w:val="24"/>
          <w:szCs w:val="24"/>
        </w:rPr>
        <w:t>clown</w:t>
      </w:r>
      <w:r w:rsidR="008B0573">
        <w:rPr>
          <w:rFonts w:ascii="Times New Roman" w:hAnsi="Times New Roman" w:cs="Times New Roman"/>
          <w:sz w:val="24"/>
          <w:szCs w:val="24"/>
        </w:rPr>
        <w:t xml:space="preserve">) and </w:t>
      </w:r>
      <w:r w:rsidR="0046232D">
        <w:rPr>
          <w:rFonts w:ascii="Times New Roman" w:hAnsi="Times New Roman" w:cs="Times New Roman"/>
          <w:sz w:val="24"/>
          <w:szCs w:val="24"/>
        </w:rPr>
        <w:t xml:space="preserve">letter pairs (e.g., </w:t>
      </w:r>
      <w:r w:rsidR="0046232D" w:rsidRPr="00A7453B">
        <w:rPr>
          <w:rFonts w:ascii="Times New Roman" w:hAnsi="Times New Roman" w:cs="Times New Roman"/>
          <w:i/>
          <w:iCs/>
          <w:sz w:val="24"/>
          <w:szCs w:val="24"/>
        </w:rPr>
        <w:t>cl – clown</w:t>
      </w:r>
      <w:r w:rsidR="00257E40">
        <w:rPr>
          <w:rFonts w:ascii="Times New Roman" w:hAnsi="Times New Roman" w:cs="Times New Roman"/>
          <w:iCs/>
          <w:sz w:val="24"/>
          <w:szCs w:val="24"/>
        </w:rPr>
        <w:t>; see Bieman-Copland &amp; Charness, 1994</w:t>
      </w:r>
      <w:r w:rsidR="0046232D">
        <w:rPr>
          <w:rFonts w:ascii="Times New Roman" w:hAnsi="Times New Roman" w:cs="Times New Roman"/>
          <w:sz w:val="24"/>
          <w:szCs w:val="24"/>
        </w:rPr>
        <w:t xml:space="preserve">). Like related cue-target pairs, category pairs similarly contain strong semantic relations between cue and target, which are absent in letter pairs, allowing for a test of the cue-strengthening account in the absence of traditional cue-target word pairs. Consistent with a cue-strengthening account, JOLs produced positive reactivity on category pairs and no reactivity on letter pairs when testing occurred via cued-recall and no reactivity when free-recall testing was used. Considered alongside the present study, it is likely that JOL reactivity reflects a combination of cue-strengthening, with relational processing being emphasized whenever pairs contain </w:t>
      </w:r>
      <w:del w:id="346" w:author="Nick Maxwell" w:date="2023-09-09T16:41:00Z">
        <w:r w:rsidR="0046232D" w:rsidDel="00DA6824">
          <w:rPr>
            <w:rFonts w:ascii="Times New Roman" w:hAnsi="Times New Roman" w:cs="Times New Roman"/>
            <w:sz w:val="24"/>
            <w:szCs w:val="24"/>
          </w:rPr>
          <w:delText xml:space="preserve">obvious </w:delText>
        </w:r>
      </w:del>
      <w:ins w:id="347" w:author="Nick Maxwell" w:date="2023-09-09T16:41:00Z">
        <w:r w:rsidR="00DA6824">
          <w:rPr>
            <w:rFonts w:ascii="Times New Roman" w:hAnsi="Times New Roman" w:cs="Times New Roman"/>
            <w:sz w:val="24"/>
            <w:szCs w:val="24"/>
          </w:rPr>
          <w:t xml:space="preserve">pre-existing </w:t>
        </w:r>
      </w:ins>
      <w:r w:rsidR="0046232D">
        <w:rPr>
          <w:rFonts w:ascii="Times New Roman" w:hAnsi="Times New Roman" w:cs="Times New Roman"/>
          <w:sz w:val="24"/>
          <w:szCs w:val="24"/>
        </w:rPr>
        <w:t xml:space="preserve">cue-target relations. However, </w:t>
      </w:r>
      <w:r>
        <w:rPr>
          <w:rFonts w:ascii="Times New Roman" w:hAnsi="Times New Roman" w:cs="Times New Roman"/>
          <w:sz w:val="24"/>
          <w:szCs w:val="24"/>
        </w:rPr>
        <w:t xml:space="preserve">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reactivity.</w:t>
      </w:r>
    </w:p>
    <w:p w14:paraId="20D7B16C" w14:textId="28DB99F2" w:rsidR="001B77A4" w:rsidRDefault="001B77A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B1347">
        <w:rPr>
          <w:rFonts w:ascii="Times New Roman" w:hAnsi="Times New Roman" w:cs="Times New Roman"/>
          <w:sz w:val="24"/>
          <w:szCs w:val="24"/>
        </w:rPr>
        <w:t>given the memor</w:t>
      </w:r>
      <w:r w:rsidR="008D2D95">
        <w:rPr>
          <w:rFonts w:ascii="Times New Roman" w:hAnsi="Times New Roman" w:cs="Times New Roman"/>
          <w:sz w:val="24"/>
          <w:szCs w:val="24"/>
        </w:rPr>
        <w:t>ial</w:t>
      </w:r>
      <w:r w:rsidR="009B1347">
        <w:rPr>
          <w:rFonts w:ascii="Times New Roman" w:hAnsi="Times New Roman" w:cs="Times New Roman"/>
          <w:sz w:val="24"/>
          <w:szCs w:val="24"/>
        </w:rPr>
        <w:t xml:space="preserve"> </w:t>
      </w:r>
      <w:r w:rsidR="008D2D95">
        <w:rPr>
          <w:rFonts w:ascii="Times New Roman" w:hAnsi="Times New Roman" w:cs="Times New Roman"/>
          <w:sz w:val="24"/>
          <w:szCs w:val="24"/>
        </w:rPr>
        <w:t>benefits of making</w:t>
      </w:r>
      <w:r w:rsidR="009B1347">
        <w:rPr>
          <w:rFonts w:ascii="Times New Roman" w:hAnsi="Times New Roman" w:cs="Times New Roman"/>
          <w:sz w:val="24"/>
          <w:szCs w:val="24"/>
        </w:rPr>
        <w:t xml:space="preserve"> JOLs, </w:t>
      </w:r>
      <w:r w:rsidR="00DE32EA">
        <w:rPr>
          <w:rFonts w:ascii="Times New Roman" w:hAnsi="Times New Roman" w:cs="Times New Roman"/>
          <w:sz w:val="24"/>
          <w:szCs w:val="24"/>
        </w:rPr>
        <w:t xml:space="preserve">future research may wish to explore </w:t>
      </w:r>
      <w:r w:rsidR="009B1347">
        <w:rPr>
          <w:rFonts w:ascii="Times New Roman" w:hAnsi="Times New Roman" w:cs="Times New Roman"/>
          <w:sz w:val="24"/>
          <w:szCs w:val="24"/>
        </w:rPr>
        <w:t xml:space="preserve">the </w:t>
      </w:r>
      <w:r w:rsidR="00690548">
        <w:rPr>
          <w:rFonts w:ascii="Times New Roman" w:hAnsi="Times New Roman" w:cs="Times New Roman"/>
          <w:sz w:val="24"/>
          <w:szCs w:val="24"/>
        </w:rPr>
        <w:t xml:space="preserve">reactive </w:t>
      </w:r>
      <w:r w:rsidR="008D2D95">
        <w:rPr>
          <w:rFonts w:ascii="Times New Roman" w:hAnsi="Times New Roman" w:cs="Times New Roman"/>
          <w:sz w:val="24"/>
          <w:szCs w:val="24"/>
        </w:rPr>
        <w:t>effects of</w:t>
      </w:r>
      <w:r w:rsidR="009B1347">
        <w:rPr>
          <w:rFonts w:ascii="Times New Roman" w:hAnsi="Times New Roman" w:cs="Times New Roman"/>
          <w:sz w:val="24"/>
          <w:szCs w:val="24"/>
        </w:rPr>
        <w:t xml:space="preserve"> these judgments within </w:t>
      </w:r>
      <w:r w:rsidR="008D2D95">
        <w:rPr>
          <w:rFonts w:ascii="Times New Roman" w:hAnsi="Times New Roman" w:cs="Times New Roman"/>
          <w:sz w:val="24"/>
          <w:szCs w:val="24"/>
        </w:rPr>
        <w:t>more applied contexts</w:t>
      </w:r>
      <w:r w:rsidR="00704852">
        <w:rPr>
          <w:rFonts w:ascii="Times New Roman" w:hAnsi="Times New Roman" w:cs="Times New Roman"/>
          <w:sz w:val="24"/>
          <w:szCs w:val="24"/>
        </w:rPr>
        <w:t xml:space="preserve">. This may be particularly important in understanding the mechanism behind reactivity, given that research on </w:t>
      </w:r>
      <w:r w:rsidR="00C041EB">
        <w:rPr>
          <w:rFonts w:ascii="Times New Roman" w:hAnsi="Times New Roman" w:cs="Times New Roman"/>
          <w:sz w:val="24"/>
          <w:szCs w:val="24"/>
        </w:rPr>
        <w:t>JOL reactivity has</w:t>
      </w:r>
      <w:r w:rsidR="00704852">
        <w:rPr>
          <w:rFonts w:ascii="Times New Roman" w:hAnsi="Times New Roman" w:cs="Times New Roman"/>
          <w:sz w:val="24"/>
          <w:szCs w:val="24"/>
        </w:rPr>
        <w:t xml:space="preserve"> traditionally</w:t>
      </w:r>
      <w:r w:rsidR="00C041EB">
        <w:rPr>
          <w:rFonts w:ascii="Times New Roman" w:hAnsi="Times New Roman" w:cs="Times New Roman"/>
          <w:sz w:val="24"/>
          <w:szCs w:val="24"/>
        </w:rPr>
        <w:t xml:space="preserve"> relied on cue-target word pairs rather than educationally relevant </w:t>
      </w:r>
      <w:r w:rsidR="00C041EB">
        <w:rPr>
          <w:rFonts w:ascii="Times New Roman" w:hAnsi="Times New Roman" w:cs="Times New Roman"/>
          <w:sz w:val="24"/>
          <w:szCs w:val="24"/>
        </w:rPr>
        <w:lastRenderedPageBreak/>
        <w:t xml:space="preserve">stimuli (e.g., general knowledge, comprehension of text passages, etc.). However, </w:t>
      </w:r>
      <w:r w:rsidR="003D2CB3">
        <w:rPr>
          <w:rFonts w:ascii="Times New Roman" w:hAnsi="Times New Roman" w:cs="Times New Roman"/>
          <w:sz w:val="24"/>
          <w:szCs w:val="24"/>
        </w:rPr>
        <w:t xml:space="preserve">we note that </w:t>
      </w:r>
      <w:r w:rsidR="00C041EB">
        <w:rPr>
          <w:rFonts w:ascii="Times New Roman" w:hAnsi="Times New Roman" w:cs="Times New Roman"/>
          <w:sz w:val="24"/>
          <w:szCs w:val="24"/>
        </w:rPr>
        <w:t>in a recent exception</w:t>
      </w:r>
      <w:r w:rsidR="008D2D95">
        <w:rPr>
          <w:rFonts w:ascii="Times New Roman" w:hAnsi="Times New Roman" w:cs="Times New Roman"/>
          <w:sz w:val="24"/>
          <w:szCs w:val="24"/>
        </w:rPr>
        <w:t xml:space="preserve">, </w:t>
      </w:r>
      <w:r w:rsidR="009B1347" w:rsidRPr="008D2D95">
        <w:rPr>
          <w:rFonts w:ascii="Times New Roman" w:hAnsi="Times New Roman" w:cs="Times New Roman"/>
          <w:sz w:val="24"/>
          <w:szCs w:val="24"/>
        </w:rPr>
        <w:t>Schäfer</w:t>
      </w:r>
      <w:r w:rsidR="009B1347" w:rsidRPr="008A20F6" w:rsidDel="009B1347">
        <w:rPr>
          <w:rFonts w:ascii="Times New Roman" w:hAnsi="Times New Roman" w:cs="Times New Roman"/>
          <w:sz w:val="24"/>
          <w:szCs w:val="24"/>
        </w:rPr>
        <w:t xml:space="preserve"> </w:t>
      </w:r>
      <w:r w:rsidR="008D2D95" w:rsidRPr="008A20F6">
        <w:rPr>
          <w:rFonts w:ascii="Times New Roman" w:hAnsi="Times New Roman" w:cs="Times New Roman"/>
          <w:sz w:val="24"/>
          <w:szCs w:val="24"/>
        </w:rPr>
        <w:t>and</w:t>
      </w:r>
      <w:r w:rsidR="009B1347" w:rsidRPr="008A20F6">
        <w:rPr>
          <w:rFonts w:ascii="Times New Roman" w:hAnsi="Times New Roman" w:cs="Times New Roman"/>
          <w:sz w:val="24"/>
          <w:szCs w:val="24"/>
        </w:rPr>
        <w:t xml:space="preserve"> Undorf</w:t>
      </w:r>
      <w:r w:rsidR="008D2D95" w:rsidRPr="008A20F6">
        <w:rPr>
          <w:rFonts w:ascii="Times New Roman" w:hAnsi="Times New Roman" w:cs="Times New Roman"/>
          <w:sz w:val="24"/>
          <w:szCs w:val="24"/>
        </w:rPr>
        <w:t xml:space="preserve"> (</w:t>
      </w:r>
      <w:r w:rsidR="009B1347" w:rsidRPr="008A20F6">
        <w:rPr>
          <w:rFonts w:ascii="Times New Roman" w:hAnsi="Times New Roman" w:cs="Times New Roman"/>
          <w:sz w:val="24"/>
          <w:szCs w:val="24"/>
        </w:rPr>
        <w:t>in press)</w:t>
      </w:r>
      <w:r w:rsidR="008D2D95" w:rsidRPr="008A20F6">
        <w:rPr>
          <w:rFonts w:ascii="Times New Roman" w:hAnsi="Times New Roman" w:cs="Times New Roman"/>
          <w:sz w:val="24"/>
          <w:szCs w:val="24"/>
        </w:rPr>
        <w:t xml:space="preserve"> </w:t>
      </w:r>
      <w:r w:rsidR="008D2D95">
        <w:rPr>
          <w:rFonts w:ascii="Times New Roman" w:hAnsi="Times New Roman" w:cs="Times New Roman"/>
          <w:sz w:val="24"/>
          <w:szCs w:val="24"/>
        </w:rPr>
        <w:t xml:space="preserve">tested whether JOLs would improve recollection </w:t>
      </w:r>
      <w:r w:rsidR="00C041EB">
        <w:rPr>
          <w:rFonts w:ascii="Times New Roman" w:hAnsi="Times New Roman" w:cs="Times New Roman"/>
          <w:sz w:val="24"/>
          <w:szCs w:val="24"/>
        </w:rPr>
        <w:t>for a series of general knowledge facts</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Interestingly,</w:t>
      </w:r>
      <w:r w:rsidR="008D2D95">
        <w:rPr>
          <w:rFonts w:ascii="Times New Roman" w:hAnsi="Times New Roman" w:cs="Times New Roman"/>
          <w:sz w:val="24"/>
          <w:szCs w:val="24"/>
        </w:rPr>
        <w:t xml:space="preserve"> the authors reported no memory differences between JOL and no-JOL participants, </w:t>
      </w:r>
      <w:r w:rsidR="003D2CB3">
        <w:rPr>
          <w:rFonts w:ascii="Times New Roman" w:hAnsi="Times New Roman" w:cs="Times New Roman"/>
          <w:sz w:val="24"/>
          <w:szCs w:val="24"/>
        </w:rPr>
        <w:t>regardless of whether participants were tested via cued- or free-recall</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 xml:space="preserve">However, if </w:t>
      </w:r>
      <w:r w:rsidR="008D2D95">
        <w:rPr>
          <w:rFonts w:ascii="Times New Roman" w:hAnsi="Times New Roman" w:cs="Times New Roman"/>
          <w:sz w:val="24"/>
          <w:szCs w:val="24"/>
        </w:rPr>
        <w:t xml:space="preserve">providing JOLs </w:t>
      </w:r>
      <w:r w:rsidR="003D2CB3">
        <w:rPr>
          <w:rFonts w:ascii="Times New Roman" w:hAnsi="Times New Roman" w:cs="Times New Roman"/>
          <w:sz w:val="24"/>
          <w:szCs w:val="24"/>
        </w:rPr>
        <w:t xml:space="preserve">universally </w:t>
      </w:r>
      <w:r w:rsidR="008D2D95">
        <w:rPr>
          <w:rFonts w:ascii="Times New Roman" w:hAnsi="Times New Roman" w:cs="Times New Roman"/>
          <w:sz w:val="24"/>
          <w:szCs w:val="24"/>
        </w:rPr>
        <w:t>enhances familiarity cues</w:t>
      </w:r>
      <w:r w:rsidR="00CE18F9">
        <w:rPr>
          <w:rFonts w:ascii="Times New Roman" w:hAnsi="Times New Roman" w:cs="Times New Roman"/>
          <w:sz w:val="24"/>
          <w:szCs w:val="24"/>
        </w:rPr>
        <w:t xml:space="preserve"> for studied items</w:t>
      </w:r>
      <w:r w:rsidR="008D2D95">
        <w:rPr>
          <w:rFonts w:ascii="Times New Roman" w:hAnsi="Times New Roman" w:cs="Times New Roman"/>
          <w:sz w:val="24"/>
          <w:szCs w:val="24"/>
        </w:rPr>
        <w:t>, JOLs would be ex</w:t>
      </w:r>
      <w:r w:rsidR="00853CD1">
        <w:rPr>
          <w:rFonts w:ascii="Times New Roman" w:hAnsi="Times New Roman" w:cs="Times New Roman"/>
          <w:sz w:val="24"/>
          <w:szCs w:val="24"/>
        </w:rPr>
        <w:t xml:space="preserve">pected to improve recognition, regardless of the stimuli (e.g., cue-target pairs, general knowledge questions, etc.). Thus, </w:t>
      </w:r>
      <w:r w:rsidR="004C3457">
        <w:rPr>
          <w:rFonts w:ascii="Times New Roman" w:hAnsi="Times New Roman" w:cs="Times New Roman"/>
          <w:sz w:val="24"/>
          <w:szCs w:val="24"/>
        </w:rPr>
        <w:t xml:space="preserve">more </w:t>
      </w:r>
      <w:r w:rsidR="00853CD1">
        <w:rPr>
          <w:rFonts w:ascii="Times New Roman" w:hAnsi="Times New Roman" w:cs="Times New Roman"/>
          <w:sz w:val="24"/>
          <w:szCs w:val="24"/>
        </w:rPr>
        <w:t>research is needed to explore the</w:t>
      </w:r>
      <w:r w:rsidR="004C3457">
        <w:rPr>
          <w:rFonts w:ascii="Times New Roman" w:hAnsi="Times New Roman" w:cs="Times New Roman"/>
          <w:sz w:val="24"/>
          <w:szCs w:val="24"/>
        </w:rPr>
        <w:t xml:space="preserve"> memorial</w:t>
      </w:r>
      <w:r w:rsidR="00853CD1">
        <w:rPr>
          <w:rFonts w:ascii="Times New Roman" w:hAnsi="Times New Roman" w:cs="Times New Roman"/>
          <w:sz w:val="24"/>
          <w:szCs w:val="24"/>
        </w:rPr>
        <w:t xml:space="preserve"> benefits of JOLs observed with recognition testing.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6EDFF884" w14:textId="5E451115" w:rsidR="00EF181E" w:rsidRDefault="00E42056" w:rsidP="008A20F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Halamish &amp; Undorf, 2023; Maxwell &amp; Huff, 2022) indicating that JOL reactivity on cued-recall reflect</w:t>
      </w:r>
      <w:r w:rsidR="006C1EAA">
        <w:rPr>
          <w:rFonts w:ascii="Times New Roman" w:hAnsi="Times New Roman" w:cs="Times New Roman"/>
          <w:sz w:val="24"/>
          <w:szCs w:val="24"/>
        </w:rPr>
        <w:t xml:space="preserve">s a relational process, rather than solely being reliant </w:t>
      </w:r>
      <w:r w:rsidR="005C6B8F">
        <w:rPr>
          <w:rFonts w:ascii="Times New Roman" w:hAnsi="Times New Roman" w:cs="Times New Roman"/>
          <w:sz w:val="24"/>
          <w:szCs w:val="24"/>
        </w:rPr>
        <w:t>up</w:t>
      </w:r>
      <w:r w:rsidR="006C1EAA">
        <w:rPr>
          <w:rFonts w:ascii="Times New Roman" w:hAnsi="Times New Roman" w:cs="Times New Roman"/>
          <w:sz w:val="24"/>
          <w:szCs w:val="24"/>
        </w:rPr>
        <w:t>on cue-strengthening.</w:t>
      </w:r>
      <w:r w:rsidR="00EF181E">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76A74D8F" w:rsidR="00141A67" w:rsidRDefault="007111D7" w:rsidP="00141A67">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sidR="00141A67" w:rsidRPr="00CC42BF">
        <w:rPr>
          <w:rFonts w:ascii="Times New Roman" w:hAnsi="Times New Roman" w:cs="Times New Roman"/>
          <w:color w:val="000000"/>
          <w:sz w:val="24"/>
          <w:szCs w:val="24"/>
        </w:rPr>
        <w:t>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00141A67" w:rsidRPr="00CC42BF">
        <w:rPr>
          <w:rFonts w:ascii="Times New Roman" w:hAnsi="Times New Roman" w:cs="Times New Roman"/>
          <w:color w:val="000000"/>
          <w:sz w:val="24"/>
          <w:szCs w:val="24"/>
        </w:rPr>
        <w:t>. None of the experiments were preregistered.</w:t>
      </w:r>
    </w:p>
    <w:p w14:paraId="7B483306" w14:textId="1BDA5B07" w:rsidR="004472BB" w:rsidRDefault="004472BB">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2E2DA1C" w14:textId="57299220" w:rsidR="004472BB" w:rsidRPr="004472BB" w:rsidRDefault="004472BB" w:rsidP="00141A67">
      <w:pPr>
        <w:spacing w:after="0" w:line="480" w:lineRule="auto"/>
        <w:rPr>
          <w:rFonts w:ascii="Times New Roman" w:hAnsi="Times New Roman" w:cs="Times New Roman"/>
          <w:b/>
          <w:bCs/>
          <w:sz w:val="24"/>
          <w:szCs w:val="24"/>
        </w:rPr>
      </w:pPr>
      <w:r w:rsidRPr="004472BB">
        <w:rPr>
          <w:rFonts w:ascii="Times New Roman" w:hAnsi="Times New Roman" w:cs="Times New Roman"/>
          <w:b/>
          <w:bCs/>
          <w:sz w:val="24"/>
          <w:szCs w:val="24"/>
        </w:rPr>
        <w:lastRenderedPageBreak/>
        <w:t>Compliance with Ethical Standards</w:t>
      </w:r>
    </w:p>
    <w:p w14:paraId="1D22BD87" w14:textId="7C4DF6D7" w:rsidR="004472BB" w:rsidRPr="004472BB" w:rsidRDefault="004472BB" w:rsidP="00141A67">
      <w:pPr>
        <w:spacing w:after="0" w:line="480" w:lineRule="auto"/>
        <w:rPr>
          <w:rFonts w:ascii="Times New Roman" w:hAnsi="Times New Roman" w:cs="Times New Roman"/>
          <w:sz w:val="24"/>
          <w:szCs w:val="24"/>
        </w:rPr>
      </w:pPr>
      <w:r w:rsidRPr="004472BB">
        <w:rPr>
          <w:rFonts w:ascii="Times New Roman" w:hAnsi="Times New Roman" w:cs="Times New Roman"/>
          <w:sz w:val="24"/>
          <w:szCs w:val="24"/>
          <w:lang w:val="en-AU"/>
        </w:rPr>
        <w:t xml:space="preserve">The studies reported were approved by the University of Southern Mississippi Institutional Review Board (Protocol #IRB-19-429) and the Institutional Review Board at Midwestern State University (Protocol #22101701). </w:t>
      </w:r>
      <w:r>
        <w:rPr>
          <w:rFonts w:ascii="Times New Roman" w:hAnsi="Times New Roman" w:cs="Times New Roman"/>
          <w:sz w:val="24"/>
          <w:szCs w:val="24"/>
          <w:lang w:val="en-AU"/>
        </w:rPr>
        <w:t xml:space="preserve">Informed consent was obtained for all individuals who participated in this set of studies. </w:t>
      </w:r>
      <w:r w:rsidRPr="004472BB">
        <w:rPr>
          <w:rFonts w:ascii="Times New Roman" w:hAnsi="Times New Roman" w:cs="Times New Roman"/>
          <w:sz w:val="24"/>
          <w:szCs w:val="24"/>
          <w:lang w:val="en-AU"/>
        </w:rPr>
        <w:t>We report no conflicts of interest.</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22236B85" w:rsid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43E09147" w14:textId="2DFEB37E" w:rsidR="00257E40" w:rsidRPr="00257E40" w:rsidRDefault="00257E40" w:rsidP="00D53344">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Charness,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243EA3BB" w14:textId="4B4DB5A2" w:rsidR="00C01425" w:rsidRPr="00C01425" w:rsidRDefault="00C01425" w:rsidP="0085208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Hautus, M. J. (1995). Correctio</w:t>
      </w:r>
      <w:ins w:id="348" w:author="Nick Maxwell" w:date="2023-09-10T11:29:00Z">
        <w:r w:rsidR="00C36D7B">
          <w:rPr>
            <w:rFonts w:ascii="Times New Roman" w:hAnsi="Times New Roman" w:cs="Times New Roman"/>
            <w:sz w:val="24"/>
            <w:szCs w:val="24"/>
          </w:rPr>
          <w:t>n</w:t>
        </w:r>
      </w:ins>
      <w:r>
        <w:rPr>
          <w:rFonts w:ascii="Times New Roman" w:hAnsi="Times New Roman" w:cs="Times New Roman"/>
          <w:sz w:val="24"/>
          <w:szCs w:val="24"/>
        </w:rPr>
        <w:t xml:space="preserve">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46-51.</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3884AD5E"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lastRenderedPageBreak/>
        <w:t>Maxwell, N. P. &amp; Huff, M. J. (</w:t>
      </w:r>
      <w:r w:rsidR="006E349B">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006E349B">
        <w:rPr>
          <w:rFonts w:ascii="Times New Roman" w:hAnsi="Times New Roman" w:cs="Times New Roman"/>
          <w:i/>
          <w:iCs/>
          <w:sz w:val="24"/>
          <w:szCs w:val="24"/>
        </w:rPr>
        <w:t>, 51</w:t>
      </w:r>
      <w:r w:rsidR="006E349B">
        <w:rPr>
          <w:rFonts w:ascii="Times New Roman" w:hAnsi="Times New Roman" w:cs="Times New Roman"/>
          <w:sz w:val="24"/>
          <w:szCs w:val="24"/>
        </w:rPr>
        <w:t>(5)</w:t>
      </w:r>
      <w:r w:rsidRPr="002703F6">
        <w:rPr>
          <w:rFonts w:ascii="Times New Roman" w:hAnsi="Times New Roman" w:cs="Times New Roman"/>
          <w:sz w:val="24"/>
          <w:szCs w:val="24"/>
        </w:rPr>
        <w:t>, 1</w:t>
      </w:r>
      <w:r w:rsidR="006E349B">
        <w:rPr>
          <w:rFonts w:ascii="Times New Roman" w:hAnsi="Times New Roman" w:cs="Times New Roman"/>
          <w:sz w:val="24"/>
          <w:szCs w:val="24"/>
        </w:rPr>
        <w:t>198-1213</w:t>
      </w:r>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Dunlosky,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49" w:name="_Hlk137041070"/>
      <w:r w:rsidRPr="00345B50">
        <w:rPr>
          <w:rFonts w:ascii="Times New Roman" w:hAnsi="Times New Roman" w:cs="Times New Roman"/>
          <w:sz w:val="24"/>
          <w:szCs w:val="24"/>
        </w:rPr>
        <w:t>–</w:t>
      </w:r>
      <w:bookmarkEnd w:id="349"/>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ins w:id="350" w:author="Nick Maxwell" w:date="2023-09-10T10:33:00Z"/>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0B6ECE41" w14:textId="2108F70C" w:rsidR="000C3D4A" w:rsidRDefault="000C3D4A" w:rsidP="000C3D4A">
      <w:pPr>
        <w:spacing w:after="0" w:line="480" w:lineRule="auto"/>
        <w:ind w:left="720" w:hanging="720"/>
        <w:rPr>
          <w:ins w:id="351" w:author="Nick Maxwell" w:date="2023-09-10T10:34:00Z"/>
          <w:rFonts w:ascii="Times New Roman" w:hAnsi="Times New Roman" w:cs="Times New Roman"/>
          <w:sz w:val="24"/>
          <w:szCs w:val="24"/>
        </w:rPr>
      </w:pPr>
      <w:ins w:id="352" w:author="Nick Maxwell" w:date="2023-09-10T10:34:00Z">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ins>
    </w:p>
    <w:p w14:paraId="527EEF99" w14:textId="0DFF04FB" w:rsidR="000C3D4A" w:rsidRPr="000C3D4A" w:rsidRDefault="000C3D4A" w:rsidP="000C3D4A">
      <w:pPr>
        <w:spacing w:after="0" w:line="480" w:lineRule="auto"/>
        <w:ind w:left="720" w:hanging="720"/>
        <w:rPr>
          <w:ins w:id="353" w:author="Nick Maxwell" w:date="2023-09-10T10:33:00Z"/>
          <w:rFonts w:ascii="Times New Roman" w:hAnsi="Times New Roman" w:cs="Times New Roman"/>
          <w:sz w:val="24"/>
          <w:szCs w:val="24"/>
        </w:rPr>
      </w:pPr>
      <w:ins w:id="354" w:author="Nick Maxwell" w:date="2023-09-10T10:33:00Z">
        <w:r>
          <w:rPr>
            <w:rFonts w:ascii="Times New Roman" w:hAnsi="Times New Roman" w:cs="Times New Roman"/>
            <w:sz w:val="24"/>
            <w:szCs w:val="24"/>
          </w:rPr>
          <w:lastRenderedPageBreak/>
          <w:t xml:space="preserve">Rivers, M. L., Janes, J. L., Dunlosky, J., Witherby, A. E., &amp; Tauber, S. K. (2023). Exploring the role of attentional reorienting in the reactive effects of </w:t>
        </w:r>
      </w:ins>
      <w:ins w:id="355" w:author="Nick Maxwell" w:date="2023-09-10T10:34:00Z">
        <w:r>
          <w:rPr>
            <w:rFonts w:ascii="Times New Roman" w:hAnsi="Times New Roman" w:cs="Times New Roman"/>
            <w:sz w:val="24"/>
            <w:szCs w:val="24"/>
          </w:rPr>
          <w:t xml:space="preserve">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ins>
    </w:p>
    <w:p w14:paraId="67E2820E" w14:textId="10D83BE8" w:rsidR="000C3D4A" w:rsidRPr="00B84EDD" w:rsidRDefault="000C3D4A" w:rsidP="000C3D4A">
      <w:pPr>
        <w:spacing w:after="0" w:line="480" w:lineRule="auto"/>
        <w:ind w:left="720" w:hanging="720"/>
        <w:rPr>
          <w:moveTo w:id="356" w:author="Nick Maxwell" w:date="2023-09-10T10:33:00Z"/>
          <w:rFonts w:ascii="Times New Roman" w:hAnsi="Times New Roman" w:cs="Times New Roman"/>
          <w:sz w:val="24"/>
          <w:szCs w:val="24"/>
        </w:rPr>
      </w:pPr>
      <w:moveToRangeStart w:id="357" w:author="Nick Maxwell" w:date="2023-09-10T10:33:00Z" w:name="move145234398"/>
      <w:moveTo w:id="358" w:author="Nick Maxwell" w:date="2023-09-10T10:33:00Z">
        <w:r>
          <w:rPr>
            <w:rFonts w:ascii="Times New Roman" w:hAnsi="Times New Roman" w:cs="Times New Roman"/>
            <w:sz w:val="24"/>
            <w:szCs w:val="24"/>
          </w:rPr>
          <w:t xml:space="preserve">Rivers, M. L., Dunlosky, J., Janes, J. L., Witherby, A. E., &amp; Tauber, S. K. (in press). Judgments of learning enhance recall for category-cued but no letter-cued items. </w:t>
        </w:r>
        <w:r>
          <w:rPr>
            <w:rFonts w:ascii="Times New Roman" w:hAnsi="Times New Roman" w:cs="Times New Roman"/>
            <w:i/>
            <w:iCs/>
            <w:sz w:val="24"/>
            <w:szCs w:val="24"/>
          </w:rPr>
          <w:t xml:space="preserve">Memory &amp; Cognition, </w:t>
        </w:r>
        <w:r>
          <w:rPr>
            <w:rFonts w:ascii="Times New Roman" w:hAnsi="Times New Roman" w:cs="Times New Roman"/>
            <w:sz w:val="24"/>
            <w:szCs w:val="24"/>
          </w:rPr>
          <w:t>1-15.</w:t>
        </w:r>
      </w:moveTo>
    </w:p>
    <w:p w14:paraId="77A44A38" w14:textId="17645680" w:rsidR="000C3D4A" w:rsidDel="000C3D4A" w:rsidRDefault="000C3D4A" w:rsidP="000C3D4A">
      <w:pPr>
        <w:spacing w:after="0" w:line="480" w:lineRule="auto"/>
        <w:ind w:left="720" w:hanging="720"/>
        <w:rPr>
          <w:del w:id="359" w:author="Nick Maxwell" w:date="2023-09-10T10:33:00Z"/>
          <w:moveTo w:id="360" w:author="Nick Maxwell" w:date="2023-09-10T10:33:00Z"/>
          <w:rFonts w:ascii="Times New Roman" w:hAnsi="Times New Roman" w:cs="Times New Roman"/>
          <w:sz w:val="24"/>
          <w:szCs w:val="24"/>
        </w:rPr>
      </w:pPr>
      <w:moveTo w:id="361" w:author="Nick Maxwell" w:date="2023-09-10T10:33:00Z">
        <w:del w:id="362" w:author="Nick Maxwell" w:date="2023-09-10T10:34:00Z">
          <w:r w:rsidRPr="00023A22" w:rsidDel="000C3D4A">
            <w:rPr>
              <w:rFonts w:ascii="Times New Roman" w:hAnsi="Times New Roman" w:cs="Times New Roman"/>
              <w:sz w:val="24"/>
              <w:szCs w:val="24"/>
            </w:rPr>
            <w:delText>Rivers, M. L., Janes, J. L., &amp; Dunlosky, J. (2021). Investigating memory</w:delText>
          </w:r>
          <w:r w:rsidDel="000C3D4A">
            <w:rPr>
              <w:rFonts w:ascii="Times New Roman" w:hAnsi="Times New Roman" w:cs="Times New Roman"/>
              <w:sz w:val="24"/>
              <w:szCs w:val="24"/>
            </w:rPr>
            <w:delText xml:space="preserve"> </w:delText>
          </w:r>
          <w:r w:rsidRPr="00023A22" w:rsidDel="000C3D4A">
            <w:rPr>
              <w:rFonts w:ascii="Times New Roman" w:hAnsi="Times New Roman" w:cs="Times New Roman"/>
              <w:sz w:val="24"/>
              <w:szCs w:val="24"/>
            </w:rPr>
            <w:delText>reactivity with a within-participant manipulation of judgments</w:delText>
          </w:r>
          <w:r w:rsidDel="000C3D4A">
            <w:rPr>
              <w:rFonts w:ascii="Times New Roman" w:hAnsi="Times New Roman" w:cs="Times New Roman"/>
              <w:sz w:val="24"/>
              <w:szCs w:val="24"/>
            </w:rPr>
            <w:delText xml:space="preserve"> </w:delText>
          </w:r>
          <w:r w:rsidRPr="00023A22" w:rsidDel="000C3D4A">
            <w:rPr>
              <w:rFonts w:ascii="Times New Roman" w:hAnsi="Times New Roman" w:cs="Times New Roman"/>
              <w:sz w:val="24"/>
              <w:szCs w:val="24"/>
            </w:rPr>
            <w:delText>of learning: Support for the cue-strengthening hypothesis.</w:delText>
          </w:r>
          <w:r w:rsidDel="000C3D4A">
            <w:rPr>
              <w:rFonts w:ascii="Times New Roman" w:hAnsi="Times New Roman" w:cs="Times New Roman"/>
              <w:sz w:val="24"/>
              <w:szCs w:val="24"/>
            </w:rPr>
            <w:delText xml:space="preserve"> </w:delText>
          </w:r>
          <w:r w:rsidRPr="00023A22" w:rsidDel="000C3D4A">
            <w:rPr>
              <w:rFonts w:ascii="Times New Roman" w:hAnsi="Times New Roman" w:cs="Times New Roman"/>
              <w:i/>
              <w:iCs/>
              <w:sz w:val="24"/>
              <w:szCs w:val="24"/>
            </w:rPr>
            <w:delText>Memory, 29</w:delText>
          </w:r>
          <w:r w:rsidRPr="00023A22" w:rsidDel="000C3D4A">
            <w:rPr>
              <w:rFonts w:ascii="Times New Roman" w:hAnsi="Times New Roman" w:cs="Times New Roman"/>
              <w:sz w:val="24"/>
              <w:szCs w:val="24"/>
            </w:rPr>
            <w:delText>(10), 1342–1353.</w:delText>
          </w:r>
        </w:del>
      </w:moveTo>
    </w:p>
    <w:moveToRangeEnd w:id="357"/>
    <w:p w14:paraId="4FA0A165" w14:textId="3ABDDD0A" w:rsidR="000C3D4A" w:rsidDel="000C3D4A" w:rsidRDefault="000C3D4A" w:rsidP="000C3D4A">
      <w:pPr>
        <w:spacing w:after="0" w:line="480" w:lineRule="auto"/>
        <w:ind w:left="720" w:hanging="720"/>
        <w:rPr>
          <w:del w:id="363" w:author="Nick Maxwell" w:date="2023-09-10T10:34:00Z"/>
          <w:rFonts w:ascii="Times New Roman" w:hAnsi="Times New Roman" w:cs="Times New Roman"/>
          <w:sz w:val="24"/>
          <w:szCs w:val="24"/>
        </w:rPr>
      </w:pP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5F9BDBD3"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14288ECC" w14:textId="715C5496" w:rsidR="0044592B" w:rsidRPr="00B84EDD" w:rsidDel="000C3D4A" w:rsidRDefault="0044592B" w:rsidP="0033072B">
      <w:pPr>
        <w:spacing w:after="0" w:line="480" w:lineRule="auto"/>
        <w:ind w:left="720" w:hanging="720"/>
        <w:rPr>
          <w:moveFrom w:id="364" w:author="Nick Maxwell" w:date="2023-09-10T10:33:00Z"/>
          <w:rFonts w:ascii="Times New Roman" w:hAnsi="Times New Roman" w:cs="Times New Roman"/>
          <w:sz w:val="24"/>
          <w:szCs w:val="24"/>
        </w:rPr>
      </w:pPr>
      <w:moveFromRangeStart w:id="365" w:author="Nick Maxwell" w:date="2023-09-10T10:33:00Z" w:name="move145234398"/>
      <w:moveFrom w:id="366" w:author="Nick Maxwell" w:date="2023-09-10T10:33:00Z">
        <w:r w:rsidDel="000C3D4A">
          <w:rPr>
            <w:rFonts w:ascii="Times New Roman" w:hAnsi="Times New Roman" w:cs="Times New Roman"/>
            <w:sz w:val="24"/>
            <w:szCs w:val="24"/>
          </w:rPr>
          <w:t xml:space="preserve">Rivers, M. L., Dunlosky, J., Janes, J. L., Witherby, A. E., &amp; Tauber, S. K. (in press). Judgments of learning enhance recall for category-cued but no letter-cued items. </w:t>
        </w:r>
        <w:r w:rsidDel="000C3D4A">
          <w:rPr>
            <w:rFonts w:ascii="Times New Roman" w:hAnsi="Times New Roman" w:cs="Times New Roman"/>
            <w:i/>
            <w:iCs/>
            <w:sz w:val="24"/>
            <w:szCs w:val="24"/>
          </w:rPr>
          <w:t>Memory &amp; Cognition,</w:t>
        </w:r>
        <w:r w:rsidR="00B84EDD" w:rsidDel="000C3D4A">
          <w:rPr>
            <w:rFonts w:ascii="Times New Roman" w:hAnsi="Times New Roman" w:cs="Times New Roman"/>
            <w:i/>
            <w:iCs/>
            <w:sz w:val="24"/>
            <w:szCs w:val="24"/>
          </w:rPr>
          <w:t xml:space="preserve"> </w:t>
        </w:r>
        <w:r w:rsidR="00B84EDD" w:rsidDel="000C3D4A">
          <w:rPr>
            <w:rFonts w:ascii="Times New Roman" w:hAnsi="Times New Roman" w:cs="Times New Roman"/>
            <w:sz w:val="24"/>
            <w:szCs w:val="24"/>
          </w:rPr>
          <w:t>1-15.</w:t>
        </w:r>
      </w:moveFrom>
    </w:p>
    <w:p w14:paraId="35DCC86E" w14:textId="4FDA7CA5" w:rsidR="00023A22" w:rsidDel="000C3D4A" w:rsidRDefault="00023A22" w:rsidP="00023A22">
      <w:pPr>
        <w:spacing w:after="0" w:line="480" w:lineRule="auto"/>
        <w:ind w:left="720" w:hanging="720"/>
        <w:rPr>
          <w:moveFrom w:id="367" w:author="Nick Maxwell" w:date="2023-09-10T10:33:00Z"/>
          <w:rFonts w:ascii="Times New Roman" w:hAnsi="Times New Roman" w:cs="Times New Roman"/>
          <w:sz w:val="24"/>
          <w:szCs w:val="24"/>
        </w:rPr>
      </w:pPr>
      <w:moveFrom w:id="368" w:author="Nick Maxwell" w:date="2023-09-10T10:33:00Z">
        <w:r w:rsidRPr="00023A22" w:rsidDel="000C3D4A">
          <w:rPr>
            <w:rFonts w:ascii="Times New Roman" w:hAnsi="Times New Roman" w:cs="Times New Roman"/>
            <w:sz w:val="24"/>
            <w:szCs w:val="24"/>
          </w:rPr>
          <w:t>Rivers, M. L., Janes, J. L., &amp; Dunlosky, J. (2021). Investigating memory</w:t>
        </w:r>
        <w:r w:rsidDel="000C3D4A">
          <w:rPr>
            <w:rFonts w:ascii="Times New Roman" w:hAnsi="Times New Roman" w:cs="Times New Roman"/>
            <w:sz w:val="24"/>
            <w:szCs w:val="24"/>
          </w:rPr>
          <w:t xml:space="preserve"> </w:t>
        </w:r>
        <w:r w:rsidRPr="00023A22" w:rsidDel="000C3D4A">
          <w:rPr>
            <w:rFonts w:ascii="Times New Roman" w:hAnsi="Times New Roman" w:cs="Times New Roman"/>
            <w:sz w:val="24"/>
            <w:szCs w:val="24"/>
          </w:rPr>
          <w:t>reactivity with a within-participant manipulation of judgments</w:t>
        </w:r>
        <w:r w:rsidDel="000C3D4A">
          <w:rPr>
            <w:rFonts w:ascii="Times New Roman" w:hAnsi="Times New Roman" w:cs="Times New Roman"/>
            <w:sz w:val="24"/>
            <w:szCs w:val="24"/>
          </w:rPr>
          <w:t xml:space="preserve"> </w:t>
        </w:r>
        <w:r w:rsidRPr="00023A22" w:rsidDel="000C3D4A">
          <w:rPr>
            <w:rFonts w:ascii="Times New Roman" w:hAnsi="Times New Roman" w:cs="Times New Roman"/>
            <w:sz w:val="24"/>
            <w:szCs w:val="24"/>
          </w:rPr>
          <w:t>of learning: Support for the cue-strengthening hypothesis.</w:t>
        </w:r>
        <w:r w:rsidDel="000C3D4A">
          <w:rPr>
            <w:rFonts w:ascii="Times New Roman" w:hAnsi="Times New Roman" w:cs="Times New Roman"/>
            <w:sz w:val="24"/>
            <w:szCs w:val="24"/>
          </w:rPr>
          <w:t xml:space="preserve"> </w:t>
        </w:r>
        <w:r w:rsidRPr="00023A22" w:rsidDel="000C3D4A">
          <w:rPr>
            <w:rFonts w:ascii="Times New Roman" w:hAnsi="Times New Roman" w:cs="Times New Roman"/>
            <w:i/>
            <w:iCs/>
            <w:sz w:val="24"/>
            <w:szCs w:val="24"/>
          </w:rPr>
          <w:t>Memory, 29</w:t>
        </w:r>
        <w:r w:rsidRPr="00023A22" w:rsidDel="000C3D4A">
          <w:rPr>
            <w:rFonts w:ascii="Times New Roman" w:hAnsi="Times New Roman" w:cs="Times New Roman"/>
            <w:sz w:val="24"/>
            <w:szCs w:val="24"/>
          </w:rPr>
          <w:t>(10), 1342–1353.</w:t>
        </w:r>
      </w:moveFrom>
    </w:p>
    <w:moveFromRangeEnd w:id="365"/>
    <w:p w14:paraId="0CE39306" w14:textId="686C5309" w:rsidR="00853CD1" w:rsidRPr="00853CD1" w:rsidRDefault="00853CD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2C2376AC" w14:textId="73D929C6" w:rsidR="003C5151" w:rsidRPr="003C5151" w:rsidRDefault="003C515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529D716" w14:textId="720942C7" w:rsidR="00B254BE" w:rsidRDefault="00B254BE" w:rsidP="00141A67">
      <w:pPr>
        <w:rPr>
          <w:rFonts w:ascii="Times New Roman" w:hAnsi="Times New Roman" w:cs="Times New Roman"/>
          <w:sz w:val="24"/>
          <w:szCs w:val="24"/>
        </w:rPr>
      </w:pP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1D71D160"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r w:rsidR="00B1396B">
        <w:rPr>
          <w:rFonts w:ascii="Times New Roman" w:hAnsi="Times New Roman" w:cs="Times New Roman"/>
          <w:sz w:val="24"/>
          <w:szCs w:val="24"/>
        </w:rPr>
        <w:t xml:space="preserve">distractor </w:t>
      </w:r>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3" w:author="Nick Maxwell" w:date="2023-09-09T15:29:00Z" w:initials="NM">
    <w:p w14:paraId="06928E03" w14:textId="77777777" w:rsidR="006E13CC" w:rsidRDefault="006E13CC" w:rsidP="00AD3365">
      <w:pPr>
        <w:pStyle w:val="CommentText"/>
      </w:pPr>
      <w:r>
        <w:rPr>
          <w:rStyle w:val="CommentReference"/>
        </w:rPr>
        <w:annotationRef/>
      </w:r>
      <w:r>
        <w:t>I'm really trying to play up the "complimentary accounts" piece here</w:t>
      </w:r>
    </w:p>
  </w:comment>
  <w:comment w:id="304" w:author="Nick Maxwell" w:date="2023-09-10T11:23:00Z" w:initials="NM">
    <w:p w14:paraId="2E1C8E8B" w14:textId="77777777" w:rsidR="00674756" w:rsidRDefault="00674756" w:rsidP="00115971">
      <w:pPr>
        <w:pStyle w:val="CommentText"/>
      </w:pPr>
      <w:r>
        <w:rPr>
          <w:rStyle w:val="CommentReference"/>
        </w:rPr>
        <w:annotationRef/>
      </w:r>
      <w:r>
        <w:t>I'm really trying to spell it out here that these are complimentary processes. Too much?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928E03" w15:done="0"/>
  <w15:commentEx w15:paraId="2E1C8E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70DD6" w16cex:dateUtc="2023-09-09T20:29:00Z"/>
  <w16cex:commentExtensible w16cex:durableId="28A8259D" w16cex:dateUtc="2023-09-10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928E03" w16cid:durableId="28A70DD6"/>
  <w16cid:commentId w16cid:paraId="2E1C8E8B" w16cid:durableId="28A825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72A26" w14:textId="77777777" w:rsidR="00D23D66" w:rsidRDefault="00D23D66" w:rsidP="00831158">
      <w:pPr>
        <w:spacing w:after="0" w:line="240" w:lineRule="auto"/>
      </w:pPr>
      <w:r>
        <w:separator/>
      </w:r>
    </w:p>
  </w:endnote>
  <w:endnote w:type="continuationSeparator" w:id="0">
    <w:p w14:paraId="2273715D" w14:textId="77777777" w:rsidR="00D23D66" w:rsidRDefault="00D23D66"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2D8FB" w14:textId="77777777" w:rsidR="00D23D66" w:rsidRDefault="00D23D66" w:rsidP="00831158">
      <w:pPr>
        <w:spacing w:after="0" w:line="240" w:lineRule="auto"/>
      </w:pPr>
      <w:r>
        <w:separator/>
      </w:r>
    </w:p>
  </w:footnote>
  <w:footnote w:type="continuationSeparator" w:id="0">
    <w:p w14:paraId="23EE52DF" w14:textId="77777777" w:rsidR="00D23D66" w:rsidRDefault="00D23D66"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75AB2C40" w:rsidR="0008564A" w:rsidRPr="00831158" w:rsidRDefault="0008564A">
    <w:pPr>
      <w:pStyle w:val="Header"/>
      <w:jc w:val="right"/>
      <w:rPr>
        <w:rFonts w:ascii="Times New Roman" w:hAnsi="Times New Roman" w:cs="Times New Roman"/>
        <w:sz w:val="24"/>
        <w:szCs w:val="24"/>
      </w:rPr>
    </w:pP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08564A" w:rsidRDefault="000856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44577A6A" w:rsidR="0008564A" w:rsidRPr="00831158" w:rsidRDefault="0008564A">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w:t>
    </w:r>
    <w:r w:rsidR="00FF70BB">
      <w:rPr>
        <w:rFonts w:ascii="Times New Roman" w:hAnsi="Times New Roman" w:cs="Times New Roman"/>
        <w:sz w:val="24"/>
        <w:szCs w:val="24"/>
      </w:rPr>
      <w:t>h</w:t>
    </w:r>
    <w:r w:rsidRPr="00831158">
      <w:rPr>
        <w:rFonts w:ascii="Times New Roman" w:hAnsi="Times New Roman" w:cs="Times New Roman"/>
        <w:sz w:val="24"/>
        <w:szCs w:val="24"/>
      </w:rPr>
      <w:t xml:space="preserve">ead: </w:t>
    </w: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08564A" w:rsidRDefault="0008564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6684"/>
    <w:rsid w:val="000070EF"/>
    <w:rsid w:val="00012393"/>
    <w:rsid w:val="000138BA"/>
    <w:rsid w:val="00013D2F"/>
    <w:rsid w:val="00013F71"/>
    <w:rsid w:val="000172B6"/>
    <w:rsid w:val="00020615"/>
    <w:rsid w:val="00020939"/>
    <w:rsid w:val="00023A22"/>
    <w:rsid w:val="0002544B"/>
    <w:rsid w:val="000366B6"/>
    <w:rsid w:val="00042AFF"/>
    <w:rsid w:val="0004624F"/>
    <w:rsid w:val="0004682F"/>
    <w:rsid w:val="00046A4A"/>
    <w:rsid w:val="00050EF2"/>
    <w:rsid w:val="00057423"/>
    <w:rsid w:val="00057BA7"/>
    <w:rsid w:val="00060FD8"/>
    <w:rsid w:val="00062B10"/>
    <w:rsid w:val="000639D2"/>
    <w:rsid w:val="00063B4A"/>
    <w:rsid w:val="00064179"/>
    <w:rsid w:val="000652B0"/>
    <w:rsid w:val="00065988"/>
    <w:rsid w:val="0007024B"/>
    <w:rsid w:val="00073FBF"/>
    <w:rsid w:val="0007430E"/>
    <w:rsid w:val="00074B97"/>
    <w:rsid w:val="00075ABA"/>
    <w:rsid w:val="000778D8"/>
    <w:rsid w:val="0008564A"/>
    <w:rsid w:val="00086619"/>
    <w:rsid w:val="000875C2"/>
    <w:rsid w:val="000875E2"/>
    <w:rsid w:val="000875F6"/>
    <w:rsid w:val="00091220"/>
    <w:rsid w:val="000920BF"/>
    <w:rsid w:val="000926E8"/>
    <w:rsid w:val="000928AC"/>
    <w:rsid w:val="00095631"/>
    <w:rsid w:val="00095AEF"/>
    <w:rsid w:val="00096A40"/>
    <w:rsid w:val="00096E6F"/>
    <w:rsid w:val="0009777D"/>
    <w:rsid w:val="00097919"/>
    <w:rsid w:val="00097B6F"/>
    <w:rsid w:val="000A157A"/>
    <w:rsid w:val="000A24F1"/>
    <w:rsid w:val="000A2FAB"/>
    <w:rsid w:val="000A5013"/>
    <w:rsid w:val="000A6BEC"/>
    <w:rsid w:val="000A7994"/>
    <w:rsid w:val="000B00CD"/>
    <w:rsid w:val="000B3584"/>
    <w:rsid w:val="000B5C17"/>
    <w:rsid w:val="000B70B4"/>
    <w:rsid w:val="000C011B"/>
    <w:rsid w:val="000C2802"/>
    <w:rsid w:val="000C3D4A"/>
    <w:rsid w:val="000C4D8F"/>
    <w:rsid w:val="000C5460"/>
    <w:rsid w:val="000D07EA"/>
    <w:rsid w:val="000D0F80"/>
    <w:rsid w:val="000D5BBD"/>
    <w:rsid w:val="000E2A8E"/>
    <w:rsid w:val="000E3219"/>
    <w:rsid w:val="000E4EAC"/>
    <w:rsid w:val="000E6C54"/>
    <w:rsid w:val="000F3326"/>
    <w:rsid w:val="000F5495"/>
    <w:rsid w:val="000F7306"/>
    <w:rsid w:val="000F78EE"/>
    <w:rsid w:val="00102A07"/>
    <w:rsid w:val="00105D85"/>
    <w:rsid w:val="001107A2"/>
    <w:rsid w:val="00115ED9"/>
    <w:rsid w:val="00123A89"/>
    <w:rsid w:val="00123E70"/>
    <w:rsid w:val="0012403F"/>
    <w:rsid w:val="001252EC"/>
    <w:rsid w:val="001258D7"/>
    <w:rsid w:val="00125F44"/>
    <w:rsid w:val="0012658E"/>
    <w:rsid w:val="00126C92"/>
    <w:rsid w:val="00126D55"/>
    <w:rsid w:val="00130B7B"/>
    <w:rsid w:val="00133FAE"/>
    <w:rsid w:val="0013418B"/>
    <w:rsid w:val="00141A67"/>
    <w:rsid w:val="0014211C"/>
    <w:rsid w:val="00146499"/>
    <w:rsid w:val="00146D35"/>
    <w:rsid w:val="001504CC"/>
    <w:rsid w:val="00151A88"/>
    <w:rsid w:val="00151E9B"/>
    <w:rsid w:val="001554EF"/>
    <w:rsid w:val="00155B77"/>
    <w:rsid w:val="00155C4F"/>
    <w:rsid w:val="00156A32"/>
    <w:rsid w:val="00157093"/>
    <w:rsid w:val="0015748F"/>
    <w:rsid w:val="00160B46"/>
    <w:rsid w:val="00161551"/>
    <w:rsid w:val="00166A98"/>
    <w:rsid w:val="00166DD7"/>
    <w:rsid w:val="0017034A"/>
    <w:rsid w:val="00174C30"/>
    <w:rsid w:val="00177277"/>
    <w:rsid w:val="00182194"/>
    <w:rsid w:val="0018284B"/>
    <w:rsid w:val="001841AB"/>
    <w:rsid w:val="00184404"/>
    <w:rsid w:val="00185053"/>
    <w:rsid w:val="001866FD"/>
    <w:rsid w:val="00187A07"/>
    <w:rsid w:val="00195830"/>
    <w:rsid w:val="0019608C"/>
    <w:rsid w:val="001965F1"/>
    <w:rsid w:val="001972A6"/>
    <w:rsid w:val="001A435E"/>
    <w:rsid w:val="001A53FF"/>
    <w:rsid w:val="001A625A"/>
    <w:rsid w:val="001A6A72"/>
    <w:rsid w:val="001B2682"/>
    <w:rsid w:val="001B77A4"/>
    <w:rsid w:val="001C07DC"/>
    <w:rsid w:val="001C0DD6"/>
    <w:rsid w:val="001C21CE"/>
    <w:rsid w:val="001C3B76"/>
    <w:rsid w:val="001C4E29"/>
    <w:rsid w:val="001D0CB6"/>
    <w:rsid w:val="001D1C3F"/>
    <w:rsid w:val="001D224C"/>
    <w:rsid w:val="001D4132"/>
    <w:rsid w:val="001D69B6"/>
    <w:rsid w:val="001D78A7"/>
    <w:rsid w:val="001E1E5C"/>
    <w:rsid w:val="001E2E75"/>
    <w:rsid w:val="001E5A23"/>
    <w:rsid w:val="001F48FF"/>
    <w:rsid w:val="0020520D"/>
    <w:rsid w:val="002163BC"/>
    <w:rsid w:val="00217ECF"/>
    <w:rsid w:val="00222535"/>
    <w:rsid w:val="00222821"/>
    <w:rsid w:val="00223F6F"/>
    <w:rsid w:val="002251C5"/>
    <w:rsid w:val="00230449"/>
    <w:rsid w:val="00230D6F"/>
    <w:rsid w:val="00231A36"/>
    <w:rsid w:val="00233EDD"/>
    <w:rsid w:val="002369A6"/>
    <w:rsid w:val="00244A63"/>
    <w:rsid w:val="002462A4"/>
    <w:rsid w:val="00253B8D"/>
    <w:rsid w:val="002570EC"/>
    <w:rsid w:val="00257E40"/>
    <w:rsid w:val="002632AD"/>
    <w:rsid w:val="002703F6"/>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B7998"/>
    <w:rsid w:val="002C1E07"/>
    <w:rsid w:val="002C26FF"/>
    <w:rsid w:val="002C3811"/>
    <w:rsid w:val="002C792E"/>
    <w:rsid w:val="002C7EFB"/>
    <w:rsid w:val="002D1A6A"/>
    <w:rsid w:val="002E05B1"/>
    <w:rsid w:val="002E08CB"/>
    <w:rsid w:val="002E0BB9"/>
    <w:rsid w:val="002E42A5"/>
    <w:rsid w:val="002E516C"/>
    <w:rsid w:val="002F2A32"/>
    <w:rsid w:val="002F51CD"/>
    <w:rsid w:val="00301F2A"/>
    <w:rsid w:val="00302FA3"/>
    <w:rsid w:val="00306586"/>
    <w:rsid w:val="00311D1B"/>
    <w:rsid w:val="0031245B"/>
    <w:rsid w:val="00312B53"/>
    <w:rsid w:val="0031436B"/>
    <w:rsid w:val="00321C67"/>
    <w:rsid w:val="00324E86"/>
    <w:rsid w:val="00325E54"/>
    <w:rsid w:val="00326E7B"/>
    <w:rsid w:val="0033072B"/>
    <w:rsid w:val="003307E2"/>
    <w:rsid w:val="00333C1D"/>
    <w:rsid w:val="00335154"/>
    <w:rsid w:val="00335F03"/>
    <w:rsid w:val="00340744"/>
    <w:rsid w:val="0034565B"/>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308A"/>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3154"/>
    <w:rsid w:val="003C46C9"/>
    <w:rsid w:val="003C5151"/>
    <w:rsid w:val="003C52AD"/>
    <w:rsid w:val="003C5665"/>
    <w:rsid w:val="003C72D9"/>
    <w:rsid w:val="003D2B6E"/>
    <w:rsid w:val="003D2CB3"/>
    <w:rsid w:val="003D302B"/>
    <w:rsid w:val="003D724C"/>
    <w:rsid w:val="003D72CE"/>
    <w:rsid w:val="003D734C"/>
    <w:rsid w:val="003D7CD6"/>
    <w:rsid w:val="003E3383"/>
    <w:rsid w:val="003E5D06"/>
    <w:rsid w:val="003E6837"/>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1AD8"/>
    <w:rsid w:val="00412708"/>
    <w:rsid w:val="004129C3"/>
    <w:rsid w:val="0041670C"/>
    <w:rsid w:val="004207C4"/>
    <w:rsid w:val="00421A32"/>
    <w:rsid w:val="00424727"/>
    <w:rsid w:val="004253C4"/>
    <w:rsid w:val="004257B1"/>
    <w:rsid w:val="00427BE1"/>
    <w:rsid w:val="00430067"/>
    <w:rsid w:val="00430610"/>
    <w:rsid w:val="00430E9D"/>
    <w:rsid w:val="00433304"/>
    <w:rsid w:val="004334BC"/>
    <w:rsid w:val="00433550"/>
    <w:rsid w:val="0043691D"/>
    <w:rsid w:val="00436BB9"/>
    <w:rsid w:val="004419CE"/>
    <w:rsid w:val="004430C8"/>
    <w:rsid w:val="004447C4"/>
    <w:rsid w:val="00444B01"/>
    <w:rsid w:val="0044592B"/>
    <w:rsid w:val="00445BEC"/>
    <w:rsid w:val="004472BB"/>
    <w:rsid w:val="004508E9"/>
    <w:rsid w:val="00453843"/>
    <w:rsid w:val="0046232D"/>
    <w:rsid w:val="0046275F"/>
    <w:rsid w:val="00462CE8"/>
    <w:rsid w:val="00462F41"/>
    <w:rsid w:val="00464FD4"/>
    <w:rsid w:val="0047148F"/>
    <w:rsid w:val="0047269D"/>
    <w:rsid w:val="00472948"/>
    <w:rsid w:val="004735FB"/>
    <w:rsid w:val="004758EF"/>
    <w:rsid w:val="004769A8"/>
    <w:rsid w:val="00484A51"/>
    <w:rsid w:val="00484EC6"/>
    <w:rsid w:val="00485128"/>
    <w:rsid w:val="004859C6"/>
    <w:rsid w:val="0048614E"/>
    <w:rsid w:val="004874E7"/>
    <w:rsid w:val="00487C46"/>
    <w:rsid w:val="0049475C"/>
    <w:rsid w:val="00494BD5"/>
    <w:rsid w:val="004A1A7F"/>
    <w:rsid w:val="004A24FD"/>
    <w:rsid w:val="004A2C24"/>
    <w:rsid w:val="004A565F"/>
    <w:rsid w:val="004A61A4"/>
    <w:rsid w:val="004A658D"/>
    <w:rsid w:val="004A71B5"/>
    <w:rsid w:val="004A71DC"/>
    <w:rsid w:val="004B1796"/>
    <w:rsid w:val="004B2F09"/>
    <w:rsid w:val="004B7107"/>
    <w:rsid w:val="004B7277"/>
    <w:rsid w:val="004B7646"/>
    <w:rsid w:val="004C30F7"/>
    <w:rsid w:val="004C3376"/>
    <w:rsid w:val="004C3457"/>
    <w:rsid w:val="004C6DF7"/>
    <w:rsid w:val="004D0668"/>
    <w:rsid w:val="004D0D95"/>
    <w:rsid w:val="004D1857"/>
    <w:rsid w:val="004D462D"/>
    <w:rsid w:val="004D622C"/>
    <w:rsid w:val="004E03E7"/>
    <w:rsid w:val="004E4428"/>
    <w:rsid w:val="004E499E"/>
    <w:rsid w:val="004E5154"/>
    <w:rsid w:val="004E54B2"/>
    <w:rsid w:val="004E6BB2"/>
    <w:rsid w:val="004F36D2"/>
    <w:rsid w:val="004F469B"/>
    <w:rsid w:val="004F4AA9"/>
    <w:rsid w:val="004F54B8"/>
    <w:rsid w:val="00501068"/>
    <w:rsid w:val="00501FAE"/>
    <w:rsid w:val="0051004B"/>
    <w:rsid w:val="00512959"/>
    <w:rsid w:val="005143B2"/>
    <w:rsid w:val="0051526E"/>
    <w:rsid w:val="00516CD2"/>
    <w:rsid w:val="00517C04"/>
    <w:rsid w:val="00520EBC"/>
    <w:rsid w:val="005216E9"/>
    <w:rsid w:val="0052768A"/>
    <w:rsid w:val="00531934"/>
    <w:rsid w:val="00540D9C"/>
    <w:rsid w:val="0054452B"/>
    <w:rsid w:val="00547C7E"/>
    <w:rsid w:val="00551395"/>
    <w:rsid w:val="005520C1"/>
    <w:rsid w:val="00555940"/>
    <w:rsid w:val="00556A1B"/>
    <w:rsid w:val="00561126"/>
    <w:rsid w:val="00561927"/>
    <w:rsid w:val="005622D7"/>
    <w:rsid w:val="0057162D"/>
    <w:rsid w:val="00572175"/>
    <w:rsid w:val="00575011"/>
    <w:rsid w:val="005820FB"/>
    <w:rsid w:val="00582CDD"/>
    <w:rsid w:val="005833B7"/>
    <w:rsid w:val="00584DCC"/>
    <w:rsid w:val="0058516E"/>
    <w:rsid w:val="005863D0"/>
    <w:rsid w:val="005937F7"/>
    <w:rsid w:val="00593E05"/>
    <w:rsid w:val="00595F22"/>
    <w:rsid w:val="00596CE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C2D98"/>
    <w:rsid w:val="005C590C"/>
    <w:rsid w:val="005C6B8F"/>
    <w:rsid w:val="005D00F0"/>
    <w:rsid w:val="005D50C8"/>
    <w:rsid w:val="005D5F39"/>
    <w:rsid w:val="005D7991"/>
    <w:rsid w:val="005F02A7"/>
    <w:rsid w:val="005F1718"/>
    <w:rsid w:val="005F7319"/>
    <w:rsid w:val="005F7641"/>
    <w:rsid w:val="00601AD8"/>
    <w:rsid w:val="00602414"/>
    <w:rsid w:val="006032CD"/>
    <w:rsid w:val="00603BFC"/>
    <w:rsid w:val="00603C79"/>
    <w:rsid w:val="0060424B"/>
    <w:rsid w:val="00611C99"/>
    <w:rsid w:val="00612DA6"/>
    <w:rsid w:val="00614B7C"/>
    <w:rsid w:val="00616432"/>
    <w:rsid w:val="00616706"/>
    <w:rsid w:val="00620780"/>
    <w:rsid w:val="00623D8A"/>
    <w:rsid w:val="00626349"/>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56BBC"/>
    <w:rsid w:val="0066387E"/>
    <w:rsid w:val="0066672F"/>
    <w:rsid w:val="00667EA2"/>
    <w:rsid w:val="00670018"/>
    <w:rsid w:val="00671A54"/>
    <w:rsid w:val="00673E36"/>
    <w:rsid w:val="00674745"/>
    <w:rsid w:val="00674756"/>
    <w:rsid w:val="006769CC"/>
    <w:rsid w:val="00676E7A"/>
    <w:rsid w:val="00684433"/>
    <w:rsid w:val="00686233"/>
    <w:rsid w:val="00686C80"/>
    <w:rsid w:val="00687643"/>
    <w:rsid w:val="00690548"/>
    <w:rsid w:val="00695DA4"/>
    <w:rsid w:val="00697041"/>
    <w:rsid w:val="00697D6F"/>
    <w:rsid w:val="006A2540"/>
    <w:rsid w:val="006A3BB7"/>
    <w:rsid w:val="006A6104"/>
    <w:rsid w:val="006A70FA"/>
    <w:rsid w:val="006B245D"/>
    <w:rsid w:val="006B3C6A"/>
    <w:rsid w:val="006B65C3"/>
    <w:rsid w:val="006B749B"/>
    <w:rsid w:val="006B7FE7"/>
    <w:rsid w:val="006C1457"/>
    <w:rsid w:val="006C1763"/>
    <w:rsid w:val="006C1EAA"/>
    <w:rsid w:val="006C289A"/>
    <w:rsid w:val="006D316C"/>
    <w:rsid w:val="006D4597"/>
    <w:rsid w:val="006D64D1"/>
    <w:rsid w:val="006E0B35"/>
    <w:rsid w:val="006E13CC"/>
    <w:rsid w:val="006E14ED"/>
    <w:rsid w:val="006E2EF6"/>
    <w:rsid w:val="006E349B"/>
    <w:rsid w:val="006E3DF0"/>
    <w:rsid w:val="006E4413"/>
    <w:rsid w:val="006E566D"/>
    <w:rsid w:val="006F1EA4"/>
    <w:rsid w:val="006F302E"/>
    <w:rsid w:val="006F32CD"/>
    <w:rsid w:val="006F7AF9"/>
    <w:rsid w:val="00701A57"/>
    <w:rsid w:val="00703FCF"/>
    <w:rsid w:val="00704852"/>
    <w:rsid w:val="00707AE0"/>
    <w:rsid w:val="00710DD0"/>
    <w:rsid w:val="007111D7"/>
    <w:rsid w:val="00711422"/>
    <w:rsid w:val="00714FD8"/>
    <w:rsid w:val="0071563F"/>
    <w:rsid w:val="00717001"/>
    <w:rsid w:val="00717597"/>
    <w:rsid w:val="007200EA"/>
    <w:rsid w:val="007242D3"/>
    <w:rsid w:val="00724F13"/>
    <w:rsid w:val="007276C7"/>
    <w:rsid w:val="00731C20"/>
    <w:rsid w:val="00731F12"/>
    <w:rsid w:val="007331DA"/>
    <w:rsid w:val="007350FE"/>
    <w:rsid w:val="007365FC"/>
    <w:rsid w:val="007374DE"/>
    <w:rsid w:val="00741863"/>
    <w:rsid w:val="0074191A"/>
    <w:rsid w:val="00741AC7"/>
    <w:rsid w:val="00742223"/>
    <w:rsid w:val="00742A3C"/>
    <w:rsid w:val="00744201"/>
    <w:rsid w:val="00745C74"/>
    <w:rsid w:val="00747956"/>
    <w:rsid w:val="00751394"/>
    <w:rsid w:val="007536AF"/>
    <w:rsid w:val="007555C3"/>
    <w:rsid w:val="00756D5F"/>
    <w:rsid w:val="007600EC"/>
    <w:rsid w:val="00762F72"/>
    <w:rsid w:val="00764CD4"/>
    <w:rsid w:val="00765074"/>
    <w:rsid w:val="00776ABB"/>
    <w:rsid w:val="00777C6A"/>
    <w:rsid w:val="00777DAF"/>
    <w:rsid w:val="00780A3B"/>
    <w:rsid w:val="007823C5"/>
    <w:rsid w:val="00784C48"/>
    <w:rsid w:val="007901D1"/>
    <w:rsid w:val="00790879"/>
    <w:rsid w:val="00793CC2"/>
    <w:rsid w:val="00794F2F"/>
    <w:rsid w:val="00794F88"/>
    <w:rsid w:val="007969D7"/>
    <w:rsid w:val="007972F7"/>
    <w:rsid w:val="0079735D"/>
    <w:rsid w:val="007A45B3"/>
    <w:rsid w:val="007A6E5A"/>
    <w:rsid w:val="007A7915"/>
    <w:rsid w:val="007B408C"/>
    <w:rsid w:val="007B6EC5"/>
    <w:rsid w:val="007C0824"/>
    <w:rsid w:val="007C2845"/>
    <w:rsid w:val="007C3B72"/>
    <w:rsid w:val="007C5B59"/>
    <w:rsid w:val="007C62A4"/>
    <w:rsid w:val="007C6670"/>
    <w:rsid w:val="007C6CAC"/>
    <w:rsid w:val="007D0012"/>
    <w:rsid w:val="007D367B"/>
    <w:rsid w:val="007D65E7"/>
    <w:rsid w:val="007D6BF0"/>
    <w:rsid w:val="007E1E56"/>
    <w:rsid w:val="007E3688"/>
    <w:rsid w:val="007E574F"/>
    <w:rsid w:val="007E6A69"/>
    <w:rsid w:val="007F1B3C"/>
    <w:rsid w:val="007F1B9D"/>
    <w:rsid w:val="007F23A3"/>
    <w:rsid w:val="007F3999"/>
    <w:rsid w:val="007F4237"/>
    <w:rsid w:val="007F50FA"/>
    <w:rsid w:val="007F5ED7"/>
    <w:rsid w:val="007F6BB2"/>
    <w:rsid w:val="007F7DAD"/>
    <w:rsid w:val="00800A7B"/>
    <w:rsid w:val="00801C16"/>
    <w:rsid w:val="0080779C"/>
    <w:rsid w:val="00810F8B"/>
    <w:rsid w:val="00811246"/>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54A4"/>
    <w:rsid w:val="00846B0E"/>
    <w:rsid w:val="00850AC4"/>
    <w:rsid w:val="0085201E"/>
    <w:rsid w:val="00852089"/>
    <w:rsid w:val="0085225B"/>
    <w:rsid w:val="00852D94"/>
    <w:rsid w:val="00853265"/>
    <w:rsid w:val="00853CD1"/>
    <w:rsid w:val="00854DE4"/>
    <w:rsid w:val="00855A7B"/>
    <w:rsid w:val="00855AA6"/>
    <w:rsid w:val="00856B15"/>
    <w:rsid w:val="00857929"/>
    <w:rsid w:val="00860DE0"/>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20F6"/>
    <w:rsid w:val="008A4707"/>
    <w:rsid w:val="008A5A5A"/>
    <w:rsid w:val="008A7070"/>
    <w:rsid w:val="008B0573"/>
    <w:rsid w:val="008B0A78"/>
    <w:rsid w:val="008B27CD"/>
    <w:rsid w:val="008C0534"/>
    <w:rsid w:val="008C0D6E"/>
    <w:rsid w:val="008C1469"/>
    <w:rsid w:val="008C3F0A"/>
    <w:rsid w:val="008C42ED"/>
    <w:rsid w:val="008C6F28"/>
    <w:rsid w:val="008C7CDD"/>
    <w:rsid w:val="008D09AB"/>
    <w:rsid w:val="008D165C"/>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1035F"/>
    <w:rsid w:val="0091702E"/>
    <w:rsid w:val="00920410"/>
    <w:rsid w:val="00923628"/>
    <w:rsid w:val="0092419F"/>
    <w:rsid w:val="00924B2B"/>
    <w:rsid w:val="009266F2"/>
    <w:rsid w:val="009302F6"/>
    <w:rsid w:val="0093107E"/>
    <w:rsid w:val="0093161F"/>
    <w:rsid w:val="00932956"/>
    <w:rsid w:val="00933541"/>
    <w:rsid w:val="0094006C"/>
    <w:rsid w:val="009441F3"/>
    <w:rsid w:val="00944497"/>
    <w:rsid w:val="00944CAF"/>
    <w:rsid w:val="0094507C"/>
    <w:rsid w:val="00945AA7"/>
    <w:rsid w:val="009522F9"/>
    <w:rsid w:val="00952C68"/>
    <w:rsid w:val="009536DA"/>
    <w:rsid w:val="009546BB"/>
    <w:rsid w:val="00954F20"/>
    <w:rsid w:val="0095695A"/>
    <w:rsid w:val="00956DDC"/>
    <w:rsid w:val="009570AB"/>
    <w:rsid w:val="00957307"/>
    <w:rsid w:val="00957475"/>
    <w:rsid w:val="009608C8"/>
    <w:rsid w:val="009629D5"/>
    <w:rsid w:val="0096386C"/>
    <w:rsid w:val="009640D5"/>
    <w:rsid w:val="00967492"/>
    <w:rsid w:val="0096767A"/>
    <w:rsid w:val="00967FF5"/>
    <w:rsid w:val="00971537"/>
    <w:rsid w:val="00971AA2"/>
    <w:rsid w:val="00972CC7"/>
    <w:rsid w:val="009731FC"/>
    <w:rsid w:val="00973325"/>
    <w:rsid w:val="00974392"/>
    <w:rsid w:val="00983B52"/>
    <w:rsid w:val="0098498C"/>
    <w:rsid w:val="009851C9"/>
    <w:rsid w:val="00986009"/>
    <w:rsid w:val="00994D17"/>
    <w:rsid w:val="009B0473"/>
    <w:rsid w:val="009B1347"/>
    <w:rsid w:val="009B1A93"/>
    <w:rsid w:val="009B249D"/>
    <w:rsid w:val="009B4148"/>
    <w:rsid w:val="009B5787"/>
    <w:rsid w:val="009B5B4D"/>
    <w:rsid w:val="009C22FB"/>
    <w:rsid w:val="009C70B8"/>
    <w:rsid w:val="009D28A5"/>
    <w:rsid w:val="009D343D"/>
    <w:rsid w:val="009D3BAB"/>
    <w:rsid w:val="009D4282"/>
    <w:rsid w:val="009D5B53"/>
    <w:rsid w:val="009D72B6"/>
    <w:rsid w:val="009E0631"/>
    <w:rsid w:val="009E5497"/>
    <w:rsid w:val="009E58E4"/>
    <w:rsid w:val="009E6F9F"/>
    <w:rsid w:val="009F0936"/>
    <w:rsid w:val="009F5B50"/>
    <w:rsid w:val="009F5D0C"/>
    <w:rsid w:val="00A058E0"/>
    <w:rsid w:val="00A10D20"/>
    <w:rsid w:val="00A10F66"/>
    <w:rsid w:val="00A136FF"/>
    <w:rsid w:val="00A226F6"/>
    <w:rsid w:val="00A24025"/>
    <w:rsid w:val="00A27032"/>
    <w:rsid w:val="00A279C7"/>
    <w:rsid w:val="00A30C20"/>
    <w:rsid w:val="00A313CF"/>
    <w:rsid w:val="00A34C56"/>
    <w:rsid w:val="00A35042"/>
    <w:rsid w:val="00A351D7"/>
    <w:rsid w:val="00A35844"/>
    <w:rsid w:val="00A37CDD"/>
    <w:rsid w:val="00A40645"/>
    <w:rsid w:val="00A4128B"/>
    <w:rsid w:val="00A42A1E"/>
    <w:rsid w:val="00A4349F"/>
    <w:rsid w:val="00A441C2"/>
    <w:rsid w:val="00A451BF"/>
    <w:rsid w:val="00A4578B"/>
    <w:rsid w:val="00A477A0"/>
    <w:rsid w:val="00A50220"/>
    <w:rsid w:val="00A5434E"/>
    <w:rsid w:val="00A54AD6"/>
    <w:rsid w:val="00A55168"/>
    <w:rsid w:val="00A614B3"/>
    <w:rsid w:val="00A62412"/>
    <w:rsid w:val="00A63ACE"/>
    <w:rsid w:val="00A65DEB"/>
    <w:rsid w:val="00A7018A"/>
    <w:rsid w:val="00A7215B"/>
    <w:rsid w:val="00A725A6"/>
    <w:rsid w:val="00A7453B"/>
    <w:rsid w:val="00A83DB1"/>
    <w:rsid w:val="00A83E24"/>
    <w:rsid w:val="00A8434A"/>
    <w:rsid w:val="00A8471C"/>
    <w:rsid w:val="00A86430"/>
    <w:rsid w:val="00A91FEF"/>
    <w:rsid w:val="00A94AF8"/>
    <w:rsid w:val="00A958CF"/>
    <w:rsid w:val="00AA4657"/>
    <w:rsid w:val="00AA6A02"/>
    <w:rsid w:val="00AA7CBC"/>
    <w:rsid w:val="00AB22D8"/>
    <w:rsid w:val="00AB3B34"/>
    <w:rsid w:val="00AB4004"/>
    <w:rsid w:val="00AB66A6"/>
    <w:rsid w:val="00AB6C11"/>
    <w:rsid w:val="00AB7F50"/>
    <w:rsid w:val="00AC0C19"/>
    <w:rsid w:val="00AC1AB7"/>
    <w:rsid w:val="00AC2FF8"/>
    <w:rsid w:val="00AC32AE"/>
    <w:rsid w:val="00AC351F"/>
    <w:rsid w:val="00AC50C9"/>
    <w:rsid w:val="00AD02FE"/>
    <w:rsid w:val="00AD2089"/>
    <w:rsid w:val="00AD2B68"/>
    <w:rsid w:val="00AD42B2"/>
    <w:rsid w:val="00AD4525"/>
    <w:rsid w:val="00AE0A75"/>
    <w:rsid w:val="00AE4D57"/>
    <w:rsid w:val="00AE5207"/>
    <w:rsid w:val="00AF31CE"/>
    <w:rsid w:val="00AF3C75"/>
    <w:rsid w:val="00AF60B8"/>
    <w:rsid w:val="00AF69F1"/>
    <w:rsid w:val="00AF75BA"/>
    <w:rsid w:val="00B015A7"/>
    <w:rsid w:val="00B04980"/>
    <w:rsid w:val="00B05306"/>
    <w:rsid w:val="00B071F2"/>
    <w:rsid w:val="00B076C0"/>
    <w:rsid w:val="00B07E7A"/>
    <w:rsid w:val="00B11A99"/>
    <w:rsid w:val="00B1396B"/>
    <w:rsid w:val="00B14DB1"/>
    <w:rsid w:val="00B202B4"/>
    <w:rsid w:val="00B20661"/>
    <w:rsid w:val="00B210AB"/>
    <w:rsid w:val="00B22457"/>
    <w:rsid w:val="00B22608"/>
    <w:rsid w:val="00B22BBC"/>
    <w:rsid w:val="00B23E73"/>
    <w:rsid w:val="00B254BE"/>
    <w:rsid w:val="00B2702D"/>
    <w:rsid w:val="00B274AA"/>
    <w:rsid w:val="00B32196"/>
    <w:rsid w:val="00B321AE"/>
    <w:rsid w:val="00B4030D"/>
    <w:rsid w:val="00B41BEF"/>
    <w:rsid w:val="00B44530"/>
    <w:rsid w:val="00B44866"/>
    <w:rsid w:val="00B46714"/>
    <w:rsid w:val="00B468E2"/>
    <w:rsid w:val="00B4733B"/>
    <w:rsid w:val="00B47896"/>
    <w:rsid w:val="00B54D54"/>
    <w:rsid w:val="00B55724"/>
    <w:rsid w:val="00B57719"/>
    <w:rsid w:val="00B57B03"/>
    <w:rsid w:val="00B6417C"/>
    <w:rsid w:val="00B64F91"/>
    <w:rsid w:val="00B6761D"/>
    <w:rsid w:val="00B74B02"/>
    <w:rsid w:val="00B80866"/>
    <w:rsid w:val="00B81392"/>
    <w:rsid w:val="00B81A9D"/>
    <w:rsid w:val="00B84EDD"/>
    <w:rsid w:val="00B85C4D"/>
    <w:rsid w:val="00B91CFE"/>
    <w:rsid w:val="00B9236C"/>
    <w:rsid w:val="00B9249B"/>
    <w:rsid w:val="00B9548B"/>
    <w:rsid w:val="00B96138"/>
    <w:rsid w:val="00B96DA9"/>
    <w:rsid w:val="00BA07F4"/>
    <w:rsid w:val="00BA18FC"/>
    <w:rsid w:val="00BA3FD4"/>
    <w:rsid w:val="00BA6661"/>
    <w:rsid w:val="00BA6BF4"/>
    <w:rsid w:val="00BA6FA8"/>
    <w:rsid w:val="00BB3F15"/>
    <w:rsid w:val="00BB4836"/>
    <w:rsid w:val="00BB680D"/>
    <w:rsid w:val="00BC24AE"/>
    <w:rsid w:val="00BC3CDB"/>
    <w:rsid w:val="00BC5074"/>
    <w:rsid w:val="00BC5943"/>
    <w:rsid w:val="00BD011C"/>
    <w:rsid w:val="00BD24BA"/>
    <w:rsid w:val="00BE2D26"/>
    <w:rsid w:val="00BE409F"/>
    <w:rsid w:val="00BF0A61"/>
    <w:rsid w:val="00BF2B5B"/>
    <w:rsid w:val="00BF5274"/>
    <w:rsid w:val="00BF60CA"/>
    <w:rsid w:val="00C00161"/>
    <w:rsid w:val="00C00AAB"/>
    <w:rsid w:val="00C00C08"/>
    <w:rsid w:val="00C01425"/>
    <w:rsid w:val="00C02F45"/>
    <w:rsid w:val="00C041EB"/>
    <w:rsid w:val="00C05629"/>
    <w:rsid w:val="00C060E7"/>
    <w:rsid w:val="00C10D69"/>
    <w:rsid w:val="00C112EB"/>
    <w:rsid w:val="00C145CB"/>
    <w:rsid w:val="00C230D4"/>
    <w:rsid w:val="00C2490F"/>
    <w:rsid w:val="00C25066"/>
    <w:rsid w:val="00C26010"/>
    <w:rsid w:val="00C26190"/>
    <w:rsid w:val="00C30C66"/>
    <w:rsid w:val="00C32BC5"/>
    <w:rsid w:val="00C32D39"/>
    <w:rsid w:val="00C347F7"/>
    <w:rsid w:val="00C35C66"/>
    <w:rsid w:val="00C3687C"/>
    <w:rsid w:val="00C36D7B"/>
    <w:rsid w:val="00C37D6E"/>
    <w:rsid w:val="00C40874"/>
    <w:rsid w:val="00C428E4"/>
    <w:rsid w:val="00C43758"/>
    <w:rsid w:val="00C43C7E"/>
    <w:rsid w:val="00C43FF4"/>
    <w:rsid w:val="00C502A0"/>
    <w:rsid w:val="00C528C2"/>
    <w:rsid w:val="00C53775"/>
    <w:rsid w:val="00C53F97"/>
    <w:rsid w:val="00C6505C"/>
    <w:rsid w:val="00C658CD"/>
    <w:rsid w:val="00C66780"/>
    <w:rsid w:val="00C717C9"/>
    <w:rsid w:val="00C75F56"/>
    <w:rsid w:val="00C864A5"/>
    <w:rsid w:val="00C9066C"/>
    <w:rsid w:val="00C91C9B"/>
    <w:rsid w:val="00C93D96"/>
    <w:rsid w:val="00C9585B"/>
    <w:rsid w:val="00C9613B"/>
    <w:rsid w:val="00C9729B"/>
    <w:rsid w:val="00CA0380"/>
    <w:rsid w:val="00CA074A"/>
    <w:rsid w:val="00CA4472"/>
    <w:rsid w:val="00CA5614"/>
    <w:rsid w:val="00CA5BD8"/>
    <w:rsid w:val="00CA5F08"/>
    <w:rsid w:val="00CA7CED"/>
    <w:rsid w:val="00CB28B2"/>
    <w:rsid w:val="00CB54B1"/>
    <w:rsid w:val="00CC0C41"/>
    <w:rsid w:val="00CC29EE"/>
    <w:rsid w:val="00CC53BC"/>
    <w:rsid w:val="00CC7A88"/>
    <w:rsid w:val="00CD028F"/>
    <w:rsid w:val="00CD1913"/>
    <w:rsid w:val="00CD4462"/>
    <w:rsid w:val="00CD52B2"/>
    <w:rsid w:val="00CD634C"/>
    <w:rsid w:val="00CD7BF3"/>
    <w:rsid w:val="00CE0BB3"/>
    <w:rsid w:val="00CE0F4E"/>
    <w:rsid w:val="00CE18F9"/>
    <w:rsid w:val="00CE1FC5"/>
    <w:rsid w:val="00CE3722"/>
    <w:rsid w:val="00CE3932"/>
    <w:rsid w:val="00CE3DDF"/>
    <w:rsid w:val="00CE5AEA"/>
    <w:rsid w:val="00CE76EA"/>
    <w:rsid w:val="00CF0862"/>
    <w:rsid w:val="00CF563B"/>
    <w:rsid w:val="00D10CCD"/>
    <w:rsid w:val="00D12C58"/>
    <w:rsid w:val="00D214C8"/>
    <w:rsid w:val="00D23D66"/>
    <w:rsid w:val="00D23EC1"/>
    <w:rsid w:val="00D3247B"/>
    <w:rsid w:val="00D33B2A"/>
    <w:rsid w:val="00D363D0"/>
    <w:rsid w:val="00D40149"/>
    <w:rsid w:val="00D4260D"/>
    <w:rsid w:val="00D46B4D"/>
    <w:rsid w:val="00D47F8C"/>
    <w:rsid w:val="00D53344"/>
    <w:rsid w:val="00D57AC8"/>
    <w:rsid w:val="00D615D0"/>
    <w:rsid w:val="00D7097C"/>
    <w:rsid w:val="00D714D5"/>
    <w:rsid w:val="00D71D9D"/>
    <w:rsid w:val="00D74F27"/>
    <w:rsid w:val="00D750D0"/>
    <w:rsid w:val="00D75110"/>
    <w:rsid w:val="00D84FAD"/>
    <w:rsid w:val="00D90049"/>
    <w:rsid w:val="00D9183A"/>
    <w:rsid w:val="00D95774"/>
    <w:rsid w:val="00D97BC6"/>
    <w:rsid w:val="00DA23A1"/>
    <w:rsid w:val="00DA36EA"/>
    <w:rsid w:val="00DA5AE6"/>
    <w:rsid w:val="00DA6824"/>
    <w:rsid w:val="00DB3084"/>
    <w:rsid w:val="00DB35A7"/>
    <w:rsid w:val="00DB401A"/>
    <w:rsid w:val="00DB4743"/>
    <w:rsid w:val="00DB640D"/>
    <w:rsid w:val="00DB6DA5"/>
    <w:rsid w:val="00DC0469"/>
    <w:rsid w:val="00DC2F73"/>
    <w:rsid w:val="00DC5797"/>
    <w:rsid w:val="00DC7454"/>
    <w:rsid w:val="00DC79BA"/>
    <w:rsid w:val="00DC7C89"/>
    <w:rsid w:val="00DC7CAD"/>
    <w:rsid w:val="00DD1104"/>
    <w:rsid w:val="00DD3057"/>
    <w:rsid w:val="00DD3A4A"/>
    <w:rsid w:val="00DD3BB1"/>
    <w:rsid w:val="00DD6D0D"/>
    <w:rsid w:val="00DE1912"/>
    <w:rsid w:val="00DE192B"/>
    <w:rsid w:val="00DE2DFC"/>
    <w:rsid w:val="00DE32EA"/>
    <w:rsid w:val="00DE3C50"/>
    <w:rsid w:val="00DE4525"/>
    <w:rsid w:val="00DE492E"/>
    <w:rsid w:val="00DE5EFD"/>
    <w:rsid w:val="00DE769F"/>
    <w:rsid w:val="00DE7BB8"/>
    <w:rsid w:val="00DF106C"/>
    <w:rsid w:val="00DF1676"/>
    <w:rsid w:val="00DF1B15"/>
    <w:rsid w:val="00DF4A9B"/>
    <w:rsid w:val="00E0153E"/>
    <w:rsid w:val="00E04798"/>
    <w:rsid w:val="00E04A23"/>
    <w:rsid w:val="00E06B07"/>
    <w:rsid w:val="00E11703"/>
    <w:rsid w:val="00E11D54"/>
    <w:rsid w:val="00E128BB"/>
    <w:rsid w:val="00E162C3"/>
    <w:rsid w:val="00E16641"/>
    <w:rsid w:val="00E26D94"/>
    <w:rsid w:val="00E3210D"/>
    <w:rsid w:val="00E33B30"/>
    <w:rsid w:val="00E33BC4"/>
    <w:rsid w:val="00E33F25"/>
    <w:rsid w:val="00E359FE"/>
    <w:rsid w:val="00E37247"/>
    <w:rsid w:val="00E37FD8"/>
    <w:rsid w:val="00E37FE1"/>
    <w:rsid w:val="00E40EC1"/>
    <w:rsid w:val="00E42056"/>
    <w:rsid w:val="00E42934"/>
    <w:rsid w:val="00E42C9F"/>
    <w:rsid w:val="00E43829"/>
    <w:rsid w:val="00E43934"/>
    <w:rsid w:val="00E46A33"/>
    <w:rsid w:val="00E474CD"/>
    <w:rsid w:val="00E50907"/>
    <w:rsid w:val="00E553A0"/>
    <w:rsid w:val="00E56874"/>
    <w:rsid w:val="00E62876"/>
    <w:rsid w:val="00E63AF3"/>
    <w:rsid w:val="00E63E52"/>
    <w:rsid w:val="00E702F0"/>
    <w:rsid w:val="00E7103A"/>
    <w:rsid w:val="00E74ABB"/>
    <w:rsid w:val="00E74B1F"/>
    <w:rsid w:val="00E8383A"/>
    <w:rsid w:val="00E875E9"/>
    <w:rsid w:val="00E977F8"/>
    <w:rsid w:val="00EA053D"/>
    <w:rsid w:val="00EA15C2"/>
    <w:rsid w:val="00EA2116"/>
    <w:rsid w:val="00EA6E04"/>
    <w:rsid w:val="00EA7236"/>
    <w:rsid w:val="00EB3C95"/>
    <w:rsid w:val="00EB4753"/>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96"/>
    <w:rsid w:val="00EF28D9"/>
    <w:rsid w:val="00EF6B46"/>
    <w:rsid w:val="00EF76CA"/>
    <w:rsid w:val="00EF77B8"/>
    <w:rsid w:val="00F011A2"/>
    <w:rsid w:val="00F025B8"/>
    <w:rsid w:val="00F02AF5"/>
    <w:rsid w:val="00F15D0C"/>
    <w:rsid w:val="00F1729D"/>
    <w:rsid w:val="00F21E73"/>
    <w:rsid w:val="00F22576"/>
    <w:rsid w:val="00F33A29"/>
    <w:rsid w:val="00F35D7C"/>
    <w:rsid w:val="00F368F7"/>
    <w:rsid w:val="00F37D01"/>
    <w:rsid w:val="00F40137"/>
    <w:rsid w:val="00F412B0"/>
    <w:rsid w:val="00F421F4"/>
    <w:rsid w:val="00F429B1"/>
    <w:rsid w:val="00F4663D"/>
    <w:rsid w:val="00F46783"/>
    <w:rsid w:val="00F50293"/>
    <w:rsid w:val="00F53EAC"/>
    <w:rsid w:val="00F5467A"/>
    <w:rsid w:val="00F56E90"/>
    <w:rsid w:val="00F5761A"/>
    <w:rsid w:val="00F63826"/>
    <w:rsid w:val="00F63E30"/>
    <w:rsid w:val="00F65EC6"/>
    <w:rsid w:val="00F661B7"/>
    <w:rsid w:val="00F67D65"/>
    <w:rsid w:val="00F73D73"/>
    <w:rsid w:val="00F769C1"/>
    <w:rsid w:val="00F77CA9"/>
    <w:rsid w:val="00F8240D"/>
    <w:rsid w:val="00F8555B"/>
    <w:rsid w:val="00F86D29"/>
    <w:rsid w:val="00F876C3"/>
    <w:rsid w:val="00F8778A"/>
    <w:rsid w:val="00F90A41"/>
    <w:rsid w:val="00F90F61"/>
    <w:rsid w:val="00F934C9"/>
    <w:rsid w:val="00F93F75"/>
    <w:rsid w:val="00F9419E"/>
    <w:rsid w:val="00FA7400"/>
    <w:rsid w:val="00FB03A3"/>
    <w:rsid w:val="00FB072B"/>
    <w:rsid w:val="00FB10BA"/>
    <w:rsid w:val="00FB3988"/>
    <w:rsid w:val="00FB7CDB"/>
    <w:rsid w:val="00FC0BC9"/>
    <w:rsid w:val="00FC1B8E"/>
    <w:rsid w:val="00FC3175"/>
    <w:rsid w:val="00FC4CF9"/>
    <w:rsid w:val="00FC5692"/>
    <w:rsid w:val="00FD0ACB"/>
    <w:rsid w:val="00FD2776"/>
    <w:rsid w:val="00FD2935"/>
    <w:rsid w:val="00FD2FBB"/>
    <w:rsid w:val="00FD67FE"/>
    <w:rsid w:val="00FE0448"/>
    <w:rsid w:val="00FE14D1"/>
    <w:rsid w:val="00FE341E"/>
    <w:rsid w:val="00FE45D1"/>
    <w:rsid w:val="00FE60D1"/>
    <w:rsid w:val="00FE62C4"/>
    <w:rsid w:val="00FF019B"/>
    <w:rsid w:val="00FF0426"/>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 w:type="character" w:customStyle="1" w:styleId="cf01">
    <w:name w:val="cf01"/>
    <w:basedOn w:val="DefaultParagraphFont"/>
    <w:rsid w:val="00FF70B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9699-94AC-4E9A-BB9D-FDF78198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46</Pages>
  <Words>11576</Words>
  <Characters>65988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71</cp:revision>
  <dcterms:created xsi:type="dcterms:W3CDTF">2023-07-03T18:33:00Z</dcterms:created>
  <dcterms:modified xsi:type="dcterms:W3CDTF">2023-09-10T16:29:00Z</dcterms:modified>
</cp:coreProperties>
</file>