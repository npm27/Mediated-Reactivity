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4A169" w14:textId="29D2F247" w:rsidR="00B91CFE" w:rsidRDefault="00B91CFE" w:rsidP="00AB4004">
      <w:pPr>
        <w:tabs>
          <w:tab w:val="left" w:pos="990"/>
        </w:tabs>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6AFDB3B0" w:rsidR="00831158" w:rsidRDefault="00E50907" w:rsidP="00EE402B">
      <w:pPr>
        <w:spacing w:after="0" w:line="480" w:lineRule="auto"/>
        <w:jc w:val="center"/>
        <w:rPr>
          <w:rFonts w:ascii="Times New Roman" w:hAnsi="Times New Roman" w:cs="Times New Roman"/>
          <w:sz w:val="24"/>
          <w:szCs w:val="24"/>
        </w:rPr>
      </w:pPr>
      <w:commentRangeStart w:id="0"/>
      <w:commentRangeStart w:id="1"/>
      <w:commentRangeStart w:id="2"/>
      <w:commentRangeStart w:id="3"/>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commentRangeEnd w:id="1"/>
      <w:r w:rsidR="00900153">
        <w:rPr>
          <w:rStyle w:val="CommentReference"/>
        </w:rPr>
        <w:commentReference w:id="1"/>
      </w:r>
      <w:commentRangeEnd w:id="2"/>
      <w:r w:rsidR="00CE5AEA">
        <w:rPr>
          <w:rStyle w:val="CommentReference"/>
        </w:rPr>
        <w:commentReference w:id="2"/>
      </w:r>
      <w:commentRangeEnd w:id="3"/>
      <w:r w:rsidR="00FC5692">
        <w:rPr>
          <w:rStyle w:val="CommentReference"/>
        </w:rPr>
        <w:commentReference w:id="3"/>
      </w:r>
    </w:p>
    <w:p w14:paraId="28FCC939" w14:textId="051D68AE"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2F4B9958" w:rsidR="001E5A23" w:rsidRDefault="00E50907" w:rsidP="00F769C1">
      <w:pPr>
        <w:spacing w:after="0" w:line="480" w:lineRule="auto"/>
        <w:rPr>
          <w:rFonts w:ascii="Times New Roman" w:hAnsi="Times New Roman" w:cs="Times New Roman"/>
          <w:sz w:val="24"/>
          <w:szCs w:val="24"/>
        </w:rPr>
      </w:pPr>
      <w:r w:rsidRPr="00E50907">
        <w:rPr>
          <w:rFonts w:ascii="Times New Roman" w:hAnsi="Times New Roman" w:cs="Times New Roman"/>
          <w:sz w:val="24"/>
          <w:szCs w:val="24"/>
        </w:rPr>
        <w:t>Judgments of learning (JOLs) are</w:t>
      </w:r>
      <w:r w:rsidR="00CE5AEA">
        <w:rPr>
          <w:rFonts w:ascii="Times New Roman" w:hAnsi="Times New Roman" w:cs="Times New Roman"/>
          <w:sz w:val="24"/>
          <w:szCs w:val="24"/>
        </w:rPr>
        <w:t xml:space="preserve"> often</w:t>
      </w:r>
      <w:r w:rsidRPr="00E50907">
        <w:rPr>
          <w:rFonts w:ascii="Times New Roman" w:hAnsi="Times New Roman" w:cs="Times New Roman"/>
          <w:sz w:val="24"/>
          <w:szCs w:val="24"/>
        </w:rPr>
        <w:t xml:space="preserve"> reactive on cue-target pairs. </w:t>
      </w:r>
      <w:r w:rsidR="00CE5AEA">
        <w:rPr>
          <w:rFonts w:ascii="Times New Roman" w:hAnsi="Times New Roman" w:cs="Times New Roman"/>
          <w:sz w:val="24"/>
          <w:szCs w:val="24"/>
        </w:rPr>
        <w:t>This pattern</w:t>
      </w:r>
      <w:r w:rsidRPr="00E50907">
        <w:rPr>
          <w:rFonts w:ascii="Times New Roman" w:hAnsi="Times New Roman" w:cs="Times New Roman"/>
          <w:sz w:val="24"/>
          <w:szCs w:val="24"/>
        </w:rPr>
        <w:t xml:space="preserve">, however, is moderated by relatedness, as related but not unrelated pairs </w:t>
      </w:r>
      <w:r w:rsidR="00954F20">
        <w:rPr>
          <w:rFonts w:ascii="Times New Roman" w:hAnsi="Times New Roman" w:cs="Times New Roman"/>
          <w:sz w:val="24"/>
          <w:szCs w:val="24"/>
        </w:rPr>
        <w:t xml:space="preserve">generally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w:t>
      </w:r>
      <w:r w:rsidR="00326E7B">
        <w:rPr>
          <w:rFonts w:ascii="Times New Roman" w:hAnsi="Times New Roman" w:cs="Times New Roman"/>
          <w:sz w:val="24"/>
          <w:szCs w:val="24"/>
        </w:rPr>
        <w:t>According to</w:t>
      </w:r>
      <w:r w:rsidRPr="00E50907">
        <w:rPr>
          <w:rFonts w:ascii="Times New Roman" w:hAnsi="Times New Roman" w:cs="Times New Roman"/>
          <w:sz w:val="24"/>
          <w:szCs w:val="24"/>
        </w:rPr>
        <w:t xml:space="preserve"> </w:t>
      </w:r>
      <w:proofErr w:type="spellStart"/>
      <w:r w:rsidRPr="00E50907">
        <w:rPr>
          <w:rFonts w:ascii="Times New Roman" w:hAnsi="Times New Roman" w:cs="Times New Roman"/>
          <w:sz w:val="24"/>
          <w:szCs w:val="24"/>
        </w:rPr>
        <w:t>Soderstrom</w:t>
      </w:r>
      <w:proofErr w:type="spellEnd"/>
      <w:r w:rsidRPr="00E50907">
        <w:rPr>
          <w:rFonts w:ascii="Times New Roman" w:hAnsi="Times New Roman" w:cs="Times New Roman"/>
          <w:sz w:val="24"/>
          <w:szCs w:val="24"/>
        </w:rPr>
        <w:t xml:space="preserve"> et al.’s (2015) cue-strengthening account, JOLs direct attention towards intrinsic cues which aid retrieval. However, reactivity may instead reflect </w:t>
      </w:r>
      <w:r w:rsidR="00CE5AEA">
        <w:rPr>
          <w:rFonts w:ascii="Times New Roman" w:hAnsi="Times New Roman" w:cs="Times New Roman"/>
          <w:sz w:val="24"/>
          <w:szCs w:val="24"/>
        </w:rPr>
        <w:t xml:space="preserve">specific </w:t>
      </w:r>
      <w:r w:rsidR="000A2FAB">
        <w:rPr>
          <w:rFonts w:ascii="Times New Roman" w:hAnsi="Times New Roman" w:cs="Times New Roman"/>
          <w:sz w:val="24"/>
          <w:szCs w:val="24"/>
        </w:rPr>
        <w:t xml:space="preserve">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selectively </w:t>
      </w:r>
      <w:r w:rsidR="00CE5AEA">
        <w:rPr>
          <w:rFonts w:ascii="Times New Roman" w:hAnsi="Times New Roman" w:cs="Times New Roman"/>
          <w:sz w:val="24"/>
          <w:szCs w:val="24"/>
        </w:rPr>
        <w:t>only when semantic associations are available</w:t>
      </w:r>
      <w:r w:rsidRPr="00E50907">
        <w:rPr>
          <w:rFonts w:ascii="Times New Roman" w:hAnsi="Times New Roman" w:cs="Times New Roman"/>
          <w:sz w:val="24"/>
          <w:szCs w:val="24"/>
        </w:rPr>
        <w:t xml:space="preserve">. The present study tested these accounts using mediated associates (e.g., lion-stripes) which </w:t>
      </w:r>
      <w:r w:rsidR="00CE5AEA">
        <w:rPr>
          <w:rFonts w:ascii="Times New Roman" w:hAnsi="Times New Roman" w:cs="Times New Roman"/>
          <w:sz w:val="24"/>
          <w:szCs w:val="24"/>
        </w:rPr>
        <w:t>are</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unrelated</w:t>
      </w:r>
      <w:r w:rsidR="00CE5AEA">
        <w:rPr>
          <w:rFonts w:ascii="Times New Roman" w:hAnsi="Times New Roman" w:cs="Times New Roman"/>
          <w:sz w:val="24"/>
          <w:szCs w:val="24"/>
        </w:rPr>
        <w:t xml:space="preserve"> to each other and indirectly related through a non-presented mediator (e.g., tiger).</w:t>
      </w:r>
      <w:r w:rsidRPr="00E50907">
        <w:rPr>
          <w:rFonts w:ascii="Times New Roman" w:hAnsi="Times New Roman" w:cs="Times New Roman"/>
          <w:sz w:val="24"/>
          <w:szCs w:val="24"/>
        </w:rPr>
        <w:t xml:space="preserve">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 xml:space="preserve">would be expected </w:t>
      </w:r>
      <w:r w:rsidR="00CE5AEA">
        <w:rPr>
          <w:rFonts w:ascii="Times New Roman" w:hAnsi="Times New Roman" w:cs="Times New Roman"/>
          <w:sz w:val="24"/>
          <w:szCs w:val="24"/>
        </w:rPr>
        <w:t>for</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mediated </w:t>
      </w:r>
      <w:r w:rsidR="00611C99">
        <w:rPr>
          <w:rFonts w:ascii="Times New Roman" w:hAnsi="Times New Roman" w:cs="Times New Roman"/>
          <w:sz w:val="24"/>
          <w:szCs w:val="24"/>
        </w:rPr>
        <w:t>associates</w:t>
      </w:r>
      <w:r>
        <w:rPr>
          <w:rFonts w:ascii="Times New Roman" w:hAnsi="Times New Roman" w:cs="Times New Roman"/>
          <w:sz w:val="24"/>
          <w:szCs w:val="24"/>
        </w:rPr>
        <w:t xml:space="preserve">. </w:t>
      </w:r>
      <w:r w:rsidR="00CE5AEA">
        <w:rPr>
          <w:rFonts w:ascii="Times New Roman" w:hAnsi="Times New Roman" w:cs="Times New Roman"/>
          <w:sz w:val="24"/>
          <w:szCs w:val="24"/>
        </w:rPr>
        <w:t>In contrast,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xml:space="preserve">, </w:t>
      </w:r>
      <w:r w:rsidRPr="00E50907">
        <w:rPr>
          <w:rFonts w:ascii="Times New Roman" w:hAnsi="Times New Roman" w:cs="Times New Roman"/>
          <w:sz w:val="24"/>
          <w:szCs w:val="24"/>
        </w:rPr>
        <w:t>predicts a memory benefit</w:t>
      </w:r>
      <w:r>
        <w:rPr>
          <w:rFonts w:ascii="Times New Roman" w:hAnsi="Times New Roman" w:cs="Times New Roman"/>
          <w:sz w:val="24"/>
          <w:szCs w:val="24"/>
        </w:rPr>
        <w:t xml:space="preserve"> </w:t>
      </w:r>
      <w:r w:rsidR="00CE5AEA">
        <w:rPr>
          <w:rFonts w:ascii="Times New Roman" w:hAnsi="Times New Roman" w:cs="Times New Roman"/>
          <w:sz w:val="24"/>
          <w:szCs w:val="24"/>
        </w:rPr>
        <w:t>whenever pairs are semantically related, even when these pairs are indirectly related through mediators</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00612DA6">
        <w:rPr>
          <w:rFonts w:ascii="Times New Roman" w:hAnsi="Times New Roman" w:cs="Times New Roman"/>
          <w:sz w:val="24"/>
          <w:szCs w:val="24"/>
        </w:rPr>
        <w:t xml:space="preserve"> in </w:t>
      </w:r>
      <w:r w:rsidR="00DE3C50">
        <w:rPr>
          <w:rFonts w:ascii="Times New Roman" w:hAnsi="Times New Roman" w:cs="Times New Roman"/>
          <w:sz w:val="24"/>
          <w:szCs w:val="24"/>
        </w:rPr>
        <w:t>cued recall</w:t>
      </w:r>
      <w:r w:rsidR="00612DA6">
        <w:rPr>
          <w:rFonts w:ascii="Times New Roman" w:hAnsi="Times New Roman" w:cs="Times New Roman"/>
          <w:sz w:val="24"/>
          <w:szCs w:val="24"/>
        </w:rPr>
        <w:t xml:space="preserve"> </w:t>
      </w:r>
      <w:r w:rsidRPr="00E50907">
        <w:rPr>
          <w:rFonts w:ascii="Times New Roman" w:hAnsi="Times New Roman" w:cs="Times New Roman"/>
          <w:sz w:val="24"/>
          <w:szCs w:val="24"/>
        </w:rPr>
        <w:t xml:space="preserve">(Experiment 1) </w:t>
      </w:r>
      <w:r w:rsidR="00612DA6">
        <w:rPr>
          <w:rFonts w:ascii="Times New Roman" w:hAnsi="Times New Roman" w:cs="Times New Roman"/>
          <w:sz w:val="24"/>
          <w:szCs w:val="24"/>
        </w:rPr>
        <w:t>and</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recognition </w:t>
      </w:r>
      <w:r w:rsidR="00612DA6">
        <w:rPr>
          <w:rFonts w:ascii="Times New Roman" w:hAnsi="Times New Roman" w:cs="Times New Roman"/>
          <w:sz w:val="24"/>
          <w:szCs w:val="24"/>
        </w:rPr>
        <w:t>tests</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Interestingly, JOL</w:t>
      </w:r>
      <w:r w:rsidR="00612DA6">
        <w:rPr>
          <w:rFonts w:ascii="Times New Roman" w:hAnsi="Times New Roman" w:cs="Times New Roman"/>
          <w:sz w:val="24"/>
          <w:szCs w:val="24"/>
        </w:rPr>
        <w:t xml:space="preserve"> reactivity was consistently found on recognition of non-mediated unrelated pairs (Experiments 2-4). </w:t>
      </w:r>
      <w:r w:rsidRPr="00E50907">
        <w:rPr>
          <w:rFonts w:ascii="Times New Roman" w:hAnsi="Times New Roman" w:cs="Times New Roman"/>
          <w:sz w:val="24"/>
          <w:szCs w:val="24"/>
        </w:rPr>
        <w:t xml:space="preserve">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cues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xml:space="preserve">, regardless of cue-target </w:t>
      </w:r>
      <w:commentRangeStart w:id="4"/>
      <w:r w:rsidR="00611C99">
        <w:rPr>
          <w:rFonts w:ascii="Times New Roman" w:hAnsi="Times New Roman" w:cs="Times New Roman"/>
          <w:sz w:val="24"/>
          <w:szCs w:val="24"/>
        </w:rPr>
        <w:t>relations</w:t>
      </w:r>
      <w:commentRangeEnd w:id="4"/>
      <w:r w:rsidR="00DE5EFD">
        <w:rPr>
          <w:rStyle w:val="CommentReference"/>
        </w:rPr>
        <w:commentReference w:id="4"/>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7930EC53"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DE3C50">
        <w:rPr>
          <w:rFonts w:ascii="Times New Roman" w:hAnsi="Times New Roman" w:cs="Times New Roman"/>
          <w:sz w:val="24"/>
          <w:szCs w:val="24"/>
        </w:rPr>
        <w:t>201</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78E4AAFD"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E5EFD">
        <w:rPr>
          <w:rFonts w:ascii="Times New Roman" w:hAnsi="Times New Roman" w:cs="Times New Roman"/>
          <w:sz w:val="24"/>
          <w:szCs w:val="24"/>
        </w:rPr>
        <w:t>Metamemory</w:t>
      </w:r>
      <w:r w:rsidR="006B749B">
        <w:rPr>
          <w:rFonts w:ascii="Times New Roman" w:hAnsi="Times New Roman" w:cs="Times New Roman"/>
          <w:sz w:val="24"/>
          <w:szCs w:val="24"/>
        </w:rPr>
        <w:t xml:space="preserve">, </w:t>
      </w:r>
      <w:r w:rsidR="00DE3C50">
        <w:rPr>
          <w:rFonts w:ascii="Times New Roman" w:hAnsi="Times New Roman" w:cs="Times New Roman"/>
          <w:sz w:val="24"/>
          <w:szCs w:val="24"/>
        </w:rPr>
        <w:t xml:space="preserve">or </w:t>
      </w:r>
      <w:r w:rsidR="00DE5EFD">
        <w:rPr>
          <w:rFonts w:ascii="Times New Roman" w:hAnsi="Times New Roman" w:cs="Times New Roman"/>
          <w:sz w:val="24"/>
          <w:szCs w:val="24"/>
        </w:rPr>
        <w:t xml:space="preserve">the processes by which individuals monitor </w:t>
      </w:r>
      <w:del w:id="5" w:author="Nick Maxwell" w:date="2023-06-29T16:04:00Z">
        <w:r w:rsidR="00DE5EFD" w:rsidDel="009E58E4">
          <w:rPr>
            <w:rFonts w:ascii="Times New Roman" w:hAnsi="Times New Roman" w:cs="Times New Roman"/>
            <w:sz w:val="24"/>
            <w:szCs w:val="24"/>
          </w:rPr>
          <w:delText xml:space="preserve">their </w:delText>
        </w:r>
      </w:del>
      <w:r w:rsidR="00DE5EFD">
        <w:rPr>
          <w:rFonts w:ascii="Times New Roman" w:hAnsi="Times New Roman" w:cs="Times New Roman"/>
          <w:sz w:val="24"/>
          <w:szCs w:val="24"/>
        </w:rPr>
        <w:t xml:space="preserve">and adjust their memory abilities, is critical for understanding the learning process. </w:t>
      </w:r>
      <w:proofErr w:type="spellStart"/>
      <w:r w:rsidR="00DE5EFD">
        <w:rPr>
          <w:rFonts w:ascii="Times New Roman" w:hAnsi="Times New Roman" w:cs="Times New Roman"/>
          <w:sz w:val="24"/>
          <w:szCs w:val="24"/>
        </w:rPr>
        <w:t>Metamemorial</w:t>
      </w:r>
      <w:proofErr w:type="spellEnd"/>
      <w:r w:rsidR="00DE5EFD">
        <w:rPr>
          <w:rFonts w:ascii="Times New Roman" w:hAnsi="Times New Roman" w:cs="Times New Roman"/>
          <w:sz w:val="24"/>
          <w:szCs w:val="24"/>
        </w:rPr>
        <w:t xml:space="preserve"> processes are complex</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 xml:space="preserve">whether </w:t>
      </w:r>
      <w:del w:id="6" w:author="Nick Maxwell" w:date="2023-06-29T16:04:00Z">
        <w:r w:rsidR="001C07DC" w:rsidDel="009E58E4">
          <w:rPr>
            <w:rFonts w:ascii="Times New Roman" w:hAnsi="Times New Roman" w:cs="Times New Roman"/>
            <w:sz w:val="24"/>
            <w:szCs w:val="24"/>
          </w:rPr>
          <w:delText>an</w:delText>
        </w:r>
        <w:r w:rsidR="00BC5943" w:rsidDel="009E58E4">
          <w:rPr>
            <w:rFonts w:ascii="Times New Roman" w:hAnsi="Times New Roman" w:cs="Times New Roman"/>
            <w:sz w:val="24"/>
            <w:szCs w:val="24"/>
          </w:rPr>
          <w:delText xml:space="preserve"> </w:delText>
        </w:r>
      </w:del>
      <w:r w:rsidR="00DE5EFD">
        <w:rPr>
          <w:rFonts w:ascii="Times New Roman" w:hAnsi="Times New Roman" w:cs="Times New Roman"/>
          <w:sz w:val="24"/>
          <w:szCs w:val="24"/>
        </w:rPr>
        <w:t>information has been sufficiently learned or</w:t>
      </w:r>
      <w:del w:id="7" w:author="Maxwell, Nicholas [2]" w:date="2023-06-29T13:10:00Z">
        <w:r w:rsidR="00DE5EFD" w:rsidDel="001D1C3F">
          <w:rPr>
            <w:rFonts w:ascii="Times New Roman" w:hAnsi="Times New Roman" w:cs="Times New Roman"/>
            <w:sz w:val="24"/>
            <w:szCs w:val="24"/>
          </w:rPr>
          <w:delText xml:space="preserve"> </w:delText>
        </w:r>
      </w:del>
      <w:r w:rsidR="00DE5EFD">
        <w:rPr>
          <w:rFonts w:ascii="Times New Roman" w:hAnsi="Times New Roman" w:cs="Times New Roman"/>
          <w:sz w:val="24"/>
          <w:szCs w:val="24"/>
        </w:rPr>
        <w:t xml:space="preserve"> </w:t>
      </w:r>
      <w:r w:rsidR="00BC5943">
        <w:rPr>
          <w:rFonts w:ascii="Times New Roman" w:hAnsi="Times New Roman" w:cs="Times New Roman"/>
          <w:sz w:val="24"/>
          <w:szCs w:val="24"/>
        </w:rPr>
        <w:t>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del w:id="8" w:author="Nick Maxwell" w:date="2023-06-29T16:04:00Z">
        <w:r w:rsidR="00D71D9D" w:rsidDel="009E58E4">
          <w:rPr>
            <w:rFonts w:ascii="Times New Roman" w:hAnsi="Times New Roman" w:cs="Times New Roman"/>
            <w:sz w:val="24"/>
            <w:szCs w:val="24"/>
          </w:rPr>
          <w:delText xml:space="preserve"> </w:delText>
        </w:r>
      </w:del>
      <w:r w:rsidR="00DE5EFD">
        <w:rPr>
          <w:rFonts w:ascii="Times New Roman" w:hAnsi="Times New Roman" w:cs="Times New Roman"/>
          <w:sz w:val="24"/>
          <w:szCs w:val="24"/>
        </w:rPr>
        <w:t xml:space="preserve">, whether an individual lacks basic knowledge to learn higher-order concepts, or determining whether certain materials may better lend themselves to long-term retention than others (see </w:t>
      </w:r>
      <w:commentRangeStart w:id="9"/>
      <w:commentRangeStart w:id="10"/>
      <w:r w:rsidR="00DE5EFD">
        <w:rPr>
          <w:rFonts w:ascii="Times New Roman" w:hAnsi="Times New Roman" w:cs="Times New Roman"/>
          <w:sz w:val="24"/>
          <w:szCs w:val="24"/>
        </w:rPr>
        <w:t xml:space="preserve">Nelson &amp; </w:t>
      </w:r>
      <w:proofErr w:type="spellStart"/>
      <w:r w:rsidR="00DE5EFD">
        <w:rPr>
          <w:rFonts w:ascii="Times New Roman" w:hAnsi="Times New Roman" w:cs="Times New Roman"/>
          <w:sz w:val="24"/>
          <w:szCs w:val="24"/>
        </w:rPr>
        <w:t>Narens</w:t>
      </w:r>
      <w:proofErr w:type="spellEnd"/>
      <w:r w:rsidR="00DE5EFD">
        <w:rPr>
          <w:rFonts w:ascii="Times New Roman" w:hAnsi="Times New Roman" w:cs="Times New Roman"/>
          <w:sz w:val="24"/>
          <w:szCs w:val="24"/>
        </w:rPr>
        <w:t>, 1990</w:t>
      </w:r>
      <w:commentRangeEnd w:id="9"/>
      <w:r w:rsidR="00867305">
        <w:rPr>
          <w:rStyle w:val="CommentReference"/>
        </w:rPr>
        <w:commentReference w:id="9"/>
      </w:r>
      <w:commentRangeEnd w:id="10"/>
      <w:r w:rsidR="00DE3C50">
        <w:rPr>
          <w:rStyle w:val="CommentReference"/>
        </w:rPr>
        <w:commentReference w:id="10"/>
      </w:r>
      <w:ins w:id="11" w:author="Nick Maxwell" w:date="2023-06-23T15:29:00Z">
        <w:r w:rsidR="00F53EAC">
          <w:rPr>
            <w:rFonts w:ascii="Times New Roman" w:hAnsi="Times New Roman" w:cs="Times New Roman"/>
            <w:sz w:val="24"/>
            <w:szCs w:val="24"/>
          </w:rPr>
          <w:t xml:space="preserve">; </w:t>
        </w:r>
      </w:ins>
      <w:ins w:id="12" w:author="Nick Maxwell" w:date="2023-06-23T15:32:00Z">
        <w:r w:rsidR="00F53EAC" w:rsidRPr="003C5151">
          <w:rPr>
            <w:rFonts w:ascii="Times New Roman" w:hAnsi="Times New Roman" w:cs="Times New Roman"/>
            <w:sz w:val="24"/>
            <w:szCs w:val="24"/>
          </w:rPr>
          <w:t>Schwartz &amp; Metcalf</w:t>
        </w:r>
        <w:r w:rsidR="00620780" w:rsidRPr="003C5151">
          <w:rPr>
            <w:rFonts w:ascii="Times New Roman" w:hAnsi="Times New Roman" w:cs="Times New Roman"/>
            <w:sz w:val="24"/>
            <w:szCs w:val="24"/>
          </w:rPr>
          <w:t>e</w:t>
        </w:r>
        <w:r w:rsidR="00F53EAC" w:rsidRPr="003C5151">
          <w:rPr>
            <w:rFonts w:ascii="Times New Roman" w:hAnsi="Times New Roman" w:cs="Times New Roman"/>
            <w:sz w:val="24"/>
            <w:szCs w:val="24"/>
          </w:rPr>
          <w:t>, 2017,</w:t>
        </w:r>
        <w:r w:rsidR="00F53EAC">
          <w:rPr>
            <w:rFonts w:ascii="Times New Roman" w:hAnsi="Times New Roman" w:cs="Times New Roman"/>
            <w:sz w:val="24"/>
            <w:szCs w:val="24"/>
          </w:rPr>
          <w:t xml:space="preserve"> for review</w:t>
        </w:r>
      </w:ins>
      <w:ins w:id="13" w:author="Maxwell, Nicholas [2]" w:date="2023-06-29T13:10:00Z">
        <w:r w:rsidR="001D1C3F">
          <w:rPr>
            <w:rFonts w:ascii="Times New Roman" w:hAnsi="Times New Roman" w:cs="Times New Roman"/>
            <w:sz w:val="24"/>
            <w:szCs w:val="24"/>
          </w:rPr>
          <w:t>s</w:t>
        </w:r>
      </w:ins>
      <w:r w:rsidR="00DE5EFD">
        <w:rPr>
          <w:rFonts w:ascii="Times New Roman" w:hAnsi="Times New Roman" w:cs="Times New Roman"/>
          <w:sz w:val="24"/>
          <w:szCs w:val="24"/>
        </w:rPr>
        <w:t>)</w:t>
      </w:r>
      <w:r w:rsidR="00D71D9D">
        <w:rPr>
          <w:rFonts w:ascii="Times New Roman" w:hAnsi="Times New Roman" w:cs="Times New Roman"/>
          <w:sz w:val="24"/>
          <w:szCs w:val="24"/>
        </w:rPr>
        <w:t xml:space="preserve">. </w:t>
      </w:r>
      <w:r w:rsidR="00407AD4">
        <w:rPr>
          <w:rFonts w:ascii="Times New Roman" w:hAnsi="Times New Roman" w:cs="Times New Roman"/>
          <w:sz w:val="24"/>
          <w:szCs w:val="24"/>
        </w:rPr>
        <w:t>On</w:t>
      </w:r>
      <w:r w:rsidR="00DE3C50">
        <w:rPr>
          <w:rFonts w:ascii="Times New Roman" w:hAnsi="Times New Roman" w:cs="Times New Roman"/>
          <w:sz w:val="24"/>
          <w:szCs w:val="24"/>
        </w:rPr>
        <w:t>e</w:t>
      </w:r>
      <w:r w:rsidR="00407AD4">
        <w:rPr>
          <w:rFonts w:ascii="Times New Roman" w:hAnsi="Times New Roman" w:cs="Times New Roman"/>
          <w:sz w:val="24"/>
          <w:szCs w:val="24"/>
        </w:rPr>
        <w:t xml:space="preserve"> method to </w:t>
      </w:r>
      <w:r w:rsidR="00EE7E6D">
        <w:rPr>
          <w:rFonts w:ascii="Times New Roman" w:hAnsi="Times New Roman" w:cs="Times New Roman"/>
          <w:sz w:val="24"/>
          <w:szCs w:val="24"/>
        </w:rPr>
        <w:t>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w:t>
      </w:r>
      <w:r w:rsidR="00407AD4">
        <w:rPr>
          <w:rFonts w:ascii="Times New Roman" w:hAnsi="Times New Roman" w:cs="Times New Roman"/>
          <w:sz w:val="24"/>
          <w:szCs w:val="24"/>
        </w:rPr>
        <w:t>is to have</w:t>
      </w:r>
      <w:r w:rsidR="00EE7E6D">
        <w:rPr>
          <w:rFonts w:ascii="Times New Roman" w:hAnsi="Times New Roman" w:cs="Times New Roman"/>
          <w:sz w:val="24"/>
          <w:szCs w:val="24"/>
        </w:rPr>
        <w:t xml:space="preserve"> participants </w:t>
      </w:r>
      <w:r w:rsidR="00DE3C50">
        <w:rPr>
          <w:rFonts w:ascii="Times New Roman" w:hAnsi="Times New Roman" w:cs="Times New Roman"/>
          <w:sz w:val="24"/>
          <w:szCs w:val="24"/>
        </w:rPr>
        <w:t>make judgments of learning, which predict whether</w:t>
      </w:r>
      <w:r w:rsidR="00407AD4">
        <w:rPr>
          <w:rFonts w:ascii="Times New Roman" w:hAnsi="Times New Roman" w:cs="Times New Roman"/>
          <w:sz w:val="24"/>
          <w:szCs w:val="24"/>
        </w:rPr>
        <w:t xml:space="preserve"> </w:t>
      </w:r>
      <w:r w:rsidR="00DE3C50">
        <w:rPr>
          <w:rFonts w:ascii="Times New Roman" w:hAnsi="Times New Roman" w:cs="Times New Roman"/>
          <w:sz w:val="24"/>
          <w:szCs w:val="24"/>
        </w:rPr>
        <w:t xml:space="preserve">studied </w:t>
      </w:r>
      <w:r w:rsidR="00407AD4">
        <w:rPr>
          <w:rFonts w:ascii="Times New Roman" w:hAnsi="Times New Roman" w:cs="Times New Roman"/>
          <w:sz w:val="24"/>
          <w:szCs w:val="24"/>
        </w:rPr>
        <w:t>materials will be later remembered</w:t>
      </w:r>
      <w:r w:rsidR="00EE7E6D">
        <w:rPr>
          <w:rFonts w:ascii="Times New Roman" w:hAnsi="Times New Roman" w:cs="Times New Roman"/>
          <w:sz w:val="24"/>
          <w:szCs w:val="24"/>
        </w:rPr>
        <w:t>.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407AD4">
        <w:rPr>
          <w:rFonts w:ascii="Times New Roman" w:hAnsi="Times New Roman" w:cs="Times New Roman"/>
          <w:sz w:val="24"/>
          <w:szCs w:val="24"/>
        </w:rPr>
        <w:t xml:space="preserve">the target word in the presence of the cue word </w:t>
      </w:r>
      <w:r w:rsidR="00D71D9D">
        <w:rPr>
          <w:rFonts w:ascii="Times New Roman" w:hAnsi="Times New Roman" w:cs="Times New Roman"/>
          <w:sz w:val="24"/>
          <w:szCs w:val="24"/>
        </w:rPr>
        <w:t>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scales (</w:t>
      </w:r>
      <w:r w:rsidR="00407AD4">
        <w:rPr>
          <w:rFonts w:ascii="Times New Roman" w:hAnsi="Times New Roman" w:cs="Times New Roman"/>
          <w:sz w:val="24"/>
          <w:szCs w:val="24"/>
        </w:rPr>
        <w:t xml:space="preserve">e.g., </w:t>
      </w:r>
      <w:proofErr w:type="spellStart"/>
      <w:r w:rsidR="000E3219" w:rsidRPr="00852089">
        <w:rPr>
          <w:rFonts w:ascii="Times New Roman" w:hAnsi="Times New Roman" w:cs="Times New Roman"/>
          <w:sz w:val="24"/>
          <w:szCs w:val="24"/>
        </w:rPr>
        <w:t>Hanczakowski</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Zawadzka</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Pasek</w:t>
      </w:r>
      <w:proofErr w:type="spellEnd"/>
      <w:r w:rsidR="000E3219" w:rsidRPr="00852089">
        <w:rPr>
          <w:rFonts w:ascii="Times New Roman" w:hAnsi="Times New Roman" w:cs="Times New Roman"/>
          <w:sz w:val="24"/>
          <w:szCs w:val="24"/>
        </w:rPr>
        <w:t xml:space="preserve">, &amp; </w:t>
      </w:r>
      <w:proofErr w:type="spellStart"/>
      <w:r w:rsidR="000E3219" w:rsidRPr="00852089">
        <w:rPr>
          <w:rFonts w:ascii="Times New Roman" w:hAnsi="Times New Roman" w:cs="Times New Roman"/>
          <w:sz w:val="24"/>
          <w:szCs w:val="24"/>
        </w:rPr>
        <w:t>Higham</w:t>
      </w:r>
      <w:proofErr w:type="spellEnd"/>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DE3C50">
        <w:rPr>
          <w:rFonts w:ascii="Times New Roman" w:hAnsi="Times New Roman" w:cs="Times New Roman"/>
          <w:sz w:val="24"/>
          <w:szCs w:val="24"/>
        </w:rPr>
        <w:t>they</w:t>
      </w:r>
      <w:r w:rsidR="00EE7E6D">
        <w:rPr>
          <w:rFonts w:ascii="Times New Roman" w:hAnsi="Times New Roman" w:cs="Times New Roman"/>
          <w:sz w:val="24"/>
          <w:szCs w:val="24"/>
        </w:rPr>
        <w:t xml:space="preserve">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w:t>
      </w:r>
      <w:r w:rsidR="00407AD4">
        <w:rPr>
          <w:rFonts w:ascii="Times New Roman" w:hAnsi="Times New Roman" w:cs="Times New Roman"/>
          <w:sz w:val="24"/>
          <w:szCs w:val="24"/>
        </w:rPr>
        <w:t xml:space="preserve"> using a probability scale</w:t>
      </w:r>
      <w:r w:rsidR="00EE7E6D">
        <w:rPr>
          <w:rFonts w:ascii="Times New Roman" w:hAnsi="Times New Roman" w:cs="Times New Roman"/>
          <w:sz w:val="24"/>
          <w:szCs w:val="24"/>
        </w:rPr>
        <w:t xml:space="preserve"> (i.e., 0% - 100% ratings). </w:t>
      </w:r>
      <w:r w:rsidR="00407AD4">
        <w:rPr>
          <w:rFonts w:ascii="Times New Roman" w:hAnsi="Times New Roman" w:cs="Times New Roman"/>
          <w:sz w:val="24"/>
          <w:szCs w:val="24"/>
        </w:rPr>
        <w:t xml:space="preserve">By measuring </w:t>
      </w:r>
      <w:r w:rsidR="00DE3C50">
        <w:rPr>
          <w:rFonts w:ascii="Times New Roman" w:hAnsi="Times New Roman" w:cs="Times New Roman"/>
          <w:sz w:val="24"/>
          <w:szCs w:val="24"/>
        </w:rPr>
        <w:t xml:space="preserve">changes in </w:t>
      </w:r>
      <w:r w:rsidR="00230D6F">
        <w:rPr>
          <w:rFonts w:ascii="Times New Roman" w:hAnsi="Times New Roman" w:cs="Times New Roman"/>
          <w:sz w:val="24"/>
          <w:szCs w:val="24"/>
        </w:rPr>
        <w:t>JOLs</w:t>
      </w:r>
      <w:r w:rsidR="00407AD4">
        <w:rPr>
          <w:rFonts w:ascii="Times New Roman" w:hAnsi="Times New Roman" w:cs="Times New Roman"/>
          <w:sz w:val="24"/>
          <w:szCs w:val="24"/>
        </w:rPr>
        <w:t xml:space="preserve">, including </w:t>
      </w:r>
      <w:r w:rsidR="00DE3C50">
        <w:rPr>
          <w:rFonts w:ascii="Times New Roman" w:hAnsi="Times New Roman" w:cs="Times New Roman"/>
          <w:sz w:val="24"/>
          <w:szCs w:val="24"/>
        </w:rPr>
        <w:t>changes due to</w:t>
      </w:r>
      <w:r w:rsidR="00407AD4">
        <w:rPr>
          <w:rFonts w:ascii="Times New Roman" w:hAnsi="Times New Roman" w:cs="Times New Roman"/>
          <w:sz w:val="24"/>
          <w:szCs w:val="24"/>
        </w:rPr>
        <w:t xml:space="preserve"> material type, delay</w:t>
      </w:r>
      <w:r w:rsidR="00DE3C50">
        <w:rPr>
          <w:rFonts w:ascii="Times New Roman" w:hAnsi="Times New Roman" w:cs="Times New Roman"/>
          <w:sz w:val="24"/>
          <w:szCs w:val="24"/>
        </w:rPr>
        <w:t>s</w:t>
      </w:r>
      <w:r w:rsidR="00407AD4">
        <w:rPr>
          <w:rFonts w:ascii="Times New Roman" w:hAnsi="Times New Roman" w:cs="Times New Roman"/>
          <w:sz w:val="24"/>
          <w:szCs w:val="24"/>
        </w:rPr>
        <w:t>, and other encoding conditions, researchers can assess</w:t>
      </w:r>
      <w:r w:rsidR="00230D6F">
        <w:rPr>
          <w:rFonts w:ascii="Times New Roman" w:hAnsi="Times New Roman" w:cs="Times New Roman"/>
          <w:sz w:val="24"/>
          <w:szCs w:val="24"/>
        </w:rPr>
        <w:t xml:space="preserve"> metamemory accuracy</w:t>
      </w:r>
      <w:r w:rsidR="00407AD4">
        <w:rPr>
          <w:rFonts w:ascii="Times New Roman" w:hAnsi="Times New Roman" w:cs="Times New Roman"/>
          <w:sz w:val="24"/>
          <w:szCs w:val="24"/>
        </w:rPr>
        <w:t xml:space="preserve"> in a simple comparison process which can be informative for learning </w:t>
      </w:r>
      <w:r w:rsidR="00230D6F">
        <w:rPr>
          <w:rFonts w:ascii="Times New Roman" w:hAnsi="Times New Roman" w:cs="Times New Roman"/>
          <w:sz w:val="24"/>
          <w:szCs w:val="24"/>
        </w:rPr>
        <w:t>(</w:t>
      </w:r>
      <w:r w:rsidR="00DF1676">
        <w:rPr>
          <w:rFonts w:ascii="Times New Roman" w:hAnsi="Times New Roman" w:cs="Times New Roman"/>
          <w:sz w:val="24"/>
          <w:szCs w:val="24"/>
        </w:rPr>
        <w:t xml:space="preserve">e.g., </w:t>
      </w:r>
      <w:proofErr w:type="spellStart"/>
      <w:r w:rsidR="00DF1676">
        <w:rPr>
          <w:rFonts w:ascii="Times New Roman" w:hAnsi="Times New Roman" w:cs="Times New Roman"/>
          <w:sz w:val="24"/>
          <w:szCs w:val="24"/>
        </w:rPr>
        <w:t>Koriat</w:t>
      </w:r>
      <w:proofErr w:type="spellEnd"/>
      <w:r w:rsidR="00DF1676">
        <w:rPr>
          <w:rFonts w:ascii="Times New Roman" w:hAnsi="Times New Roman" w:cs="Times New Roman"/>
          <w:sz w:val="24"/>
          <w:szCs w:val="24"/>
        </w:rPr>
        <w:t xml:space="preserve">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0BD01E28" w:rsidR="00BD24BA" w:rsidRDefault="00407AD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w:t>
      </w:r>
      <w:r w:rsidR="00867305">
        <w:rPr>
          <w:rFonts w:ascii="Times New Roman" w:hAnsi="Times New Roman" w:cs="Times New Roman"/>
          <w:sz w:val="24"/>
          <w:szCs w:val="24"/>
        </w:rPr>
        <w:t>widespread use by metamemory researchers</w:t>
      </w:r>
      <w:r>
        <w:rPr>
          <w:rFonts w:ascii="Times New Roman" w:hAnsi="Times New Roman" w:cs="Times New Roman"/>
          <w:sz w:val="24"/>
          <w:szCs w:val="24"/>
        </w:rPr>
        <w:t>, 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del w:id="14" w:author="Nick Maxwell" w:date="2023-06-23T15:24:00Z">
        <w:r w:rsidR="00230D6F" w:rsidDel="00F53EAC">
          <w:rPr>
            <w:rFonts w:ascii="Times New Roman" w:hAnsi="Times New Roman" w:cs="Times New Roman"/>
            <w:sz w:val="24"/>
            <w:szCs w:val="24"/>
          </w:rPr>
          <w:delText>influence</w:delText>
        </w:r>
        <w:r w:rsidR="00CE0F4E" w:rsidDel="00F53EAC">
          <w:rPr>
            <w:rFonts w:ascii="Times New Roman" w:hAnsi="Times New Roman" w:cs="Times New Roman"/>
            <w:sz w:val="24"/>
            <w:szCs w:val="24"/>
          </w:rPr>
          <w:delText xml:space="preserve"> </w:delText>
        </w:r>
      </w:del>
      <w:ins w:id="15" w:author="Nick Maxwell" w:date="2023-06-23T15:32:00Z">
        <w:r w:rsidR="00620780">
          <w:rPr>
            <w:rFonts w:ascii="Times New Roman" w:hAnsi="Times New Roman" w:cs="Times New Roman"/>
            <w:sz w:val="24"/>
            <w:szCs w:val="24"/>
          </w:rPr>
          <w:t>effect</w:t>
        </w:r>
      </w:ins>
      <w:ins w:id="16" w:author="Nick Maxwell" w:date="2023-06-23T15:24:00Z">
        <w:r w:rsidR="00F53EAC">
          <w:rPr>
            <w:rFonts w:ascii="Times New Roman" w:hAnsi="Times New Roman" w:cs="Times New Roman"/>
            <w:sz w:val="24"/>
            <w:szCs w:val="24"/>
          </w:rPr>
          <w:t xml:space="preserve"> </w:t>
        </w:r>
      </w:ins>
      <w:r w:rsidR="00CE0F4E">
        <w:rPr>
          <w:rFonts w:ascii="Times New Roman" w:hAnsi="Times New Roman" w:cs="Times New Roman"/>
          <w:sz w:val="24"/>
          <w:szCs w:val="24"/>
        </w:rPr>
        <w:t>on</w:t>
      </w:r>
      <w:r w:rsidR="00AC0C19">
        <w:rPr>
          <w:rFonts w:ascii="Times New Roman" w:hAnsi="Times New Roman" w:cs="Times New Roman"/>
          <w:sz w:val="24"/>
          <w:szCs w:val="24"/>
        </w:rPr>
        <w:t xml:space="preserve"> memory</w:t>
      </w:r>
      <w:r w:rsidR="00D74F27">
        <w:rPr>
          <w:rFonts w:ascii="Times New Roman" w:hAnsi="Times New Roman" w:cs="Times New Roman"/>
          <w:sz w:val="24"/>
          <w:szCs w:val="24"/>
        </w:rPr>
        <w:t xml:space="preserve"> performance</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w:t>
      </w:r>
      <w:proofErr w:type="spellStart"/>
      <w:r w:rsidR="00F90F61">
        <w:rPr>
          <w:rFonts w:ascii="Times New Roman" w:hAnsi="Times New Roman" w:cs="Times New Roman"/>
          <w:sz w:val="24"/>
          <w:szCs w:val="24"/>
        </w:rPr>
        <w:t>Koriat</w:t>
      </w:r>
      <w:proofErr w:type="spellEnd"/>
      <w:r w:rsidR="00F90F61">
        <w:rPr>
          <w:rFonts w:ascii="Times New Roman" w:hAnsi="Times New Roman" w:cs="Times New Roman"/>
          <w:sz w:val="24"/>
          <w:szCs w:val="24"/>
        </w:rPr>
        <w:t xml:space="preserve"> &amp; Bjork, 2005; Maxwell &amp; Huff, 2021; font size, Rhodes &amp; Castel, 2008; JOL timing, </w:t>
      </w:r>
      <w:proofErr w:type="spellStart"/>
      <w:r w:rsidR="00F90F61" w:rsidRPr="00DD3BB1">
        <w:rPr>
          <w:rFonts w:ascii="Times New Roman" w:hAnsi="Times New Roman" w:cs="Times New Roman"/>
          <w:sz w:val="24"/>
          <w:szCs w:val="24"/>
        </w:rPr>
        <w:t>Dunlosky</w:t>
      </w:r>
      <w:proofErr w:type="spellEnd"/>
      <w:r w:rsidR="00F90F61" w:rsidRPr="00DD3BB1">
        <w:rPr>
          <w:rFonts w:ascii="Times New Roman" w:hAnsi="Times New Roman" w:cs="Times New Roman"/>
          <w:sz w:val="24"/>
          <w:szCs w:val="24"/>
        </w:rPr>
        <w:t xml:space="preserve"> &amp; Nelson, 1994</w:t>
      </w:r>
      <w:r w:rsidR="00F90F61" w:rsidRPr="00745C74">
        <w:rPr>
          <w:rFonts w:ascii="Times New Roman" w:hAnsi="Times New Roman" w:cs="Times New Roman"/>
          <w:sz w:val="24"/>
          <w:szCs w:val="24"/>
        </w:rPr>
        <w:t xml:space="preserve">; Nelson &amp; </w:t>
      </w:r>
      <w:proofErr w:type="spellStart"/>
      <w:r w:rsidR="00F90F61" w:rsidRPr="00745C74">
        <w:rPr>
          <w:rFonts w:ascii="Times New Roman" w:hAnsi="Times New Roman" w:cs="Times New Roman"/>
          <w:sz w:val="24"/>
          <w:szCs w:val="24"/>
        </w:rPr>
        <w:t>Dunlosky</w:t>
      </w:r>
      <w:proofErr w:type="spellEnd"/>
      <w:r w:rsidR="00F90F61" w:rsidRPr="00745C74">
        <w:rPr>
          <w:rFonts w:ascii="Times New Roman" w:hAnsi="Times New Roman" w:cs="Times New Roman"/>
          <w:sz w:val="24"/>
          <w:szCs w:val="24"/>
        </w:rPr>
        <w:t>, 1991</w:t>
      </w:r>
      <w:ins w:id="17" w:author="Maxwell, Nicholas [2]" w:date="2023-06-28T13:22:00Z">
        <w:r w:rsidR="00E359FE">
          <w:rPr>
            <w:rFonts w:ascii="Times New Roman" w:hAnsi="Times New Roman" w:cs="Times New Roman"/>
            <w:sz w:val="24"/>
            <w:szCs w:val="24"/>
          </w:rPr>
          <w:t>; etc.</w:t>
        </w:r>
      </w:ins>
      <w:r w:rsidR="00F90F61">
        <w:rPr>
          <w:rFonts w:ascii="Times New Roman" w:hAnsi="Times New Roman" w:cs="Times New Roman"/>
          <w:sz w:val="24"/>
          <w:szCs w:val="24"/>
        </w:rPr>
        <w:t>).</w:t>
      </w:r>
      <w:r w:rsidR="002632AD">
        <w:rPr>
          <w:rFonts w:ascii="Times New Roman" w:hAnsi="Times New Roman" w:cs="Times New Roman"/>
          <w:sz w:val="24"/>
          <w:szCs w:val="24"/>
        </w:rPr>
        <w:t xml:space="preserve"> </w:t>
      </w:r>
      <w:r w:rsidR="00D74F27">
        <w:rPr>
          <w:rFonts w:ascii="Times New Roman" w:hAnsi="Times New Roman" w:cs="Times New Roman"/>
          <w:sz w:val="24"/>
          <w:szCs w:val="24"/>
        </w:rPr>
        <w:t>A</w:t>
      </w:r>
      <w:r w:rsidR="00161551">
        <w:rPr>
          <w:rFonts w:ascii="Times New Roman" w:hAnsi="Times New Roman" w:cs="Times New Roman"/>
          <w:sz w:val="24"/>
          <w:szCs w:val="24"/>
        </w:rPr>
        <w:t xml:space="preserve"> growing body of evidence</w:t>
      </w:r>
      <w:r w:rsidR="00D74F27">
        <w:rPr>
          <w:rFonts w:ascii="Times New Roman" w:hAnsi="Times New Roman" w:cs="Times New Roman"/>
          <w:sz w:val="24"/>
          <w:szCs w:val="24"/>
        </w:rPr>
        <w:t>, however, indicates</w:t>
      </w:r>
      <w:r w:rsidR="00161551">
        <w:rPr>
          <w:rFonts w:ascii="Times New Roman" w:hAnsi="Times New Roman" w:cs="Times New Roman"/>
          <w:sz w:val="24"/>
          <w:szCs w:val="24"/>
        </w:rPr>
        <w:t xml:space="preserve"> </w:t>
      </w:r>
      <w:r w:rsidR="00AC0C19">
        <w:rPr>
          <w:rFonts w:ascii="Times New Roman" w:hAnsi="Times New Roman" w:cs="Times New Roman"/>
          <w:sz w:val="24"/>
          <w:szCs w:val="24"/>
        </w:rPr>
        <w:t>that JOLs</w:t>
      </w:r>
      <w:r w:rsidR="00D74F27">
        <w:rPr>
          <w:rFonts w:ascii="Times New Roman" w:hAnsi="Times New Roman" w:cs="Times New Roman"/>
          <w:sz w:val="24"/>
          <w:szCs w:val="24"/>
        </w:rPr>
        <w:t xml:space="preserve"> </w:t>
      </w:r>
      <w:ins w:id="18" w:author="Nick Maxwell" w:date="2023-06-29T16:05:00Z">
        <w:r w:rsidR="009E58E4">
          <w:rPr>
            <w:rFonts w:ascii="Times New Roman" w:hAnsi="Times New Roman" w:cs="Times New Roman"/>
            <w:sz w:val="24"/>
            <w:szCs w:val="24"/>
          </w:rPr>
          <w:t>which</w:t>
        </w:r>
      </w:ins>
      <w:del w:id="19" w:author="Nick Maxwell" w:date="2023-06-29T16:05:00Z">
        <w:r w:rsidR="00D74F27" w:rsidDel="009E58E4">
          <w:rPr>
            <w:rFonts w:ascii="Times New Roman" w:hAnsi="Times New Roman" w:cs="Times New Roman"/>
            <w:sz w:val="24"/>
            <w:szCs w:val="24"/>
          </w:rPr>
          <w:delText>that</w:delText>
        </w:r>
      </w:del>
      <w:r w:rsidR="00D74F27">
        <w:rPr>
          <w:rFonts w:ascii="Times New Roman" w:hAnsi="Times New Roman" w:cs="Times New Roman"/>
          <w:sz w:val="24"/>
          <w:szCs w:val="24"/>
        </w:rPr>
        <w:t xml:space="preserve"> are provided concurrently with or immediately following encoding</w:t>
      </w:r>
      <w:del w:id="20" w:author="Nick Maxwell" w:date="2023-06-29T16:05:00Z">
        <w:r w:rsidR="00D74F27" w:rsidDel="009E58E4">
          <w:rPr>
            <w:rFonts w:ascii="Times New Roman" w:hAnsi="Times New Roman" w:cs="Times New Roman"/>
            <w:sz w:val="24"/>
            <w:szCs w:val="24"/>
          </w:rPr>
          <w:delText>,</w:delText>
        </w:r>
      </w:del>
      <w:r w:rsidR="00AC0C19">
        <w:rPr>
          <w:rFonts w:ascii="Times New Roman" w:hAnsi="Times New Roman" w:cs="Times New Roman"/>
          <w:sz w:val="24"/>
          <w:szCs w:val="24"/>
        </w:rPr>
        <w:t xml:space="preserve">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xml:space="preserve">, particularly when participants </w:t>
      </w:r>
      <w:r w:rsidR="008A7070">
        <w:rPr>
          <w:rFonts w:ascii="Times New Roman" w:hAnsi="Times New Roman" w:cs="Times New Roman"/>
          <w:sz w:val="24"/>
          <w:szCs w:val="24"/>
        </w:rPr>
        <w:lastRenderedPageBreak/>
        <w:t>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D74F27">
        <w:rPr>
          <w:rFonts w:ascii="Times New Roman" w:hAnsi="Times New Roman" w:cs="Times New Roman"/>
          <w:sz w:val="24"/>
          <w:szCs w:val="24"/>
        </w:rPr>
        <w:t>,</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w:t>
      </w:r>
      <w:r w:rsidR="00867305">
        <w:rPr>
          <w:rFonts w:ascii="Times New Roman" w:hAnsi="Times New Roman" w:cs="Times New Roman"/>
          <w:sz w:val="24"/>
          <w:szCs w:val="24"/>
        </w:rPr>
        <w:t>merely</w:t>
      </w:r>
      <w:r w:rsidR="009B5787">
        <w:rPr>
          <w:rFonts w:ascii="Times New Roman" w:hAnsi="Times New Roman" w:cs="Times New Roman"/>
          <w:sz w:val="24"/>
          <w:szCs w:val="24"/>
        </w:rPr>
        <w:t xml:space="preserve">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ins w:id="21" w:author="Nick Maxwell" w:date="2023-06-26T14:50:00Z">
        <w:r w:rsidR="007901D1">
          <w:rPr>
            <w:rFonts w:ascii="Times New Roman" w:hAnsi="Times New Roman" w:cs="Times New Roman"/>
            <w:sz w:val="24"/>
            <w:szCs w:val="24"/>
          </w:rPr>
          <w:t xml:space="preserve">making </w:t>
        </w:r>
      </w:ins>
      <w:del w:id="22" w:author="Nick Maxwell" w:date="2023-06-26T14:50:00Z">
        <w:r w:rsidR="009441F3" w:rsidDel="007901D1">
          <w:rPr>
            <w:rFonts w:ascii="Times New Roman" w:hAnsi="Times New Roman" w:cs="Times New Roman"/>
            <w:sz w:val="24"/>
            <w:szCs w:val="24"/>
          </w:rPr>
          <w:delText>directing</w:delText>
        </w:r>
        <w:r w:rsidR="00057423" w:rsidDel="007901D1">
          <w:rPr>
            <w:rFonts w:ascii="Times New Roman" w:hAnsi="Times New Roman" w:cs="Times New Roman"/>
            <w:sz w:val="24"/>
            <w:szCs w:val="24"/>
          </w:rPr>
          <w:delText xml:space="preserve"> participants’</w:delText>
        </w:r>
        <w:r w:rsidR="00CE0F4E" w:rsidDel="007901D1">
          <w:rPr>
            <w:rFonts w:ascii="Times New Roman" w:hAnsi="Times New Roman" w:cs="Times New Roman"/>
            <w:sz w:val="24"/>
            <w:szCs w:val="24"/>
          </w:rPr>
          <w:delText xml:space="preserve"> attention to aspects</w:delText>
        </w:r>
      </w:del>
      <w:ins w:id="23" w:author="Nick Maxwell" w:date="2023-06-26T14:50:00Z">
        <w:r w:rsidR="007901D1">
          <w:rPr>
            <w:rFonts w:ascii="Times New Roman" w:hAnsi="Times New Roman" w:cs="Times New Roman"/>
            <w:sz w:val="24"/>
            <w:szCs w:val="24"/>
          </w:rPr>
          <w:t>certain aspects</w:t>
        </w:r>
      </w:ins>
      <w:r w:rsidR="00CE0F4E">
        <w:rPr>
          <w:rFonts w:ascii="Times New Roman" w:hAnsi="Times New Roman" w:cs="Times New Roman"/>
          <w:sz w:val="24"/>
          <w:szCs w:val="24"/>
        </w:rPr>
        <w:t xml:space="preserve">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ins w:id="24" w:author="Nick Maxwell" w:date="2023-06-26T14:51:00Z">
        <w:r w:rsidR="007901D1">
          <w:rPr>
            <w:rFonts w:ascii="Times New Roman" w:hAnsi="Times New Roman" w:cs="Times New Roman"/>
            <w:sz w:val="24"/>
            <w:szCs w:val="24"/>
          </w:rPr>
          <w:t xml:space="preserve">more </w:t>
        </w:r>
      </w:ins>
      <w:del w:id="25" w:author="Nick Maxwell" w:date="2023-06-26T14:51:00Z">
        <w:r w:rsidR="008A7070" w:rsidDel="007901D1">
          <w:rPr>
            <w:rFonts w:ascii="Times New Roman" w:hAnsi="Times New Roman" w:cs="Times New Roman"/>
            <w:sz w:val="24"/>
            <w:szCs w:val="24"/>
          </w:rPr>
          <w:delText>that would have</w:delText>
        </w:r>
        <w:r w:rsidR="00CE0F4E" w:rsidDel="007901D1">
          <w:rPr>
            <w:rFonts w:ascii="Times New Roman" w:hAnsi="Times New Roman" w:cs="Times New Roman"/>
            <w:sz w:val="24"/>
            <w:szCs w:val="24"/>
          </w:rPr>
          <w:delText xml:space="preserve"> otherwise</w:delText>
        </w:r>
        <w:r w:rsidR="004E4428" w:rsidDel="007901D1">
          <w:rPr>
            <w:rFonts w:ascii="Times New Roman" w:hAnsi="Times New Roman" w:cs="Times New Roman"/>
            <w:sz w:val="24"/>
            <w:szCs w:val="24"/>
          </w:rPr>
          <w:delText xml:space="preserve"> </w:delText>
        </w:r>
        <w:r w:rsidR="008A7070" w:rsidDel="007901D1">
          <w:rPr>
            <w:rFonts w:ascii="Times New Roman" w:hAnsi="Times New Roman" w:cs="Times New Roman"/>
            <w:sz w:val="24"/>
            <w:szCs w:val="24"/>
          </w:rPr>
          <w:delText xml:space="preserve">been </w:delText>
        </w:r>
        <w:commentRangeStart w:id="26"/>
        <w:commentRangeStart w:id="27"/>
        <w:r w:rsidR="009851C9" w:rsidDel="007901D1">
          <w:rPr>
            <w:rFonts w:ascii="Times New Roman" w:hAnsi="Times New Roman" w:cs="Times New Roman"/>
            <w:sz w:val="24"/>
            <w:szCs w:val="24"/>
          </w:rPr>
          <w:delText>overlooke</w:delText>
        </w:r>
      </w:del>
      <w:ins w:id="28" w:author="Nick Maxwell" w:date="2023-06-26T14:51:00Z">
        <w:r w:rsidR="007901D1">
          <w:rPr>
            <w:rFonts w:ascii="Times New Roman" w:hAnsi="Times New Roman" w:cs="Times New Roman"/>
            <w:sz w:val="24"/>
            <w:szCs w:val="24"/>
          </w:rPr>
          <w:t>salient</w:t>
        </w:r>
      </w:ins>
      <w:ins w:id="29" w:author="Nick Maxwell" w:date="2023-06-28T09:30:00Z">
        <w:r w:rsidR="00FB7CDB">
          <w:rPr>
            <w:rFonts w:ascii="Times New Roman" w:hAnsi="Times New Roman" w:cs="Times New Roman"/>
            <w:sz w:val="24"/>
            <w:szCs w:val="24"/>
          </w:rPr>
          <w:t xml:space="preserve"> at encoding</w:t>
        </w:r>
      </w:ins>
      <w:del w:id="30" w:author="Nick Maxwell" w:date="2023-06-26T14:51:00Z">
        <w:r w:rsidR="009851C9" w:rsidDel="007901D1">
          <w:rPr>
            <w:rFonts w:ascii="Times New Roman" w:hAnsi="Times New Roman" w:cs="Times New Roman"/>
            <w:sz w:val="24"/>
            <w:szCs w:val="24"/>
          </w:rPr>
          <w:delText>d</w:delText>
        </w:r>
      </w:del>
      <w:r w:rsidR="009B5787">
        <w:rPr>
          <w:rFonts w:ascii="Times New Roman" w:hAnsi="Times New Roman" w:cs="Times New Roman"/>
          <w:sz w:val="24"/>
          <w:szCs w:val="24"/>
        </w:rPr>
        <w:t xml:space="preserve"> </w:t>
      </w:r>
      <w:commentRangeEnd w:id="26"/>
      <w:r w:rsidR="00867305">
        <w:rPr>
          <w:rStyle w:val="CommentReference"/>
        </w:rPr>
        <w:commentReference w:id="26"/>
      </w:r>
      <w:commentRangeEnd w:id="27"/>
      <w:r w:rsidR="00E977F8">
        <w:rPr>
          <w:rStyle w:val="CommentReference"/>
        </w:rPr>
        <w:commentReference w:id="27"/>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867305">
        <w:rPr>
          <w:rFonts w:ascii="Times New Roman" w:hAnsi="Times New Roman" w:cs="Times New Roman"/>
          <w:sz w:val="24"/>
          <w:szCs w:val="24"/>
        </w:rPr>
        <w:t>memor</w:t>
      </w:r>
      <w:ins w:id="31" w:author="Nick Maxwell" w:date="2023-06-29T16:08:00Z">
        <w:r w:rsidR="009E58E4">
          <w:rPr>
            <w:rFonts w:ascii="Times New Roman" w:hAnsi="Times New Roman" w:cs="Times New Roman"/>
            <w:sz w:val="24"/>
            <w:szCs w:val="24"/>
          </w:rPr>
          <w:t>ial</w:t>
        </w:r>
      </w:ins>
      <w:del w:id="32" w:author="Nick Maxwell" w:date="2023-06-29T16:08:00Z">
        <w:r w:rsidR="00867305" w:rsidDel="009E58E4">
          <w:rPr>
            <w:rFonts w:ascii="Times New Roman" w:hAnsi="Times New Roman" w:cs="Times New Roman"/>
            <w:sz w:val="24"/>
            <w:szCs w:val="24"/>
          </w:rPr>
          <w:delText>y</w:delText>
        </w:r>
      </w:del>
      <w:r w:rsidR="00867305">
        <w:rPr>
          <w:rFonts w:ascii="Times New Roman" w:hAnsi="Times New Roman" w:cs="Times New Roman"/>
          <w:sz w:val="24"/>
          <w:szCs w:val="24"/>
        </w:rPr>
        <w:t xml:space="preserve"> </w:t>
      </w:r>
      <w:r w:rsidR="004E4428">
        <w:rPr>
          <w:rFonts w:ascii="Times New Roman" w:hAnsi="Times New Roman" w:cs="Times New Roman"/>
          <w:sz w:val="24"/>
          <w:szCs w:val="24"/>
        </w:rPr>
        <w:t xml:space="preserve">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w:t>
      </w:r>
      <w:r w:rsidR="004E4428">
        <w:rPr>
          <w:rFonts w:ascii="Times New Roman" w:hAnsi="Times New Roman" w:cs="Times New Roman"/>
          <w:sz w:val="24"/>
          <w:szCs w:val="24"/>
        </w:rPr>
        <w:t xml:space="preserve">reactivity effects simply </w:t>
      </w:r>
      <w:r w:rsidR="00867305">
        <w:rPr>
          <w:rFonts w:ascii="Times New Roman" w:hAnsi="Times New Roman" w:cs="Times New Roman"/>
          <w:sz w:val="24"/>
          <w:szCs w:val="24"/>
        </w:rPr>
        <w:t>involve</w:t>
      </w:r>
      <w:ins w:id="33" w:author="Nick Maxwell" w:date="2023-06-23T15:28:00Z">
        <w:r w:rsidR="00F53EAC">
          <w:rPr>
            <w:rFonts w:ascii="Times New Roman" w:hAnsi="Times New Roman" w:cs="Times New Roman"/>
            <w:sz w:val="24"/>
            <w:szCs w:val="24"/>
          </w:rPr>
          <w:t>s</w:t>
        </w:r>
      </w:ins>
      <w:r w:rsidR="008A7070">
        <w:rPr>
          <w:rFonts w:ascii="Times New Roman" w:hAnsi="Times New Roman" w:cs="Times New Roman"/>
          <w:sz w:val="24"/>
          <w:szCs w:val="24"/>
        </w:rPr>
        <w:t xml:space="preserve">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w:t>
      </w:r>
      <w:r w:rsidR="00867305">
        <w:rPr>
          <w:rFonts w:ascii="Times New Roman" w:hAnsi="Times New Roman" w:cs="Times New Roman"/>
          <w:sz w:val="24"/>
          <w:szCs w:val="24"/>
        </w:rPr>
        <w:t>who do not provide JOLs</w:t>
      </w:r>
      <w:r w:rsidR="004E4428">
        <w:rPr>
          <w:rFonts w:ascii="Times New Roman" w:hAnsi="Times New Roman" w:cs="Times New Roman"/>
          <w:sz w:val="24"/>
          <w:szCs w:val="24"/>
        </w:rPr>
        <w:t xml:space="preserve"> (</w:t>
      </w:r>
      <w:r w:rsidR="00867305">
        <w:rPr>
          <w:rFonts w:ascii="Times New Roman" w:hAnsi="Times New Roman" w:cs="Times New Roman"/>
          <w:sz w:val="24"/>
          <w:szCs w:val="24"/>
        </w:rPr>
        <w:t>a no-JOL control task such as</w:t>
      </w:r>
      <w:r w:rsidR="004E4428">
        <w:rPr>
          <w:rFonts w:ascii="Times New Roman" w:hAnsi="Times New Roman" w:cs="Times New Roman"/>
          <w:sz w:val="24"/>
          <w:szCs w:val="24"/>
        </w:rPr>
        <w:t xml:space="preserve"> silent reading). </w:t>
      </w:r>
      <w:r w:rsidR="00F90F61">
        <w:rPr>
          <w:rFonts w:ascii="Times New Roman" w:hAnsi="Times New Roman" w:cs="Times New Roman"/>
          <w:sz w:val="24"/>
          <w:szCs w:val="24"/>
        </w:rPr>
        <w:t xml:space="preserve">However, as previous research often focused on factors </w:t>
      </w:r>
      <w:del w:id="34" w:author="Nick Maxwell" w:date="2023-06-23T15:29:00Z">
        <w:r w:rsidR="00F90F61" w:rsidDel="00F53EAC">
          <w:rPr>
            <w:rFonts w:ascii="Times New Roman" w:hAnsi="Times New Roman" w:cs="Times New Roman"/>
            <w:sz w:val="24"/>
            <w:szCs w:val="24"/>
          </w:rPr>
          <w:delText xml:space="preserve">assessing </w:delText>
        </w:r>
      </w:del>
      <w:ins w:id="35" w:author="Nick Maxwell" w:date="2023-06-23T15:29:00Z">
        <w:r w:rsidR="00F53EAC">
          <w:rPr>
            <w:rFonts w:ascii="Times New Roman" w:hAnsi="Times New Roman" w:cs="Times New Roman"/>
            <w:sz w:val="24"/>
            <w:szCs w:val="24"/>
          </w:rPr>
          <w:t xml:space="preserve">influencing </w:t>
        </w:r>
      </w:ins>
      <w:r w:rsidR="00F90F61">
        <w:rPr>
          <w:rFonts w:ascii="Times New Roman" w:hAnsi="Times New Roman" w:cs="Times New Roman"/>
          <w:sz w:val="24"/>
          <w:szCs w:val="24"/>
        </w:rPr>
        <w:t>JOL accuracy,</w:t>
      </w:r>
      <w:r w:rsidR="00867305">
        <w:rPr>
          <w:rFonts w:ascii="Times New Roman" w:hAnsi="Times New Roman" w:cs="Times New Roman"/>
          <w:sz w:val="24"/>
          <w:szCs w:val="24"/>
        </w:rPr>
        <w:t xml:space="preserve"> a no-JOL</w:t>
      </w:r>
      <w:r w:rsidR="00F90F61">
        <w:rPr>
          <w:rFonts w:ascii="Times New Roman" w:hAnsi="Times New Roman" w:cs="Times New Roman"/>
          <w:sz w:val="24"/>
          <w:szCs w:val="24"/>
        </w:rPr>
        <w:t xml:space="preserve"> control </w:t>
      </w:r>
      <w:r w:rsidR="00867305">
        <w:rPr>
          <w:rFonts w:ascii="Times New Roman" w:hAnsi="Times New Roman" w:cs="Times New Roman"/>
          <w:sz w:val="24"/>
          <w:szCs w:val="24"/>
        </w:rPr>
        <w:t xml:space="preserve">was </w:t>
      </w:r>
      <w:r w:rsidR="00F90F61">
        <w:rPr>
          <w:rFonts w:ascii="Times New Roman" w:hAnsi="Times New Roman" w:cs="Times New Roman"/>
          <w:sz w:val="24"/>
          <w:szCs w:val="24"/>
        </w:rPr>
        <w:t>often omitted.</w:t>
      </w:r>
    </w:p>
    <w:p w14:paraId="57E53A9F" w14:textId="50FD33FA"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67305">
        <w:rPr>
          <w:rFonts w:ascii="Times New Roman" w:hAnsi="Times New Roman" w:cs="Times New Roman"/>
          <w:sz w:val="24"/>
          <w:szCs w:val="24"/>
        </w:rPr>
        <w:t xml:space="preserve">For those studies that do investigate JOL reactivity effects, a common test variable is the relatedness of the word pairs.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w:t>
      </w:r>
      <w:r w:rsidR="00867305">
        <w:rPr>
          <w:rFonts w:ascii="Times New Roman" w:hAnsi="Times New Roman" w:cs="Times New Roman"/>
          <w:sz w:val="24"/>
          <w:szCs w:val="24"/>
        </w:rPr>
        <w:t xml:space="preserve"> such that providing</w:t>
      </w:r>
      <w:r w:rsidR="00AB4004">
        <w:rPr>
          <w:rFonts w:ascii="Times New Roman" w:hAnsi="Times New Roman" w:cs="Times New Roman"/>
          <w:sz w:val="24"/>
          <w:szCs w:val="24"/>
        </w:rPr>
        <w:t xml:space="preserve"> </w:t>
      </w:r>
      <w:r w:rsidR="00A7215B">
        <w:rPr>
          <w:rFonts w:ascii="Times New Roman" w:hAnsi="Times New Roman" w:cs="Times New Roman"/>
          <w:sz w:val="24"/>
          <w:szCs w:val="24"/>
        </w:rPr>
        <w:t xml:space="preserve">JOLs </w:t>
      </w:r>
      <w:r w:rsidR="00AB4004">
        <w:rPr>
          <w:rFonts w:ascii="Times New Roman" w:hAnsi="Times New Roman" w:cs="Times New Roman"/>
          <w:sz w:val="24"/>
          <w:szCs w:val="24"/>
        </w:rPr>
        <w:t xml:space="preserve">generally </w:t>
      </w:r>
      <w:r w:rsidR="00867305">
        <w:rPr>
          <w:rFonts w:ascii="Times New Roman" w:hAnsi="Times New Roman" w:cs="Times New Roman"/>
          <w:sz w:val="24"/>
          <w:szCs w:val="24"/>
        </w:rPr>
        <w:t xml:space="preserve">results in </w:t>
      </w:r>
      <w:r w:rsidR="00AB4004">
        <w:rPr>
          <w:rFonts w:ascii="Times New Roman" w:hAnsi="Times New Roman" w:cs="Times New Roman"/>
          <w:sz w:val="24"/>
          <w:szCs w:val="24"/>
        </w:rPr>
        <w:t>positive</w:t>
      </w:r>
      <w:r w:rsidR="00A7215B">
        <w:rPr>
          <w:rFonts w:ascii="Times New Roman" w:hAnsi="Times New Roman" w:cs="Times New Roman"/>
          <w:sz w:val="24"/>
          <w:szCs w:val="24"/>
        </w:rPr>
        <w:t xml:space="preserve"> </w:t>
      </w:r>
      <w:r w:rsidR="00B81392">
        <w:rPr>
          <w:rFonts w:ascii="Times New Roman" w:hAnsi="Times New Roman" w:cs="Times New Roman"/>
          <w:sz w:val="24"/>
          <w:szCs w:val="24"/>
        </w:rPr>
        <w:t>reactiv</w:t>
      </w:r>
      <w:r w:rsidR="00AB4004">
        <w:rPr>
          <w:rFonts w:ascii="Times New Roman" w:hAnsi="Times New Roman" w:cs="Times New Roman"/>
          <w:sz w:val="24"/>
          <w:szCs w:val="24"/>
        </w:rPr>
        <w:t>ity</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B4004">
        <w:rPr>
          <w:rFonts w:ascii="Times New Roman" w:hAnsi="Times New Roman" w:cs="Times New Roman"/>
          <w:sz w:val="24"/>
          <w:szCs w:val="24"/>
        </w:rPr>
        <w:t xml:space="preserve"> while not being reactive </w:t>
      </w:r>
      <w:r w:rsidR="00867305">
        <w:rPr>
          <w:rFonts w:ascii="Times New Roman" w:hAnsi="Times New Roman" w:cs="Times New Roman"/>
          <w:sz w:val="24"/>
          <w:szCs w:val="24"/>
        </w:rPr>
        <w:t xml:space="preserve">on </w:t>
      </w:r>
      <w:r w:rsidR="00A7215B">
        <w:rPr>
          <w:rFonts w:ascii="Times New Roman" w:hAnsi="Times New Roman" w:cs="Times New Roman"/>
          <w:sz w:val="24"/>
          <w:szCs w:val="24"/>
        </w:rPr>
        <w:t xml:space="preserve">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xml:space="preserve">, 2018; Maxwell &amp; Huff, 2022; </w:t>
      </w:r>
      <w:ins w:id="36" w:author="Nick Maxwell" w:date="2023-06-29T10:49:00Z">
        <w:r w:rsidR="00F8555B">
          <w:rPr>
            <w:rFonts w:ascii="Times New Roman" w:hAnsi="Times New Roman" w:cs="Times New Roman"/>
            <w:sz w:val="24"/>
            <w:szCs w:val="24"/>
          </w:rPr>
          <w:t xml:space="preserve">Rivers, Janes, &amp; </w:t>
        </w:r>
        <w:proofErr w:type="spellStart"/>
        <w:r w:rsidR="00F8555B">
          <w:rPr>
            <w:rFonts w:ascii="Times New Roman" w:hAnsi="Times New Roman" w:cs="Times New Roman"/>
            <w:sz w:val="24"/>
            <w:szCs w:val="24"/>
          </w:rPr>
          <w:t>Dunlosky</w:t>
        </w:r>
        <w:proofErr w:type="spellEnd"/>
        <w:r w:rsidR="00F8555B">
          <w:rPr>
            <w:rFonts w:ascii="Times New Roman" w:hAnsi="Times New Roman" w:cs="Times New Roman"/>
            <w:sz w:val="24"/>
            <w:szCs w:val="24"/>
          </w:rPr>
          <w:t xml:space="preserve">, 2021; </w:t>
        </w:r>
      </w:ins>
      <w:proofErr w:type="spellStart"/>
      <w:r w:rsidR="00CD634C">
        <w:rPr>
          <w:rFonts w:ascii="Times New Roman" w:hAnsi="Times New Roman" w:cs="Times New Roman"/>
          <w:sz w:val="24"/>
          <w:szCs w:val="24"/>
        </w:rPr>
        <w:t>Soderstrom</w:t>
      </w:r>
      <w:proofErr w:type="spellEnd"/>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AB4004">
        <w:rPr>
          <w:rFonts w:ascii="Times New Roman" w:hAnsi="Times New Roman" w:cs="Times New Roman"/>
          <w:sz w:val="24"/>
          <w:szCs w:val="24"/>
        </w:rPr>
        <w:t xml:space="preserve">.; but see </w:t>
      </w:r>
      <w:proofErr w:type="spellStart"/>
      <w:r w:rsidR="00AB4004">
        <w:rPr>
          <w:rFonts w:ascii="Times New Roman" w:hAnsi="Times New Roman" w:cs="Times New Roman"/>
          <w:sz w:val="24"/>
          <w:szCs w:val="24"/>
        </w:rPr>
        <w:t>Mitchum</w:t>
      </w:r>
      <w:proofErr w:type="spellEnd"/>
      <w:r w:rsidR="00AB4004">
        <w:rPr>
          <w:rFonts w:ascii="Times New Roman" w:hAnsi="Times New Roman" w:cs="Times New Roman"/>
          <w:sz w:val="24"/>
          <w:szCs w:val="24"/>
        </w:rPr>
        <w:t xml:space="preserve">, Kelly, &amp; Fox, </w:t>
      </w:r>
      <w:commentRangeStart w:id="37"/>
      <w:commentRangeStart w:id="38"/>
      <w:r w:rsidR="00AB4004">
        <w:rPr>
          <w:rFonts w:ascii="Times New Roman" w:hAnsi="Times New Roman" w:cs="Times New Roman"/>
          <w:sz w:val="24"/>
          <w:szCs w:val="24"/>
        </w:rPr>
        <w:t>2016</w:t>
      </w:r>
      <w:commentRangeEnd w:id="37"/>
      <w:r w:rsidR="008410E2">
        <w:rPr>
          <w:rStyle w:val="CommentReference"/>
        </w:rPr>
        <w:commentReference w:id="37"/>
      </w:r>
      <w:commentRangeEnd w:id="38"/>
      <w:r w:rsidR="00E977F8">
        <w:rPr>
          <w:rStyle w:val="CommentReference"/>
        </w:rPr>
        <w:commentReference w:id="38"/>
      </w:r>
      <w:r w:rsidR="00CD634C">
        <w:rPr>
          <w:rFonts w:ascii="Times New Roman" w:hAnsi="Times New Roman" w:cs="Times New Roman"/>
          <w:sz w:val="24"/>
          <w:szCs w:val="24"/>
        </w:rPr>
        <w:t>).</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Additionally</w:t>
      </w:r>
      <w:r w:rsidR="002E08CB">
        <w:rPr>
          <w:rFonts w:ascii="Times New Roman" w:hAnsi="Times New Roman" w:cs="Times New Roman"/>
          <w:sz w:val="24"/>
          <w:szCs w:val="24"/>
        </w:rPr>
        <w:t>, a meta-analysis conducted by Double</w:t>
      </w:r>
      <w:ins w:id="39" w:author="Maxwell, Nicholas [2]" w:date="2023-06-28T14:38:00Z">
        <w:r w:rsidR="003C46C9">
          <w:rPr>
            <w:rFonts w:ascii="Times New Roman" w:hAnsi="Times New Roman" w:cs="Times New Roman"/>
            <w:sz w:val="24"/>
            <w:szCs w:val="24"/>
          </w:rPr>
          <w:t xml:space="preserve"> et al. </w:t>
        </w:r>
      </w:ins>
      <w:del w:id="40" w:author="Maxwell, Nicholas [2]" w:date="2023-06-28T14:38:00Z">
        <w:r w:rsidR="002E08CB" w:rsidDel="003C46C9">
          <w:rPr>
            <w:rFonts w:ascii="Times New Roman" w:hAnsi="Times New Roman" w:cs="Times New Roman"/>
            <w:sz w:val="24"/>
            <w:szCs w:val="24"/>
          </w:rPr>
          <w:delText xml:space="preserve">, Birney, and Walker </w:delText>
        </w:r>
      </w:del>
      <w:r w:rsidR="002E08CB">
        <w:rPr>
          <w:rFonts w:ascii="Times New Roman" w:hAnsi="Times New Roman" w:cs="Times New Roman"/>
          <w:sz w:val="24"/>
          <w:szCs w:val="24"/>
        </w:rPr>
        <w:t>(2018)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AB4004">
        <w:rPr>
          <w:rFonts w:ascii="Times New Roman" w:hAnsi="Times New Roman" w:cs="Times New Roman"/>
          <w:sz w:val="24"/>
          <w:szCs w:val="24"/>
        </w:rPr>
        <w:t xml:space="preserve">making </w:t>
      </w:r>
      <w:r w:rsidR="00B81392">
        <w:rPr>
          <w:rFonts w:ascii="Times New Roman" w:hAnsi="Times New Roman" w:cs="Times New Roman"/>
          <w:sz w:val="24"/>
          <w:szCs w:val="24"/>
        </w:rPr>
        <w:t>JOLs</w:t>
      </w:r>
      <w:r w:rsidR="00AB4004">
        <w:rPr>
          <w:rFonts w:ascii="Times New Roman" w:hAnsi="Times New Roman" w:cs="Times New Roman"/>
          <w:sz w:val="24"/>
          <w:szCs w:val="24"/>
        </w:rPr>
        <w:t xml:space="preserve"> modifies </w:t>
      </w:r>
      <w:r w:rsidR="00F56E90">
        <w:rPr>
          <w:rFonts w:ascii="Times New Roman" w:hAnsi="Times New Roman" w:cs="Times New Roman"/>
          <w:sz w:val="24"/>
          <w:szCs w:val="24"/>
        </w:rPr>
        <w:t>memory for</w:t>
      </w:r>
      <w:r w:rsidR="00AB4004">
        <w:rPr>
          <w:rFonts w:ascii="Times New Roman" w:hAnsi="Times New Roman" w:cs="Times New Roman"/>
          <w:sz w:val="24"/>
          <w:szCs w:val="24"/>
        </w:rPr>
        <w:t xml:space="preserve"> cue-target pairs,</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 xml:space="preserve">specifically by improving recall of related but not unrelated pairs. </w:t>
      </w:r>
    </w:p>
    <w:p w14:paraId="797F9F16" w14:textId="31EFA091"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proofErr w:type="spellStart"/>
      <w:r w:rsidR="002462A4">
        <w:rPr>
          <w:rFonts w:ascii="Times New Roman" w:hAnsi="Times New Roman" w:cs="Times New Roman"/>
          <w:sz w:val="24"/>
          <w:szCs w:val="24"/>
        </w:rPr>
        <w:t>Soderstrom</w:t>
      </w:r>
      <w:proofErr w:type="spellEnd"/>
      <w:r w:rsidR="002462A4">
        <w:rPr>
          <w:rFonts w:ascii="Times New Roman" w:hAnsi="Times New Roman" w:cs="Times New Roman"/>
          <w:sz w:val="24"/>
          <w:szCs w:val="24"/>
        </w:rPr>
        <w:t xml:space="preserve">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w:t>
      </w:r>
      <w:ins w:id="41" w:author="Nick Maxwell" w:date="2023-06-28T09:33:00Z">
        <w:r w:rsidR="00013F71">
          <w:rPr>
            <w:rFonts w:ascii="Times New Roman" w:hAnsi="Times New Roman" w:cs="Times New Roman"/>
            <w:sz w:val="24"/>
            <w:szCs w:val="24"/>
          </w:rPr>
          <w:t xml:space="preserve"> </w:t>
        </w:r>
      </w:ins>
      <w:del w:id="42" w:author="Nick Maxwell" w:date="2023-06-28T09:33:00Z">
        <w:r w:rsidR="00BF5274" w:rsidDel="00013F71">
          <w:rPr>
            <w:rFonts w:ascii="Times New Roman" w:hAnsi="Times New Roman" w:cs="Times New Roman"/>
            <w:sz w:val="24"/>
            <w:szCs w:val="24"/>
          </w:rPr>
          <w:lastRenderedPageBreak/>
          <w:delText xml:space="preserve"> </w:delText>
        </w:r>
        <w:r w:rsidR="00874E6C" w:rsidDel="00013F71">
          <w:rPr>
            <w:rFonts w:ascii="Times New Roman" w:hAnsi="Times New Roman" w:cs="Times New Roman"/>
            <w:sz w:val="24"/>
            <w:szCs w:val="24"/>
          </w:rPr>
          <w:delText xml:space="preserve">a </w:delText>
        </w:r>
      </w:del>
      <w:r w:rsidR="00874E6C">
        <w:rPr>
          <w:rFonts w:ascii="Times New Roman" w:hAnsi="Times New Roman" w:cs="Times New Roman"/>
          <w:sz w:val="24"/>
          <w:szCs w:val="24"/>
        </w:rPr>
        <w:t>perceived pair relatedness</w:t>
      </w:r>
      <w:r w:rsidR="00BF5274">
        <w:rPr>
          <w:rFonts w:ascii="Times New Roman" w:hAnsi="Times New Roman" w:cs="Times New Roman"/>
          <w:sz w:val="24"/>
          <w:szCs w:val="24"/>
        </w:rPr>
        <w:t xml:space="preserve">; see </w:t>
      </w:r>
      <w:proofErr w:type="spellStart"/>
      <w:r w:rsidR="00BF5274">
        <w:rPr>
          <w:rFonts w:ascii="Times New Roman" w:hAnsi="Times New Roman" w:cs="Times New Roman"/>
          <w:sz w:val="24"/>
          <w:szCs w:val="24"/>
        </w:rPr>
        <w:t>Koriat</w:t>
      </w:r>
      <w:proofErr w:type="spellEnd"/>
      <w:r w:rsidR="00BF5274">
        <w:rPr>
          <w:rFonts w:ascii="Times New Roman" w:hAnsi="Times New Roman" w:cs="Times New Roman"/>
          <w:sz w:val="24"/>
          <w:szCs w:val="24"/>
        </w:rPr>
        <w: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 xml:space="preserve">cues are </w:t>
      </w:r>
      <w:r w:rsidR="00874E6C">
        <w:rPr>
          <w:rFonts w:ascii="Times New Roman" w:hAnsi="Times New Roman" w:cs="Times New Roman"/>
          <w:sz w:val="24"/>
          <w:szCs w:val="24"/>
        </w:rPr>
        <w:t>easily perceived at encoding</w:t>
      </w:r>
      <w:r w:rsidR="00BF5274">
        <w:rPr>
          <w:rFonts w:ascii="Times New Roman" w:hAnsi="Times New Roman" w:cs="Times New Roman"/>
          <w:sz w:val="24"/>
          <w:szCs w:val="24"/>
        </w:rPr>
        <w:t xml:space="preserve">. </w:t>
      </w:r>
      <w:del w:id="43" w:author="Nick Maxwell" w:date="2023-06-28T09:33:00Z">
        <w:r w:rsidR="00724F13" w:rsidDel="00013F71">
          <w:rPr>
            <w:rFonts w:ascii="Times New Roman" w:hAnsi="Times New Roman" w:cs="Times New Roman"/>
            <w:sz w:val="24"/>
            <w:szCs w:val="24"/>
          </w:rPr>
          <w:delText>Because</w:delText>
        </w:r>
        <w:r w:rsidR="003D302B" w:rsidDel="00013F71">
          <w:rPr>
            <w:rFonts w:ascii="Times New Roman" w:hAnsi="Times New Roman" w:cs="Times New Roman"/>
            <w:sz w:val="24"/>
            <w:szCs w:val="24"/>
          </w:rPr>
          <w:delText xml:space="preserve"> </w:delText>
        </w:r>
      </w:del>
      <w:ins w:id="44" w:author="Nick Maxwell" w:date="2023-06-28T09:33:00Z">
        <w:r w:rsidR="00013F71">
          <w:rPr>
            <w:rFonts w:ascii="Times New Roman" w:hAnsi="Times New Roman" w:cs="Times New Roman"/>
            <w:sz w:val="24"/>
            <w:szCs w:val="24"/>
          </w:rPr>
          <w:t xml:space="preserve">However, because </w:t>
        </w:r>
      </w:ins>
      <w:r w:rsidR="003D302B">
        <w:rPr>
          <w:rFonts w:ascii="Times New Roman" w:hAnsi="Times New Roman" w:cs="Times New Roman"/>
          <w:sz w:val="24"/>
          <w:szCs w:val="24"/>
        </w:rPr>
        <w:t>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w:t>
      </w:r>
      <w:ins w:id="45" w:author="Nick Maxwell" w:date="2023-06-23T17:05:00Z">
        <w:r w:rsidR="00097B6F">
          <w:rPr>
            <w:rFonts w:ascii="Times New Roman" w:hAnsi="Times New Roman" w:cs="Times New Roman"/>
            <w:sz w:val="24"/>
            <w:szCs w:val="24"/>
          </w:rPr>
          <w:t>perceptible</w:t>
        </w:r>
      </w:ins>
      <w:del w:id="46" w:author="Nick Maxwell" w:date="2023-06-23T17:05:00Z">
        <w:r w:rsidR="002F2A32" w:rsidDel="00097B6F">
          <w:rPr>
            <w:rFonts w:ascii="Times New Roman" w:hAnsi="Times New Roman" w:cs="Times New Roman"/>
            <w:sz w:val="24"/>
            <w:szCs w:val="24"/>
          </w:rPr>
          <w:delText>inherent</w:delText>
        </w:r>
      </w:del>
      <w:r w:rsidR="002F2A32">
        <w:rPr>
          <w:rFonts w:ascii="Times New Roman" w:hAnsi="Times New Roman" w:cs="Times New Roman"/>
          <w:sz w:val="24"/>
          <w:szCs w:val="24"/>
        </w:rPr>
        <w:t xml:space="preserve"> relatedness cues</w:t>
      </w:r>
      <w:r w:rsidR="00BF5274">
        <w:rPr>
          <w:rFonts w:ascii="Times New Roman" w:hAnsi="Times New Roman" w:cs="Times New Roman"/>
          <w:sz w:val="24"/>
          <w:szCs w:val="24"/>
        </w:rPr>
        <w:t xml:space="preserve">, </w:t>
      </w:r>
      <w:del w:id="47" w:author="Nick Maxwell" w:date="2023-06-28T09:34:00Z">
        <w:r w:rsidR="00BF5274" w:rsidDel="00013F71">
          <w:rPr>
            <w:rFonts w:ascii="Times New Roman" w:hAnsi="Times New Roman" w:cs="Times New Roman"/>
            <w:sz w:val="24"/>
            <w:szCs w:val="24"/>
          </w:rPr>
          <w:delText xml:space="preserve">cue-strengthening </w:delText>
        </w:r>
        <w:r w:rsidR="00874E6C" w:rsidDel="00013F71">
          <w:rPr>
            <w:rFonts w:ascii="Times New Roman" w:hAnsi="Times New Roman" w:cs="Times New Roman"/>
            <w:sz w:val="24"/>
            <w:szCs w:val="24"/>
          </w:rPr>
          <w:delText>does not occur</w:delText>
        </w:r>
      </w:del>
      <w:ins w:id="48" w:author="Nick Maxwell" w:date="2023-06-28T09:36:00Z">
        <w:r w:rsidR="00A4349F">
          <w:rPr>
            <w:rFonts w:ascii="Times New Roman" w:hAnsi="Times New Roman" w:cs="Times New Roman"/>
            <w:sz w:val="24"/>
            <w:szCs w:val="24"/>
          </w:rPr>
          <w:t xml:space="preserve">these </w:t>
        </w:r>
      </w:ins>
      <w:ins w:id="49" w:author="Nick Maxwell" w:date="2023-06-28T09:34:00Z">
        <w:r w:rsidR="00013F71">
          <w:rPr>
            <w:rFonts w:ascii="Times New Roman" w:hAnsi="Times New Roman" w:cs="Times New Roman"/>
            <w:sz w:val="24"/>
            <w:szCs w:val="24"/>
          </w:rPr>
          <w:t>cues cannot be strengthened</w:t>
        </w:r>
      </w:ins>
      <w:r w:rsidR="00874E6C">
        <w:rPr>
          <w:rFonts w:ascii="Times New Roman" w:hAnsi="Times New Roman" w:cs="Times New Roman"/>
          <w:sz w:val="24"/>
          <w:szCs w:val="24"/>
        </w:rPr>
        <w:t xml:space="preserve"> for</w:t>
      </w:r>
      <w:r w:rsidR="002F2A32">
        <w:rPr>
          <w:rFonts w:ascii="Times New Roman" w:hAnsi="Times New Roman" w:cs="Times New Roman"/>
          <w:sz w:val="24"/>
          <w:szCs w:val="24"/>
        </w:rPr>
        <w:t xml:space="preserve"> this pair type</w:t>
      </w:r>
      <w:r w:rsidR="00BF5274">
        <w:rPr>
          <w:rFonts w:ascii="Times New Roman" w:hAnsi="Times New Roman" w:cs="Times New Roman"/>
          <w:sz w:val="24"/>
          <w:szCs w:val="24"/>
        </w:rPr>
        <w:t xml:space="preserve">. </w:t>
      </w:r>
      <w:ins w:id="50" w:author="Nick Maxwell" w:date="2023-06-28T09:36:00Z">
        <w:r w:rsidR="00A4349F">
          <w:rPr>
            <w:rFonts w:ascii="Times New Roman" w:hAnsi="Times New Roman" w:cs="Times New Roman"/>
            <w:sz w:val="24"/>
            <w:szCs w:val="24"/>
          </w:rPr>
          <w:t xml:space="preserve">Thus, cue-strengthening would be expected to occur on related but not unrelated cue-target pairs. </w:t>
        </w:r>
      </w:ins>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r w:rsidR="00823398">
        <w:rPr>
          <w:rFonts w:ascii="Times New Roman" w:hAnsi="Times New Roman" w:cs="Times New Roman"/>
          <w:sz w:val="24"/>
          <w:szCs w:val="24"/>
        </w:rPr>
        <w:t>Therefore</w:t>
      </w:r>
      <w:r w:rsidR="00724F13">
        <w:rPr>
          <w:rFonts w:ascii="Times New Roman" w:hAnsi="Times New Roman" w:cs="Times New Roman"/>
          <w:sz w:val="24"/>
          <w:szCs w:val="24"/>
        </w:rPr>
        <w:t>,</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a cue strengthening</w:t>
      </w:r>
      <w:r w:rsidR="00823398">
        <w:rPr>
          <w:rFonts w:ascii="Times New Roman" w:hAnsi="Times New Roman" w:cs="Times New Roman"/>
          <w:sz w:val="24"/>
          <w:szCs w:val="24"/>
        </w:rPr>
        <w:t xml:space="preserve"> </w:t>
      </w:r>
      <w:r w:rsidR="00724F13">
        <w:rPr>
          <w:rFonts w:ascii="Times New Roman" w:hAnsi="Times New Roman" w:cs="Times New Roman"/>
          <w:sz w:val="24"/>
          <w:szCs w:val="24"/>
        </w:rPr>
        <w:t xml:space="preserve">account, positive reactivity would be expected to occur </w:t>
      </w:r>
      <w:r w:rsidR="00A62412">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del w:id="51" w:author="Nick Maxwell" w:date="2023-06-23T17:03:00Z">
        <w:r w:rsidR="00A62412" w:rsidDel="001F48FF">
          <w:rPr>
            <w:rFonts w:ascii="Times New Roman" w:hAnsi="Times New Roman" w:cs="Times New Roman"/>
            <w:sz w:val="24"/>
            <w:szCs w:val="24"/>
          </w:rPr>
          <w:delText xml:space="preserve">containing </w:delText>
        </w:r>
      </w:del>
      <w:ins w:id="52" w:author="Nick Maxwell" w:date="2023-06-23T17:03:00Z">
        <w:r w:rsidR="001F48FF">
          <w:rPr>
            <w:rFonts w:ascii="Times New Roman" w:hAnsi="Times New Roman" w:cs="Times New Roman"/>
            <w:sz w:val="24"/>
            <w:szCs w:val="24"/>
          </w:rPr>
          <w:t xml:space="preserve">contain </w:t>
        </w:r>
      </w:ins>
      <w:ins w:id="53" w:author="Nick Maxwell" w:date="2023-06-23T17:04:00Z">
        <w:r w:rsidR="001F48FF">
          <w:rPr>
            <w:rFonts w:ascii="Times New Roman" w:hAnsi="Times New Roman" w:cs="Times New Roman"/>
            <w:sz w:val="24"/>
            <w:szCs w:val="24"/>
          </w:rPr>
          <w:t xml:space="preserve">visible </w:t>
        </w:r>
      </w:ins>
      <w:r w:rsidR="00A62412">
        <w:rPr>
          <w:rFonts w:ascii="Times New Roman" w:hAnsi="Times New Roman" w:cs="Times New Roman"/>
          <w:sz w:val="24"/>
          <w:szCs w:val="24"/>
        </w:rPr>
        <w:t>relatedness</w:t>
      </w:r>
      <w:r w:rsidR="00823398">
        <w:rPr>
          <w:rFonts w:ascii="Times New Roman" w:hAnsi="Times New Roman" w:cs="Times New Roman"/>
          <w:sz w:val="24"/>
          <w:szCs w:val="24"/>
        </w:rPr>
        <w:t xml:space="preserve"> cues</w:t>
      </w:r>
      <w:ins w:id="54" w:author="Nick Maxwell" w:date="2023-06-23T17:03:00Z">
        <w:r w:rsidR="001F48FF">
          <w:rPr>
            <w:rFonts w:ascii="Times New Roman" w:hAnsi="Times New Roman" w:cs="Times New Roman"/>
            <w:sz w:val="24"/>
            <w:szCs w:val="24"/>
          </w:rPr>
          <w:t xml:space="preserve"> </w:t>
        </w:r>
      </w:ins>
      <w:ins w:id="55" w:author="Nick Maxwell" w:date="2023-06-23T17:04:00Z">
        <w:r w:rsidR="001F48FF">
          <w:rPr>
            <w:rFonts w:ascii="Times New Roman" w:hAnsi="Times New Roman" w:cs="Times New Roman"/>
            <w:sz w:val="24"/>
            <w:szCs w:val="24"/>
          </w:rPr>
          <w:t>and when the</w:t>
        </w:r>
      </w:ins>
      <w:del w:id="56" w:author="Nick Maxwell" w:date="2023-06-23T17:03:00Z">
        <w:r w:rsidR="00A62412" w:rsidDel="001F48FF">
          <w:rPr>
            <w:rFonts w:ascii="Times New Roman" w:hAnsi="Times New Roman" w:cs="Times New Roman"/>
            <w:sz w:val="24"/>
            <w:szCs w:val="24"/>
          </w:rPr>
          <w:delText xml:space="preserve"> </w:delText>
        </w:r>
        <w:r w:rsidR="00A058E0" w:rsidDel="001F48FF">
          <w:rPr>
            <w:rFonts w:ascii="Times New Roman" w:hAnsi="Times New Roman" w:cs="Times New Roman"/>
            <w:sz w:val="24"/>
            <w:szCs w:val="24"/>
          </w:rPr>
          <w:delText xml:space="preserve">cuesta </w:delText>
        </w:r>
      </w:del>
      <w:del w:id="57" w:author="Nick Maxwell" w:date="2023-06-23T17:04:00Z">
        <w:r w:rsidR="00A058E0" w:rsidDel="001F48FF">
          <w:rPr>
            <w:rFonts w:ascii="Times New Roman" w:hAnsi="Times New Roman" w:cs="Times New Roman"/>
            <w:sz w:val="24"/>
            <w:szCs w:val="24"/>
          </w:rPr>
          <w:delText>the</w:delText>
        </w:r>
      </w:del>
      <w:r w:rsidR="00A058E0">
        <w:rPr>
          <w:rFonts w:ascii="Times New Roman" w:hAnsi="Times New Roman" w:cs="Times New Roman"/>
          <w:sz w:val="24"/>
          <w:szCs w:val="24"/>
        </w:rPr>
        <w:t xml:space="preserve"> test type used is sensitive to these cues</w:t>
      </w:r>
      <w:ins w:id="58" w:author="Nick Maxwell" w:date="2023-06-28T09:37:00Z">
        <w:r w:rsidR="00A4349F">
          <w:rPr>
            <w:rFonts w:ascii="Times New Roman" w:hAnsi="Times New Roman" w:cs="Times New Roman"/>
            <w:sz w:val="24"/>
            <w:szCs w:val="24"/>
          </w:rPr>
          <w:t>.</w:t>
        </w:r>
      </w:ins>
      <w:del w:id="59" w:author="Nick Maxwell" w:date="2023-06-28T09:37:00Z">
        <w:r w:rsidR="00724F13" w:rsidDel="00A4349F">
          <w:rPr>
            <w:rFonts w:ascii="Times New Roman" w:hAnsi="Times New Roman" w:cs="Times New Roman"/>
            <w:sz w:val="24"/>
            <w:szCs w:val="24"/>
          </w:rPr>
          <w:delText>.</w:delText>
        </w:r>
      </w:del>
    </w:p>
    <w:p w14:paraId="54F0D87F" w14:textId="0D664D18"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945AA7">
        <w:rPr>
          <w:rFonts w:ascii="Times New Roman" w:hAnsi="Times New Roman" w:cs="Times New Roman"/>
          <w:sz w:val="24"/>
          <w:szCs w:val="24"/>
        </w:rPr>
        <w:t>Soderstrom</w:t>
      </w:r>
      <w:proofErr w:type="spellEnd"/>
      <w:r w:rsidR="00945AA7">
        <w:rPr>
          <w:rFonts w:ascii="Times New Roman" w:hAnsi="Times New Roman" w:cs="Times New Roman"/>
          <w:sz w:val="24"/>
          <w:szCs w:val="24"/>
        </w:rPr>
        <w:t xml:space="preserve"> et al.’s (2015) </w:t>
      </w:r>
      <w:r w:rsidR="00382A94">
        <w:rPr>
          <w:rFonts w:ascii="Times New Roman" w:hAnsi="Times New Roman" w:cs="Times New Roman"/>
          <w:sz w:val="24"/>
          <w:szCs w:val="24"/>
        </w:rPr>
        <w:t xml:space="preserve">cue-strengthening account aligns with </w:t>
      </w:r>
      <w:ins w:id="60" w:author="Nick Maxwell" w:date="2023-06-23T16:11:00Z">
        <w:r w:rsidR="00B14DB1">
          <w:rPr>
            <w:rFonts w:ascii="Times New Roman" w:hAnsi="Times New Roman" w:cs="Times New Roman"/>
            <w:sz w:val="24"/>
            <w:szCs w:val="24"/>
          </w:rPr>
          <w:t>the</w:t>
        </w:r>
      </w:ins>
      <w:del w:id="61" w:author="Nick Maxwell" w:date="2023-06-23T16:11:00Z">
        <w:r w:rsidR="00A058E0" w:rsidDel="00B14DB1">
          <w:rPr>
            <w:rFonts w:ascii="Times New Roman" w:hAnsi="Times New Roman" w:cs="Times New Roman"/>
            <w:sz w:val="24"/>
            <w:szCs w:val="24"/>
          </w:rPr>
          <w:delText>a</w:delText>
        </w:r>
      </w:del>
      <w:r w:rsidR="00A058E0">
        <w:rPr>
          <w:rFonts w:ascii="Times New Roman" w:hAnsi="Times New Roman" w:cs="Times New Roman"/>
          <w:sz w:val="24"/>
          <w:szCs w:val="24"/>
        </w:rPr>
        <w:t xml:space="preserve"> </w:t>
      </w:r>
      <w:r w:rsidR="00382A94">
        <w:rPr>
          <w:rFonts w:ascii="Times New Roman" w:hAnsi="Times New Roman" w:cs="Times New Roman"/>
          <w:sz w:val="24"/>
          <w:szCs w:val="24"/>
        </w:rPr>
        <w:t xml:space="preserve">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w:t>
      </w:r>
      <w:ins w:id="62" w:author="Nick Maxwell" w:date="2023-06-28T09:38:00Z">
        <w:r w:rsidR="00074B97">
          <w:rPr>
            <w:rFonts w:ascii="Times New Roman" w:hAnsi="Times New Roman" w:cs="Times New Roman"/>
            <w:sz w:val="24"/>
            <w:szCs w:val="24"/>
          </w:rPr>
          <w:t xml:space="preserve"> when testing occurs via cued-recall</w:t>
        </w:r>
      </w:ins>
      <w:r w:rsidR="00382A94">
        <w:rPr>
          <w:rFonts w:ascii="Times New Roman" w:hAnsi="Times New Roman" w:cs="Times New Roman"/>
          <w:sz w:val="24"/>
          <w:szCs w:val="24"/>
        </w:rPr>
        <w:t xml:space="preserve"> (i.e., positive reactivity on related pairs, no reactivity on unrelated pairs; e.g., Janes et al., 2018; Maxwell &amp; Huff, 2022; </w:t>
      </w:r>
      <w:r w:rsidR="00382A94" w:rsidRPr="00023A22">
        <w:rPr>
          <w:rFonts w:ascii="Times New Roman" w:hAnsi="Times New Roman" w:cs="Times New Roman"/>
          <w:sz w:val="24"/>
          <w:szCs w:val="24"/>
        </w:rPr>
        <w:t>Rivers</w:t>
      </w:r>
      <w:ins w:id="63" w:author="Nick Maxwell" w:date="2023-06-29T10:49:00Z">
        <w:r w:rsidR="00F8555B">
          <w:rPr>
            <w:rFonts w:ascii="Times New Roman" w:hAnsi="Times New Roman" w:cs="Times New Roman"/>
            <w:sz w:val="24"/>
            <w:szCs w:val="24"/>
          </w:rPr>
          <w:t xml:space="preserve"> et al.</w:t>
        </w:r>
      </w:ins>
      <w:del w:id="64" w:author="Nick Maxwell" w:date="2023-06-29T10:49:00Z">
        <w:r w:rsidR="00382A94" w:rsidRPr="00023A22" w:rsidDel="00F8555B">
          <w:rPr>
            <w:rFonts w:ascii="Times New Roman" w:hAnsi="Times New Roman" w:cs="Times New Roman"/>
            <w:sz w:val="24"/>
            <w:szCs w:val="24"/>
          </w:rPr>
          <w:delText>, Janes, &amp; Dunlosky</w:delText>
        </w:r>
      </w:del>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w:t>
      </w:r>
      <w:proofErr w:type="spellStart"/>
      <w:r w:rsidR="00CD4462">
        <w:rPr>
          <w:rFonts w:ascii="Times New Roman" w:hAnsi="Times New Roman" w:cs="Times New Roman"/>
          <w:sz w:val="24"/>
          <w:szCs w:val="24"/>
        </w:rPr>
        <w:t>Soderstrom</w:t>
      </w:r>
      <w:proofErr w:type="spellEnd"/>
      <w:r w:rsidR="00CD4462">
        <w:rPr>
          <w:rFonts w:ascii="Times New Roman" w:hAnsi="Times New Roman" w:cs="Times New Roman"/>
          <w:sz w:val="24"/>
          <w:szCs w:val="24"/>
        </w:rPr>
        <w:t xml:space="preserve">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w:t>
      </w:r>
      <w:ins w:id="65" w:author="Nick Maxwell" w:date="2023-06-28T09:38:00Z">
        <w:r w:rsidR="00074B97">
          <w:rPr>
            <w:rFonts w:ascii="Times New Roman" w:hAnsi="Times New Roman" w:cs="Times New Roman"/>
            <w:sz w:val="24"/>
            <w:szCs w:val="24"/>
          </w:rPr>
          <w:t xml:space="preserve">perceptible </w:t>
        </w:r>
      </w:ins>
      <w:del w:id="66" w:author="Nick Maxwell" w:date="2023-06-28T09:38:00Z">
        <w:r w:rsidR="00F661B7" w:rsidDel="00074B97">
          <w:rPr>
            <w:rFonts w:ascii="Times New Roman" w:hAnsi="Times New Roman" w:cs="Times New Roman"/>
            <w:sz w:val="24"/>
            <w:szCs w:val="24"/>
          </w:rPr>
          <w:delText xml:space="preserve">the </w:delText>
        </w:r>
      </w:del>
      <w:r w:rsidR="00B23E73">
        <w:rPr>
          <w:rFonts w:ascii="Times New Roman" w:hAnsi="Times New Roman" w:cs="Times New Roman"/>
          <w:sz w:val="24"/>
          <w:szCs w:val="24"/>
        </w:rPr>
        <w:t>cues</w:t>
      </w:r>
      <w:ins w:id="67" w:author="Nick Maxwell" w:date="2023-06-28T09:38:00Z">
        <w:r w:rsidR="00074B97">
          <w:rPr>
            <w:rFonts w:ascii="Times New Roman" w:hAnsi="Times New Roman" w:cs="Times New Roman"/>
            <w:sz w:val="24"/>
            <w:szCs w:val="24"/>
          </w:rPr>
          <w:t xml:space="preserve"> that are</w:t>
        </w:r>
      </w:ins>
      <w:r w:rsidR="00B23E73">
        <w:rPr>
          <w:rFonts w:ascii="Times New Roman" w:hAnsi="Times New Roman" w:cs="Times New Roman"/>
          <w:sz w:val="24"/>
          <w:szCs w:val="24"/>
        </w:rPr>
        <w:t xml:space="preserve">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it is evident that reactivity effects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01EA7334"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C6505C">
        <w:rPr>
          <w:rFonts w:ascii="Times New Roman" w:hAnsi="Times New Roman" w:cs="Times New Roman"/>
          <w:sz w:val="24"/>
          <w:szCs w:val="24"/>
        </w:rPr>
        <w:t xml:space="preserve">several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w:t>
      </w:r>
      <w:r w:rsidR="009F5D0C">
        <w:rPr>
          <w:rFonts w:ascii="Times New Roman" w:hAnsi="Times New Roman" w:cs="Times New Roman"/>
          <w:sz w:val="24"/>
          <w:szCs w:val="24"/>
        </w:rPr>
        <w:t>few</w:t>
      </w:r>
      <w:r w:rsidR="00C6505C">
        <w:rPr>
          <w:rFonts w:ascii="Times New Roman" w:hAnsi="Times New Roman" w:cs="Times New Roman"/>
          <w:sz w:val="24"/>
          <w:szCs w:val="24"/>
        </w:rPr>
        <w:t>er</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sidRPr="00F53EAC">
        <w:rPr>
          <w:rFonts w:ascii="Times New Roman" w:hAnsi="Times New Roman" w:cs="Times New Roman"/>
          <w:i/>
          <w:iCs/>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proofErr w:type="spellStart"/>
      <w:r w:rsidR="00F50293" w:rsidRPr="00D12C58">
        <w:rPr>
          <w:rFonts w:ascii="Times New Roman" w:hAnsi="Times New Roman" w:cs="Times New Roman"/>
          <w:sz w:val="24"/>
          <w:szCs w:val="24"/>
        </w:rPr>
        <w:t>Dunlosky</w:t>
      </w:r>
      <w:proofErr w:type="spellEnd"/>
      <w:r w:rsidR="00F50293" w:rsidRPr="00D12C58">
        <w:rPr>
          <w:rFonts w:ascii="Times New Roman" w:hAnsi="Times New Roman" w:cs="Times New Roman"/>
          <w:sz w:val="24"/>
          <w:szCs w:val="24"/>
        </w:rPr>
        <w:t xml:space="preserve"> &amp; Matvey, 2001;</w:t>
      </w:r>
      <w:r w:rsidR="00F50293">
        <w:rPr>
          <w:rFonts w:ascii="Times New Roman" w:hAnsi="Times New Roman" w:cs="Times New Roman"/>
          <w:sz w:val="24"/>
          <w:szCs w:val="24"/>
        </w:rPr>
        <w:t xml:space="preserve"> </w:t>
      </w:r>
      <w:proofErr w:type="spellStart"/>
      <w:r w:rsidR="00126C92">
        <w:rPr>
          <w:rFonts w:ascii="Times New Roman" w:hAnsi="Times New Roman" w:cs="Times New Roman"/>
          <w:sz w:val="24"/>
          <w:szCs w:val="24"/>
        </w:rPr>
        <w:t>Koriat</w:t>
      </w:r>
      <w:proofErr w:type="spellEnd"/>
      <w:r w:rsidR="00126C92">
        <w:rPr>
          <w:rFonts w:ascii="Times New Roman" w:hAnsi="Times New Roman" w:cs="Times New Roman"/>
          <w:sz w:val="24"/>
          <w:szCs w:val="24"/>
        </w:rPr>
        <w: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pairs. While</w:t>
      </w:r>
      <w:ins w:id="68" w:author="Nick Maxwell" w:date="2023-06-23T16:12:00Z">
        <w:r w:rsidR="00B14DB1">
          <w:rPr>
            <w:rFonts w:ascii="Times New Roman" w:hAnsi="Times New Roman" w:cs="Times New Roman"/>
            <w:sz w:val="24"/>
            <w:szCs w:val="24"/>
          </w:rPr>
          <w:t xml:space="preserve"> cue-target</w:t>
        </w:r>
      </w:ins>
      <w:r w:rsidR="00126C92">
        <w:rPr>
          <w:rFonts w:ascii="Times New Roman" w:hAnsi="Times New Roman" w:cs="Times New Roman"/>
          <w:sz w:val="24"/>
          <w:szCs w:val="24"/>
        </w:rPr>
        <w:t xml:space="preserve"> pairs contain several intrinsic cues, relatedness is typically the most salient</w:t>
      </w:r>
      <w:ins w:id="69" w:author="Nick Maxwell" w:date="2023-06-23T17:08:00Z">
        <w:r w:rsidR="00097B6F">
          <w:rPr>
            <w:rFonts w:ascii="Times New Roman" w:hAnsi="Times New Roman" w:cs="Times New Roman"/>
            <w:sz w:val="24"/>
            <w:szCs w:val="24"/>
          </w:rPr>
          <w:t xml:space="preserve">. Thus, relatedness </w:t>
        </w:r>
      </w:ins>
      <w:del w:id="70" w:author="Nick Maxwell" w:date="2023-06-23T17:08:00Z">
        <w:r w:rsidR="00126C92" w:rsidDel="00097B6F">
          <w:rPr>
            <w:rFonts w:ascii="Times New Roman" w:hAnsi="Times New Roman" w:cs="Times New Roman"/>
            <w:sz w:val="24"/>
            <w:szCs w:val="24"/>
          </w:rPr>
          <w:delText xml:space="preserve">, </w:delText>
        </w:r>
      </w:del>
      <w:ins w:id="71" w:author="Nick Maxwell" w:date="2023-06-23T17:08:00Z">
        <w:r w:rsidR="00097B6F">
          <w:rPr>
            <w:rFonts w:ascii="Times New Roman" w:hAnsi="Times New Roman" w:cs="Times New Roman"/>
            <w:sz w:val="24"/>
            <w:szCs w:val="24"/>
          </w:rPr>
          <w:t xml:space="preserve">is easily perceived at encoding, </w:t>
        </w:r>
      </w:ins>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del w:id="72" w:author="Nick Maxwell" w:date="2023-06-23T17:08:00Z">
        <w:r w:rsidR="00686C80" w:rsidDel="00097B6F">
          <w:rPr>
            <w:rFonts w:ascii="Times New Roman" w:hAnsi="Times New Roman" w:cs="Times New Roman"/>
            <w:sz w:val="24"/>
            <w:szCs w:val="24"/>
          </w:rPr>
          <w:delText>when pairs are</w:delText>
        </w:r>
      </w:del>
      <w:ins w:id="73" w:author="Nick Maxwell" w:date="2023-06-23T17:08:00Z">
        <w:r w:rsidR="00097B6F">
          <w:rPr>
            <w:rFonts w:ascii="Times New Roman" w:hAnsi="Times New Roman" w:cs="Times New Roman"/>
            <w:sz w:val="24"/>
            <w:szCs w:val="24"/>
          </w:rPr>
          <w:t>for</w:t>
        </w:r>
      </w:ins>
      <w:r w:rsidR="00686C80">
        <w:rPr>
          <w:rFonts w:ascii="Times New Roman" w:hAnsi="Times New Roman" w:cs="Times New Roman"/>
          <w:sz w:val="24"/>
          <w:szCs w:val="24"/>
        </w:rPr>
        <w:t xml:space="preserve"> </w:t>
      </w:r>
      <w:r w:rsidR="005863D0">
        <w:rPr>
          <w:rFonts w:ascii="Times New Roman" w:hAnsi="Times New Roman" w:cs="Times New Roman"/>
          <w:sz w:val="24"/>
          <w:szCs w:val="24"/>
        </w:rPr>
        <w:t>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t>
      </w:r>
      <w:r w:rsidR="00AF69F1">
        <w:rPr>
          <w:rFonts w:ascii="Times New Roman" w:hAnsi="Times New Roman" w:cs="Times New Roman"/>
          <w:sz w:val="24"/>
          <w:szCs w:val="24"/>
        </w:rPr>
        <w:t xml:space="preserve">the presence or absence of </w:t>
      </w:r>
      <w:r w:rsidR="00C40874">
        <w:rPr>
          <w:rFonts w:ascii="Times New Roman" w:hAnsi="Times New Roman" w:cs="Times New Roman"/>
          <w:sz w:val="24"/>
          <w:szCs w:val="24"/>
        </w:rPr>
        <w:t xml:space="preserve">cue-target relations </w:t>
      </w:r>
      <w:r w:rsidR="00A10D20">
        <w:rPr>
          <w:rFonts w:ascii="Times New Roman" w:hAnsi="Times New Roman" w:cs="Times New Roman"/>
          <w:sz w:val="24"/>
          <w:szCs w:val="24"/>
        </w:rPr>
        <w:t>provide</w:t>
      </w:r>
      <w:ins w:id="74" w:author="Nick Maxwell" w:date="2023-06-23T16:13:00Z">
        <w:r w:rsidR="00B14DB1">
          <w:rPr>
            <w:rFonts w:ascii="Times New Roman" w:hAnsi="Times New Roman" w:cs="Times New Roman"/>
            <w:sz w:val="24"/>
            <w:szCs w:val="24"/>
          </w:rPr>
          <w:t>s</w:t>
        </w:r>
      </w:ins>
      <w:r w:rsidR="00A10D20">
        <w:rPr>
          <w:rFonts w:ascii="Times New Roman" w:hAnsi="Times New Roman" w:cs="Times New Roman"/>
          <w:sz w:val="24"/>
          <w:szCs w:val="24"/>
        </w:rPr>
        <w:t xml:space="preserv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AF69F1">
        <w:rPr>
          <w:rFonts w:ascii="Times New Roman" w:hAnsi="Times New Roman" w:cs="Times New Roman"/>
          <w:sz w:val="24"/>
          <w:szCs w:val="24"/>
        </w:rPr>
        <w:t xml:space="preserve"> which </w:t>
      </w:r>
      <w:del w:id="75" w:author="Nick Maxwell" w:date="2023-06-25T12:27:00Z">
        <w:r w:rsidR="00AF69F1" w:rsidDel="00F35D7C">
          <w:rPr>
            <w:rFonts w:ascii="Times New Roman" w:hAnsi="Times New Roman" w:cs="Times New Roman"/>
            <w:sz w:val="24"/>
            <w:szCs w:val="24"/>
          </w:rPr>
          <w:delText>can be used</w:delText>
        </w:r>
      </w:del>
      <w:ins w:id="76" w:author="Nick Maxwell" w:date="2023-06-25T12:27:00Z">
        <w:r w:rsidR="00F35D7C">
          <w:rPr>
            <w:rFonts w:ascii="Times New Roman" w:hAnsi="Times New Roman" w:cs="Times New Roman"/>
            <w:sz w:val="24"/>
            <w:szCs w:val="24"/>
          </w:rPr>
          <w:t>participants use</w:t>
        </w:r>
      </w:ins>
      <w:r w:rsidR="00AF69F1">
        <w:rPr>
          <w:rFonts w:ascii="Times New Roman" w:hAnsi="Times New Roman" w:cs="Times New Roman"/>
          <w:sz w:val="24"/>
          <w:szCs w:val="24"/>
        </w:rPr>
        <w:t xml:space="preserve"> to</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w:t>
      </w:r>
      <w:proofErr w:type="spellStart"/>
      <w:r w:rsidR="0063460C">
        <w:rPr>
          <w:rFonts w:ascii="Times New Roman" w:hAnsi="Times New Roman" w:cs="Times New Roman"/>
          <w:sz w:val="24"/>
          <w:szCs w:val="24"/>
        </w:rPr>
        <w:t>Dunlosky</w:t>
      </w:r>
      <w:proofErr w:type="spellEnd"/>
      <w:r w:rsidR="0063460C">
        <w:rPr>
          <w:rFonts w:ascii="Times New Roman" w:hAnsi="Times New Roman" w:cs="Times New Roman"/>
          <w:sz w:val="24"/>
          <w:szCs w:val="24"/>
        </w:rPr>
        <w:t>, 2013)</w:t>
      </w:r>
      <w:r w:rsidR="00C40874">
        <w:rPr>
          <w:rFonts w:ascii="Times New Roman" w:hAnsi="Times New Roman" w:cs="Times New Roman"/>
          <w:sz w:val="24"/>
          <w:szCs w:val="24"/>
        </w:rPr>
        <w:t xml:space="preserve">. </w:t>
      </w:r>
      <w:ins w:id="77" w:author="Nick Maxwell" w:date="2023-06-23T17:09:00Z">
        <w:r w:rsidR="00097B6F">
          <w:rPr>
            <w:rFonts w:ascii="Times New Roman" w:hAnsi="Times New Roman" w:cs="Times New Roman"/>
            <w:sz w:val="24"/>
            <w:szCs w:val="24"/>
          </w:rPr>
          <w:t xml:space="preserve">As a </w:t>
        </w:r>
        <w:del w:id="78" w:author="Maxwell, Nicholas [2]" w:date="2023-06-29T13:11:00Z">
          <w:r w:rsidR="00097B6F" w:rsidDel="001D1C3F">
            <w:rPr>
              <w:rFonts w:ascii="Times New Roman" w:hAnsi="Times New Roman" w:cs="Times New Roman"/>
              <w:sz w:val="24"/>
              <w:szCs w:val="24"/>
            </w:rPr>
            <w:delText>result</w:delText>
          </w:r>
        </w:del>
      </w:ins>
      <w:ins w:id="79" w:author="Maxwell, Nicholas [2]" w:date="2023-06-29T13:11:00Z">
        <w:r w:rsidR="001D1C3F">
          <w:rPr>
            <w:rFonts w:ascii="Times New Roman" w:hAnsi="Times New Roman" w:cs="Times New Roman"/>
            <w:sz w:val="24"/>
            <w:szCs w:val="24"/>
          </w:rPr>
          <w:t>result,</w:t>
        </w:r>
      </w:ins>
      <w:del w:id="80" w:author="Nick Maxwell" w:date="2023-06-23T17:09:00Z">
        <w:r w:rsidR="00AC1AB7" w:rsidDel="00097B6F">
          <w:rPr>
            <w:rFonts w:ascii="Times New Roman" w:hAnsi="Times New Roman" w:cs="Times New Roman"/>
            <w:sz w:val="24"/>
            <w:szCs w:val="24"/>
          </w:rPr>
          <w:delText>Thus</w:delText>
        </w:r>
      </w:del>
      <w:del w:id="81" w:author="Maxwell, Nicholas [2]" w:date="2023-06-29T13:11:00Z">
        <w:r w:rsidR="0063460C" w:rsidDel="001D1C3F">
          <w:rPr>
            <w:rFonts w:ascii="Times New Roman" w:hAnsi="Times New Roman" w:cs="Times New Roman"/>
            <w:sz w:val="24"/>
            <w:szCs w:val="24"/>
          </w:rPr>
          <w:delText>,</w:delText>
        </w:r>
      </w:del>
      <w:r w:rsidR="0009777D">
        <w:rPr>
          <w:rFonts w:ascii="Times New Roman" w:hAnsi="Times New Roman" w:cs="Times New Roman"/>
          <w:sz w:val="24"/>
          <w:szCs w:val="24"/>
        </w:rPr>
        <w:t xml:space="preserve"> </w:t>
      </w:r>
      <w:r w:rsidR="00540D9C">
        <w:rPr>
          <w:rFonts w:ascii="Times New Roman" w:hAnsi="Times New Roman" w:cs="Times New Roman"/>
          <w:sz w:val="24"/>
          <w:szCs w:val="24"/>
        </w:rPr>
        <w:t>the presence of</w:t>
      </w:r>
      <w:ins w:id="82" w:author="Nick Maxwell" w:date="2023-06-23T17:09:00Z">
        <w:r w:rsidR="00097B6F">
          <w:rPr>
            <w:rFonts w:ascii="Times New Roman" w:hAnsi="Times New Roman" w:cs="Times New Roman"/>
            <w:sz w:val="24"/>
            <w:szCs w:val="24"/>
          </w:rPr>
          <w:t xml:space="preserve"> </w:t>
        </w:r>
      </w:ins>
      <w:del w:id="83" w:author="Nick Maxwell" w:date="2023-06-23T17:09:00Z">
        <w:r w:rsidR="00540D9C" w:rsidDel="00097B6F">
          <w:rPr>
            <w:rFonts w:ascii="Times New Roman" w:hAnsi="Times New Roman" w:cs="Times New Roman"/>
            <w:sz w:val="24"/>
            <w:szCs w:val="24"/>
          </w:rPr>
          <w:delText xml:space="preserve"> </w:delText>
        </w:r>
      </w:del>
      <w:r w:rsidR="0009777D">
        <w:rPr>
          <w:rFonts w:ascii="Times New Roman" w:hAnsi="Times New Roman" w:cs="Times New Roman"/>
          <w:sz w:val="24"/>
          <w:szCs w:val="24"/>
        </w:rPr>
        <w:t xml:space="preserve">relatedness cues </w:t>
      </w:r>
      <w:r w:rsidR="00AF69F1">
        <w:rPr>
          <w:rFonts w:ascii="Times New Roman" w:hAnsi="Times New Roman" w:cs="Times New Roman"/>
          <w:sz w:val="24"/>
          <w:szCs w:val="24"/>
        </w:rPr>
        <w:t>may obscure</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586509DB" w:rsidR="00AC32AE" w:rsidRDefault="00155C4F" w:rsidP="00790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link</w:t>
      </w:r>
      <w:r>
        <w:rPr>
          <w:rFonts w:ascii="Times New Roman" w:hAnsi="Times New Roman" w:cs="Times New Roman"/>
          <w:sz w:val="24"/>
          <w:szCs w:val="24"/>
        </w:rPr>
        <w:t xml:space="preserve">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ins w:id="84" w:author="Nick Maxwell" w:date="2023-06-26T14:54:00Z">
        <w:r w:rsidR="007901D1">
          <w:rPr>
            <w:rFonts w:ascii="Times New Roman" w:hAnsi="Times New Roman" w:cs="Times New Roman"/>
            <w:sz w:val="24"/>
            <w:szCs w:val="24"/>
          </w:rPr>
          <w:t xml:space="preserve"> by comparing recall for participants making JOLs to</w:t>
        </w:r>
      </w:ins>
      <w:ins w:id="85" w:author="Nick Maxwell" w:date="2023-06-26T14:55:00Z">
        <w:r w:rsidR="007901D1">
          <w:rPr>
            <w:rFonts w:ascii="Times New Roman" w:hAnsi="Times New Roman" w:cs="Times New Roman"/>
            <w:sz w:val="24"/>
            <w:szCs w:val="24"/>
          </w:rPr>
          <w:t xml:space="preserve"> three other encoding groups:</w:t>
        </w:r>
      </w:ins>
      <w:ins w:id="86" w:author="Nick Maxwell" w:date="2023-06-26T14:54:00Z">
        <w:r w:rsidR="007901D1">
          <w:rPr>
            <w:rFonts w:ascii="Times New Roman" w:hAnsi="Times New Roman" w:cs="Times New Roman"/>
            <w:sz w:val="24"/>
            <w:szCs w:val="24"/>
          </w:rPr>
          <w:t xml:space="preserve"> </w:t>
        </w:r>
      </w:ins>
      <w:ins w:id="87" w:author="Nick Maxwell" w:date="2023-06-26T14:55:00Z">
        <w:r w:rsidR="007901D1">
          <w:rPr>
            <w:rFonts w:ascii="Times New Roman" w:hAnsi="Times New Roman" w:cs="Times New Roman"/>
            <w:sz w:val="24"/>
            <w:szCs w:val="24"/>
          </w:rPr>
          <w:t>A no-JOL control group, a</w:t>
        </w:r>
      </w:ins>
      <w:ins w:id="88" w:author="Nick Maxwell" w:date="2023-06-26T14:56:00Z">
        <w:r w:rsidR="007901D1">
          <w:rPr>
            <w:rFonts w:ascii="Times New Roman" w:hAnsi="Times New Roman" w:cs="Times New Roman"/>
            <w:sz w:val="24"/>
            <w:szCs w:val="24"/>
          </w:rPr>
          <w:t xml:space="preserve"> separate group of participants completing a</w:t>
        </w:r>
      </w:ins>
      <w:ins w:id="89" w:author="Nick Maxwell" w:date="2023-06-26T14:55:00Z">
        <w:r w:rsidR="007901D1">
          <w:rPr>
            <w:rFonts w:ascii="Times New Roman" w:hAnsi="Times New Roman" w:cs="Times New Roman"/>
            <w:sz w:val="24"/>
            <w:szCs w:val="24"/>
          </w:rPr>
          <w:t xml:space="preserve"> shallow-vowel counting </w:t>
        </w:r>
      </w:ins>
      <w:ins w:id="90" w:author="Nick Maxwell" w:date="2023-06-26T14:56:00Z">
        <w:r w:rsidR="007901D1">
          <w:rPr>
            <w:rFonts w:ascii="Times New Roman" w:hAnsi="Times New Roman" w:cs="Times New Roman"/>
            <w:sz w:val="24"/>
            <w:szCs w:val="24"/>
          </w:rPr>
          <w:t xml:space="preserve">task, and a third group who completed a relational encoding task. </w:t>
        </w:r>
      </w:ins>
      <w:ins w:id="91" w:author="Nick Maxwell" w:date="2023-06-26T15:00:00Z">
        <w:r w:rsidR="007901D1">
          <w:rPr>
            <w:rFonts w:ascii="Times New Roman" w:hAnsi="Times New Roman" w:cs="Times New Roman"/>
            <w:sz w:val="24"/>
            <w:szCs w:val="24"/>
          </w:rPr>
          <w:t>For participants in the JOL group, p</w:t>
        </w:r>
      </w:ins>
      <w:del w:id="92" w:author="Nick Maxwell" w:date="2023-06-26T14:59:00Z">
        <w:r w:rsidR="00126C92" w:rsidDel="007901D1">
          <w:rPr>
            <w:rFonts w:ascii="Times New Roman" w:hAnsi="Times New Roman" w:cs="Times New Roman"/>
            <w:sz w:val="24"/>
            <w:szCs w:val="24"/>
          </w:rPr>
          <w:delText xml:space="preserve"> </w:delText>
        </w:r>
        <w:r w:rsidR="00AF69F1" w:rsidDel="007901D1">
          <w:rPr>
            <w:rFonts w:ascii="Times New Roman" w:hAnsi="Times New Roman" w:cs="Times New Roman"/>
            <w:sz w:val="24"/>
            <w:szCs w:val="24"/>
          </w:rPr>
          <w:delText xml:space="preserve">using </w:delText>
        </w:r>
        <w:r w:rsidR="00A8434A" w:rsidDel="007901D1">
          <w:rPr>
            <w:rFonts w:ascii="Times New Roman" w:hAnsi="Times New Roman" w:cs="Times New Roman"/>
            <w:sz w:val="24"/>
            <w:szCs w:val="24"/>
          </w:rPr>
          <w:delText xml:space="preserve">three types of paired associates (forward, backward, and symmetrical pairs) and unrelated pairs </w:delText>
        </w:r>
        <w:r w:rsidR="00C43C7E" w:rsidDel="007901D1">
          <w:rPr>
            <w:rFonts w:ascii="Times New Roman" w:hAnsi="Times New Roman" w:cs="Times New Roman"/>
            <w:sz w:val="24"/>
            <w:szCs w:val="24"/>
          </w:rPr>
          <w:delText xml:space="preserve">by </w:delText>
        </w:r>
        <w:r w:rsidR="00406B32" w:rsidDel="007901D1">
          <w:rPr>
            <w:rFonts w:ascii="Times New Roman" w:hAnsi="Times New Roman" w:cs="Times New Roman"/>
            <w:sz w:val="24"/>
            <w:szCs w:val="24"/>
          </w:rPr>
          <w:delText xml:space="preserve">comparing </w:delText>
        </w:r>
        <w:r w:rsidR="004E499E" w:rsidDel="007901D1">
          <w:rPr>
            <w:rFonts w:ascii="Times New Roman" w:hAnsi="Times New Roman" w:cs="Times New Roman"/>
            <w:sz w:val="24"/>
            <w:szCs w:val="24"/>
          </w:rPr>
          <w:delText>JOL</w:delText>
        </w:r>
        <w:r w:rsidR="00126C92" w:rsidDel="007901D1">
          <w:rPr>
            <w:rFonts w:ascii="Times New Roman" w:hAnsi="Times New Roman" w:cs="Times New Roman"/>
            <w:sz w:val="24"/>
            <w:szCs w:val="24"/>
          </w:rPr>
          <w:delText xml:space="preserve">s </w:delText>
        </w:r>
        <w:r w:rsidR="008B27CD" w:rsidDel="007901D1">
          <w:rPr>
            <w:rFonts w:ascii="Times New Roman" w:hAnsi="Times New Roman" w:cs="Times New Roman"/>
            <w:sz w:val="24"/>
            <w:szCs w:val="24"/>
          </w:rPr>
          <w:delText>with</w:delText>
        </w:r>
        <w:r w:rsidR="00126C92" w:rsidDel="007901D1">
          <w:rPr>
            <w:rFonts w:ascii="Times New Roman" w:hAnsi="Times New Roman" w:cs="Times New Roman"/>
            <w:sz w:val="24"/>
            <w:szCs w:val="24"/>
          </w:rPr>
          <w:delText xml:space="preserve"> </w:delText>
        </w:r>
        <w:r w:rsidR="004E499E" w:rsidDel="007901D1">
          <w:rPr>
            <w:rFonts w:ascii="Times New Roman" w:hAnsi="Times New Roman" w:cs="Times New Roman"/>
            <w:sz w:val="24"/>
            <w:szCs w:val="24"/>
          </w:rPr>
          <w:delText xml:space="preserve">two additional </w:delText>
        </w:r>
        <w:r w:rsidR="00AC32AE" w:rsidDel="007901D1">
          <w:rPr>
            <w:rFonts w:ascii="Times New Roman" w:hAnsi="Times New Roman" w:cs="Times New Roman"/>
            <w:sz w:val="24"/>
            <w:szCs w:val="24"/>
          </w:rPr>
          <w:delText>judgment</w:delText>
        </w:r>
        <w:r w:rsidR="004E499E" w:rsidDel="007901D1">
          <w:rPr>
            <w:rFonts w:ascii="Times New Roman" w:hAnsi="Times New Roman" w:cs="Times New Roman"/>
            <w:sz w:val="24"/>
            <w:szCs w:val="24"/>
          </w:rPr>
          <w:delText xml:space="preserve"> tasks</w:delText>
        </w:r>
        <w:r w:rsidR="00AC32AE" w:rsidDel="007901D1">
          <w:rPr>
            <w:rFonts w:ascii="Times New Roman" w:hAnsi="Times New Roman" w:cs="Times New Roman"/>
            <w:sz w:val="24"/>
            <w:szCs w:val="24"/>
          </w:rPr>
          <w:delText xml:space="preserve">—judgments of associative memory (JAMs; </w:delText>
        </w:r>
        <w:r w:rsidR="00AC32AE" w:rsidRPr="005A4B2E" w:rsidDel="007901D1">
          <w:rPr>
            <w:rFonts w:ascii="Times New Roman" w:hAnsi="Times New Roman" w:cs="Times New Roman"/>
            <w:sz w:val="24"/>
            <w:szCs w:val="24"/>
          </w:rPr>
          <w:delText>Maki, 2007;</w:delText>
        </w:r>
        <w:r w:rsidR="00AC32AE" w:rsidDel="007901D1">
          <w:rPr>
            <w:rFonts w:ascii="Times New Roman" w:hAnsi="Times New Roman" w:cs="Times New Roman"/>
            <w:sz w:val="24"/>
            <w:szCs w:val="24"/>
          </w:rPr>
          <w:delText xml:space="preserve"> </w:delText>
        </w:r>
        <w:r w:rsidR="00CB54B1" w:rsidDel="007901D1">
          <w:rPr>
            <w:rFonts w:ascii="Times New Roman" w:hAnsi="Times New Roman" w:cs="Times New Roman"/>
            <w:sz w:val="24"/>
            <w:szCs w:val="24"/>
          </w:rPr>
          <w:delText>Valentine</w:delText>
        </w:r>
        <w:r w:rsidR="00AC32AE" w:rsidDel="007901D1">
          <w:rPr>
            <w:rFonts w:ascii="Times New Roman" w:hAnsi="Times New Roman" w:cs="Times New Roman"/>
            <w:sz w:val="24"/>
            <w:szCs w:val="24"/>
          </w:rPr>
          <w:delText xml:space="preserve"> &amp; Buchanan, </w:delText>
        </w:r>
        <w:r w:rsidR="00CB54B1" w:rsidDel="007901D1">
          <w:rPr>
            <w:rFonts w:ascii="Times New Roman" w:hAnsi="Times New Roman" w:cs="Times New Roman"/>
            <w:sz w:val="24"/>
            <w:szCs w:val="24"/>
          </w:rPr>
          <w:delText>2013</w:delText>
        </w:r>
        <w:r w:rsidR="00AC32AE" w:rsidDel="007901D1">
          <w:rPr>
            <w:rFonts w:ascii="Times New Roman" w:hAnsi="Times New Roman" w:cs="Times New Roman"/>
            <w:sz w:val="24"/>
            <w:szCs w:val="24"/>
          </w:rPr>
          <w:delText>) and frequency of co-occurrence judgments—</w:delText>
        </w:r>
        <w:r w:rsidR="003A7793" w:rsidDel="007901D1">
          <w:rPr>
            <w:rFonts w:ascii="Times New Roman" w:hAnsi="Times New Roman" w:cs="Times New Roman"/>
            <w:sz w:val="24"/>
            <w:szCs w:val="24"/>
          </w:rPr>
          <w:delText>each of which</w:delText>
        </w:r>
        <w:r w:rsidR="00AC32AE" w:rsidDel="007901D1">
          <w:rPr>
            <w:rFonts w:ascii="Times New Roman" w:hAnsi="Times New Roman" w:cs="Times New Roman"/>
            <w:sz w:val="24"/>
            <w:szCs w:val="24"/>
          </w:rPr>
          <w:delText xml:space="preserve"> </w:delText>
        </w:r>
        <w:r w:rsidR="004E499E" w:rsidDel="007901D1">
          <w:rPr>
            <w:rFonts w:ascii="Times New Roman" w:hAnsi="Times New Roman" w:cs="Times New Roman"/>
            <w:sz w:val="24"/>
            <w:szCs w:val="24"/>
          </w:rPr>
          <w:delText>similarly emphasized cue-target relation</w:delText>
        </w:r>
        <w:r w:rsidR="00AC32AE" w:rsidDel="007901D1">
          <w:rPr>
            <w:rFonts w:ascii="Times New Roman" w:hAnsi="Times New Roman" w:cs="Times New Roman"/>
            <w:sz w:val="24"/>
            <w:szCs w:val="24"/>
          </w:rPr>
          <w:delText>s while removing the metacognitive component associated with JOLs (i.e., neither judgment required making a memory prediction)</w:delText>
        </w:r>
        <w:r w:rsidR="006B3C6A" w:rsidDel="007901D1">
          <w:rPr>
            <w:rFonts w:ascii="Times New Roman" w:hAnsi="Times New Roman" w:cs="Times New Roman"/>
            <w:sz w:val="24"/>
            <w:szCs w:val="24"/>
          </w:rPr>
          <w:delText xml:space="preserve">. </w:delText>
        </w:r>
        <w:r w:rsidR="00AF69F1" w:rsidDel="007901D1">
          <w:rPr>
            <w:rFonts w:ascii="Times New Roman" w:hAnsi="Times New Roman" w:cs="Times New Roman"/>
            <w:sz w:val="24"/>
            <w:szCs w:val="24"/>
          </w:rPr>
          <w:delText>P</w:delText>
        </w:r>
      </w:del>
      <w:r w:rsidR="00AF69F1">
        <w:rPr>
          <w:rFonts w:ascii="Times New Roman" w:hAnsi="Times New Roman" w:cs="Times New Roman"/>
          <w:sz w:val="24"/>
          <w:szCs w:val="24"/>
        </w:rPr>
        <w:t xml:space="preserve">ositive </w:t>
      </w:r>
      <w:r w:rsidR="003843DC">
        <w:rPr>
          <w:rFonts w:ascii="Times New Roman" w:hAnsi="Times New Roman" w:cs="Times New Roman"/>
          <w:sz w:val="24"/>
          <w:szCs w:val="24"/>
        </w:rPr>
        <w:t>reactivity occurred on all related pair types</w:t>
      </w:r>
      <w:ins w:id="93" w:author="Nick Maxwell" w:date="2023-06-26T15:00:00Z">
        <w:r w:rsidR="007901D1">
          <w:rPr>
            <w:rFonts w:ascii="Times New Roman" w:hAnsi="Times New Roman" w:cs="Times New Roman"/>
            <w:sz w:val="24"/>
            <w:szCs w:val="24"/>
          </w:rPr>
          <w:t xml:space="preserve">. </w:t>
        </w:r>
      </w:ins>
      <w:del w:id="94" w:author="Nick Maxwell" w:date="2023-06-26T15:00:00Z">
        <w:r w:rsidR="003843DC" w:rsidDel="007901D1">
          <w:rPr>
            <w:rFonts w:ascii="Times New Roman" w:hAnsi="Times New Roman" w:cs="Times New Roman"/>
            <w:sz w:val="24"/>
            <w:szCs w:val="24"/>
          </w:rPr>
          <w:delText xml:space="preserve">, and </w:delText>
        </w:r>
      </w:del>
      <w:ins w:id="95" w:author="Nick Maxwell" w:date="2023-06-26T15:00:00Z">
        <w:r w:rsidR="007901D1">
          <w:rPr>
            <w:rFonts w:ascii="Times New Roman" w:hAnsi="Times New Roman" w:cs="Times New Roman"/>
            <w:sz w:val="24"/>
            <w:szCs w:val="24"/>
          </w:rPr>
          <w:t>I</w:t>
        </w:r>
      </w:ins>
      <w:del w:id="96" w:author="Nick Maxwell" w:date="2023-06-26T15:00:00Z">
        <w:r w:rsidR="003843DC" w:rsidDel="007901D1">
          <w:rPr>
            <w:rFonts w:ascii="Times New Roman" w:hAnsi="Times New Roman" w:cs="Times New Roman"/>
            <w:sz w:val="24"/>
            <w:szCs w:val="24"/>
          </w:rPr>
          <w:delText>i</w:delText>
        </w:r>
      </w:del>
      <w:r w:rsidR="003843DC">
        <w:rPr>
          <w:rFonts w:ascii="Times New Roman" w:hAnsi="Times New Roman" w:cs="Times New Roman"/>
          <w:sz w:val="24"/>
          <w:szCs w:val="24"/>
        </w:rPr>
        <w:t>mportantly,</w:t>
      </w:r>
      <w:r w:rsidR="006B3C6A">
        <w:rPr>
          <w:rFonts w:ascii="Times New Roman" w:hAnsi="Times New Roman" w:cs="Times New Roman"/>
          <w:sz w:val="24"/>
          <w:szCs w:val="24"/>
        </w:rPr>
        <w:t xml:space="preserve"> </w:t>
      </w:r>
      <w:ins w:id="97" w:author="Nick Maxwell" w:date="2023-06-26T15:01:00Z">
        <w:r w:rsidR="007901D1">
          <w:rPr>
            <w:rFonts w:ascii="Times New Roman" w:hAnsi="Times New Roman" w:cs="Times New Roman"/>
            <w:sz w:val="24"/>
            <w:szCs w:val="24"/>
          </w:rPr>
          <w:t>this pattern also extended to participants in the relational encoding group</w:t>
        </w:r>
        <w:r w:rsidR="001D4132">
          <w:rPr>
            <w:rFonts w:ascii="Times New Roman" w:hAnsi="Times New Roman" w:cs="Times New Roman"/>
            <w:sz w:val="24"/>
            <w:szCs w:val="24"/>
          </w:rPr>
          <w:t xml:space="preserve">, though unrelated pairs similarly benefitted </w:t>
        </w:r>
      </w:ins>
      <w:ins w:id="98" w:author="Maxwell, Nicholas [2]" w:date="2023-06-28T13:25:00Z">
        <w:r w:rsidR="00E359FE">
          <w:rPr>
            <w:rFonts w:ascii="Times New Roman" w:hAnsi="Times New Roman" w:cs="Times New Roman"/>
            <w:sz w:val="24"/>
            <w:szCs w:val="24"/>
          </w:rPr>
          <w:t xml:space="preserve">from explicit relational encoding </w:t>
        </w:r>
      </w:ins>
      <w:ins w:id="99" w:author="Nick Maxwell" w:date="2023-06-26T15:01:00Z">
        <w:r w:rsidR="001D4132">
          <w:rPr>
            <w:rFonts w:ascii="Times New Roman" w:hAnsi="Times New Roman" w:cs="Times New Roman"/>
            <w:sz w:val="24"/>
            <w:szCs w:val="24"/>
          </w:rPr>
          <w:t xml:space="preserve">as participants in this group were instructed to </w:t>
        </w:r>
        <w:del w:id="100" w:author="Maxwell, Nicholas [2]" w:date="2023-06-28T13:25:00Z">
          <w:r w:rsidR="001D4132" w:rsidDel="00C717C9">
            <w:rPr>
              <w:rFonts w:ascii="Times New Roman" w:hAnsi="Times New Roman" w:cs="Times New Roman"/>
              <w:sz w:val="24"/>
              <w:szCs w:val="24"/>
            </w:rPr>
            <w:delText xml:space="preserve">apply </w:delText>
          </w:r>
          <w:r w:rsidR="001D4132" w:rsidDel="00E359FE">
            <w:rPr>
              <w:rFonts w:ascii="Times New Roman" w:hAnsi="Times New Roman" w:cs="Times New Roman"/>
              <w:sz w:val="24"/>
              <w:szCs w:val="24"/>
            </w:rPr>
            <w:delText>relational encoding</w:delText>
          </w:r>
          <w:r w:rsidR="001D4132" w:rsidDel="00C717C9">
            <w:rPr>
              <w:rFonts w:ascii="Times New Roman" w:hAnsi="Times New Roman" w:cs="Times New Roman"/>
              <w:sz w:val="24"/>
              <w:szCs w:val="24"/>
            </w:rPr>
            <w:delText xml:space="preserve"> to all</w:delText>
          </w:r>
        </w:del>
      </w:ins>
      <w:ins w:id="101" w:author="Nick Maxwell" w:date="2023-06-26T15:02:00Z">
        <w:del w:id="102" w:author="Maxwell, Nicholas [2]" w:date="2023-06-28T13:25:00Z">
          <w:r w:rsidR="001D4132" w:rsidDel="00C717C9">
            <w:rPr>
              <w:rFonts w:ascii="Times New Roman" w:hAnsi="Times New Roman" w:cs="Times New Roman"/>
              <w:sz w:val="24"/>
              <w:szCs w:val="24"/>
            </w:rPr>
            <w:delText xml:space="preserve"> pair types</w:delText>
          </w:r>
        </w:del>
      </w:ins>
      <w:ins w:id="103" w:author="Maxwell, Nicholas [2]" w:date="2023-06-28T13:25:00Z">
        <w:r w:rsidR="00C717C9">
          <w:rPr>
            <w:rFonts w:ascii="Times New Roman" w:hAnsi="Times New Roman" w:cs="Times New Roman"/>
            <w:sz w:val="24"/>
            <w:szCs w:val="24"/>
          </w:rPr>
          <w:t>encode all pair types via this strategy</w:t>
        </w:r>
      </w:ins>
      <w:ins w:id="104" w:author="Nick Maxwell" w:date="2023-06-26T15:02:00Z">
        <w:r w:rsidR="001D4132">
          <w:rPr>
            <w:rFonts w:ascii="Times New Roman" w:hAnsi="Times New Roman" w:cs="Times New Roman"/>
            <w:sz w:val="24"/>
            <w:szCs w:val="24"/>
          </w:rPr>
          <w:t xml:space="preserve">. </w:t>
        </w:r>
      </w:ins>
      <w:del w:id="105" w:author="Nick Maxwell" w:date="2023-06-26T15:00:00Z">
        <w:r w:rsidR="006B3C6A" w:rsidDel="007901D1">
          <w:rPr>
            <w:rFonts w:ascii="Times New Roman" w:hAnsi="Times New Roman" w:cs="Times New Roman"/>
            <w:sz w:val="24"/>
            <w:szCs w:val="24"/>
          </w:rPr>
          <w:lastRenderedPageBreak/>
          <w:delText xml:space="preserve">JOLs, </w:delText>
        </w:r>
        <w:r w:rsidR="00AC32AE" w:rsidDel="007901D1">
          <w:rPr>
            <w:rFonts w:ascii="Times New Roman" w:hAnsi="Times New Roman" w:cs="Times New Roman"/>
            <w:sz w:val="24"/>
            <w:szCs w:val="24"/>
          </w:rPr>
          <w:delText xml:space="preserve">JAMs and frequency judgments each produced reactivity patterns mirroring JOLs (i.e., positive reactivity on related pairs, no reactivity on unrelated pairs; </w:delText>
        </w:r>
        <w:r w:rsidR="00AC32AE" w:rsidRPr="00AC32AE" w:rsidDel="007901D1">
          <w:rPr>
            <w:rFonts w:ascii="Times New Roman" w:hAnsi="Times New Roman" w:cs="Times New Roman"/>
            <w:sz w:val="24"/>
            <w:szCs w:val="24"/>
          </w:rPr>
          <w:delText>e.g., Janes et al., 2018; Soderstrom et al., 2015</w:delText>
        </w:r>
        <w:r w:rsidR="00AC32AE" w:rsidDel="007901D1">
          <w:rPr>
            <w:rFonts w:ascii="Times New Roman" w:hAnsi="Times New Roman" w:cs="Times New Roman"/>
            <w:sz w:val="24"/>
            <w:szCs w:val="24"/>
          </w:rPr>
          <w:delText>)</w:delText>
        </w:r>
        <w:r w:rsidR="003843DC" w:rsidDel="007901D1">
          <w:rPr>
            <w:rFonts w:ascii="Times New Roman" w:hAnsi="Times New Roman" w:cs="Times New Roman"/>
            <w:sz w:val="24"/>
            <w:szCs w:val="24"/>
          </w:rPr>
          <w:delText>.</w:delText>
        </w:r>
        <w:r w:rsidR="00AC32AE" w:rsidRPr="00AC32AE" w:rsidDel="007901D1">
          <w:rPr>
            <w:rFonts w:ascii="Times New Roman" w:hAnsi="Times New Roman" w:cs="Times New Roman"/>
            <w:sz w:val="24"/>
            <w:szCs w:val="24"/>
          </w:rPr>
          <w:delText xml:space="preserve"> </w:delText>
        </w:r>
      </w:del>
      <w:del w:id="106" w:author="Maxwell, Nicholas [2]" w:date="2023-06-28T13:24:00Z">
        <w:r w:rsidR="003843DC" w:rsidDel="00E359FE">
          <w:rPr>
            <w:rFonts w:ascii="Times New Roman" w:hAnsi="Times New Roman" w:cs="Times New Roman"/>
            <w:sz w:val="24"/>
            <w:szCs w:val="24"/>
          </w:rPr>
          <w:delText>T</w:delText>
        </w:r>
      </w:del>
      <w:ins w:id="107" w:author="Maxwell, Nicholas [2]" w:date="2023-06-28T13:26:00Z">
        <w:r w:rsidR="00C717C9">
          <w:rPr>
            <w:rFonts w:ascii="Times New Roman" w:hAnsi="Times New Roman" w:cs="Times New Roman"/>
            <w:sz w:val="24"/>
            <w:szCs w:val="24"/>
          </w:rPr>
          <w:t>T</w:t>
        </w:r>
      </w:ins>
      <w:r w:rsidR="003843DC">
        <w:rPr>
          <w:rFonts w:ascii="Times New Roman" w:hAnsi="Times New Roman" w:cs="Times New Roman"/>
          <w:sz w:val="24"/>
          <w:szCs w:val="24"/>
        </w:rPr>
        <w:t>he</w:t>
      </w:r>
      <w:ins w:id="108" w:author="Maxwell, Nicholas [2]" w:date="2023-06-28T13:26:00Z">
        <w:r w:rsidR="00C717C9">
          <w:rPr>
            <w:rFonts w:ascii="Times New Roman" w:hAnsi="Times New Roman" w:cs="Times New Roman"/>
            <w:sz w:val="24"/>
            <w:szCs w:val="24"/>
          </w:rPr>
          <w:t xml:space="preserve"> finding </w:t>
        </w:r>
        <w:del w:id="109" w:author="Nick Maxwell" w:date="2023-06-29T16:12:00Z">
          <w:r w:rsidR="00C717C9" w:rsidDel="00DC7CAD">
            <w:rPr>
              <w:rFonts w:ascii="Times New Roman" w:hAnsi="Times New Roman" w:cs="Times New Roman"/>
              <w:sz w:val="24"/>
              <w:szCs w:val="24"/>
            </w:rPr>
            <w:delText>that</w:delText>
          </w:r>
        </w:del>
      </w:ins>
      <w:ins w:id="110" w:author="Nick Maxwell" w:date="2023-06-29T16:12:00Z">
        <w:r w:rsidR="00DC7CAD">
          <w:rPr>
            <w:rFonts w:ascii="Times New Roman" w:hAnsi="Times New Roman" w:cs="Times New Roman"/>
            <w:sz w:val="24"/>
            <w:szCs w:val="24"/>
          </w:rPr>
          <w:t>that the</w:t>
        </w:r>
      </w:ins>
      <w:ins w:id="111" w:author="Maxwell, Nicholas [2]" w:date="2023-06-28T13:26:00Z">
        <w:r w:rsidR="00C717C9">
          <w:rPr>
            <w:rFonts w:ascii="Times New Roman" w:hAnsi="Times New Roman" w:cs="Times New Roman"/>
            <w:sz w:val="24"/>
            <w:szCs w:val="24"/>
          </w:rPr>
          <w:t xml:space="preserve"> </w:t>
        </w:r>
        <w:del w:id="112" w:author="Nick Maxwell" w:date="2023-06-29T16:12:00Z">
          <w:r w:rsidR="00C717C9" w:rsidDel="00DC7CAD">
            <w:rPr>
              <w:rFonts w:ascii="Times New Roman" w:hAnsi="Times New Roman" w:cs="Times New Roman"/>
              <w:sz w:val="24"/>
              <w:szCs w:val="24"/>
            </w:rPr>
            <w:delText>making</w:delText>
          </w:r>
        </w:del>
      </w:ins>
      <w:ins w:id="113" w:author="Nick Maxwell" w:date="2023-06-29T16:12:00Z">
        <w:r w:rsidR="00DC7CAD">
          <w:rPr>
            <w:rFonts w:ascii="Times New Roman" w:hAnsi="Times New Roman" w:cs="Times New Roman"/>
            <w:sz w:val="24"/>
            <w:szCs w:val="24"/>
          </w:rPr>
          <w:t>memorial benefits of</w:t>
        </w:r>
      </w:ins>
      <w:ins w:id="114" w:author="Maxwell, Nicholas [2]" w:date="2023-06-28T13:26:00Z">
        <w:r w:rsidR="00C717C9">
          <w:rPr>
            <w:rFonts w:ascii="Times New Roman" w:hAnsi="Times New Roman" w:cs="Times New Roman"/>
            <w:sz w:val="24"/>
            <w:szCs w:val="24"/>
          </w:rPr>
          <w:t xml:space="preserve"> JOLs approximated </w:t>
        </w:r>
        <w:del w:id="115" w:author="Nick Maxwell" w:date="2023-06-29T16:12:00Z">
          <w:r w:rsidR="00C717C9" w:rsidDel="00DC7CAD">
            <w:rPr>
              <w:rFonts w:ascii="Times New Roman" w:hAnsi="Times New Roman" w:cs="Times New Roman"/>
              <w:sz w:val="24"/>
              <w:szCs w:val="24"/>
            </w:rPr>
            <w:delText xml:space="preserve">the memorial </w:delText>
          </w:r>
        </w:del>
        <w:r w:rsidR="00C717C9">
          <w:rPr>
            <w:rFonts w:ascii="Times New Roman" w:hAnsi="Times New Roman" w:cs="Times New Roman"/>
            <w:sz w:val="24"/>
            <w:szCs w:val="24"/>
          </w:rPr>
          <w:t xml:space="preserve">benefits </w:t>
        </w:r>
      </w:ins>
      <w:ins w:id="116" w:author="Nick Maxwell" w:date="2023-06-29T16:12:00Z">
        <w:r w:rsidR="00DC7CAD">
          <w:rPr>
            <w:rFonts w:ascii="Times New Roman" w:hAnsi="Times New Roman" w:cs="Times New Roman"/>
            <w:sz w:val="24"/>
            <w:szCs w:val="24"/>
          </w:rPr>
          <w:t>from</w:t>
        </w:r>
      </w:ins>
      <w:ins w:id="117" w:author="Maxwell, Nicholas [2]" w:date="2023-06-28T13:26:00Z">
        <w:del w:id="118" w:author="Nick Maxwell" w:date="2023-06-29T16:12:00Z">
          <w:r w:rsidR="00C717C9" w:rsidDel="00DC7CAD">
            <w:rPr>
              <w:rFonts w:ascii="Times New Roman" w:hAnsi="Times New Roman" w:cs="Times New Roman"/>
              <w:sz w:val="24"/>
              <w:szCs w:val="24"/>
            </w:rPr>
            <w:delText>of</w:delText>
          </w:r>
        </w:del>
        <w:r w:rsidR="00C717C9">
          <w:rPr>
            <w:rFonts w:ascii="Times New Roman" w:hAnsi="Times New Roman" w:cs="Times New Roman"/>
            <w:sz w:val="24"/>
            <w:szCs w:val="24"/>
          </w:rPr>
          <w:t xml:space="preserve"> relational</w:t>
        </w:r>
      </w:ins>
      <w:del w:id="119" w:author="Maxwell, Nicholas [2]" w:date="2023-06-28T13:26:00Z">
        <w:r w:rsidR="003843DC" w:rsidDel="00C717C9">
          <w:rPr>
            <w:rFonts w:ascii="Times New Roman" w:hAnsi="Times New Roman" w:cs="Times New Roman"/>
            <w:sz w:val="24"/>
            <w:szCs w:val="24"/>
          </w:rPr>
          <w:delText>se</w:delText>
        </w:r>
      </w:del>
      <w:r w:rsidR="003843DC">
        <w:rPr>
          <w:rFonts w:ascii="Times New Roman" w:hAnsi="Times New Roman" w:cs="Times New Roman"/>
          <w:sz w:val="24"/>
          <w:szCs w:val="24"/>
        </w:rPr>
        <w:t xml:space="preserve"> </w:t>
      </w:r>
      <w:del w:id="120" w:author="Maxwell, Nicholas [2]" w:date="2023-06-28T13:26:00Z">
        <w:r w:rsidR="003843DC" w:rsidDel="00C717C9">
          <w:rPr>
            <w:rFonts w:ascii="Times New Roman" w:hAnsi="Times New Roman" w:cs="Times New Roman"/>
            <w:sz w:val="24"/>
            <w:szCs w:val="24"/>
          </w:rPr>
          <w:delText xml:space="preserve">findings </w:delText>
        </w:r>
      </w:del>
      <w:ins w:id="121" w:author="Maxwell, Nicholas [2]" w:date="2023-06-28T13:26:00Z">
        <w:r w:rsidR="00C717C9">
          <w:rPr>
            <w:rFonts w:ascii="Times New Roman" w:hAnsi="Times New Roman" w:cs="Times New Roman"/>
            <w:sz w:val="24"/>
            <w:szCs w:val="24"/>
          </w:rPr>
          <w:t xml:space="preserve">encoding </w:t>
        </w:r>
      </w:ins>
      <w:r w:rsidR="003843DC">
        <w:rPr>
          <w:rFonts w:ascii="Times New Roman" w:hAnsi="Times New Roman" w:cs="Times New Roman"/>
          <w:sz w:val="24"/>
          <w:szCs w:val="24"/>
        </w:rPr>
        <w:t>suggest</w:t>
      </w:r>
      <w:ins w:id="122" w:author="Maxwell, Nicholas [2]" w:date="2023-06-28T13:26:00Z">
        <w:r w:rsidR="00C717C9">
          <w:rPr>
            <w:rFonts w:ascii="Times New Roman" w:hAnsi="Times New Roman" w:cs="Times New Roman"/>
            <w:sz w:val="24"/>
            <w:szCs w:val="24"/>
          </w:rPr>
          <w:t>s</w:t>
        </w:r>
      </w:ins>
      <w:r w:rsidR="003843DC">
        <w:rPr>
          <w:rFonts w:ascii="Times New Roman" w:hAnsi="Times New Roman" w:cs="Times New Roman"/>
          <w:sz w:val="24"/>
          <w:szCs w:val="24"/>
        </w:rPr>
        <w:t xml:space="preserve"> t</w:t>
      </w:r>
      <w:r w:rsidR="00AC32AE" w:rsidRPr="00AC32AE">
        <w:rPr>
          <w:rFonts w:ascii="Times New Roman" w:hAnsi="Times New Roman" w:cs="Times New Roman"/>
          <w:sz w:val="24"/>
          <w:szCs w:val="24"/>
        </w:rPr>
        <w:t xml:space="preserve">hat JOLs </w:t>
      </w:r>
      <w:del w:id="123" w:author="Maxwell, Nicholas [2]" w:date="2023-06-28T13:27:00Z">
        <w:r w:rsidR="004769A8" w:rsidDel="00C717C9">
          <w:rPr>
            <w:rFonts w:ascii="Times New Roman" w:hAnsi="Times New Roman" w:cs="Times New Roman"/>
            <w:sz w:val="24"/>
            <w:szCs w:val="24"/>
          </w:rPr>
          <w:delText>s</w:delText>
        </w:r>
      </w:del>
      <w:del w:id="124" w:author="Maxwell, Nicholas [2]" w:date="2023-06-28T13:26:00Z">
        <w:r w:rsidR="004769A8" w:rsidDel="00C717C9">
          <w:rPr>
            <w:rFonts w:ascii="Times New Roman" w:hAnsi="Times New Roman" w:cs="Times New Roman"/>
            <w:sz w:val="24"/>
            <w:szCs w:val="24"/>
          </w:rPr>
          <w:delText xml:space="preserve">electively </w:delText>
        </w:r>
      </w:del>
      <w:r w:rsidR="00AC32AE" w:rsidRPr="00AC32AE">
        <w:rPr>
          <w:rFonts w:ascii="Times New Roman" w:hAnsi="Times New Roman" w:cs="Times New Roman"/>
          <w:sz w:val="24"/>
          <w:szCs w:val="24"/>
        </w:rPr>
        <w:t xml:space="preserve">encourage participants </w:t>
      </w:r>
      <w:r w:rsidR="00AC32AE">
        <w:rPr>
          <w:rFonts w:ascii="Times New Roman" w:hAnsi="Times New Roman" w:cs="Times New Roman"/>
          <w:sz w:val="24"/>
          <w:szCs w:val="24"/>
        </w:rPr>
        <w:t xml:space="preserve">to process </w:t>
      </w:r>
      <w:del w:id="125" w:author="Nick Maxwell" w:date="2023-06-29T16:13:00Z">
        <w:r w:rsidR="00AC32AE" w:rsidDel="00DC7CAD">
          <w:rPr>
            <w:rFonts w:ascii="Times New Roman" w:hAnsi="Times New Roman" w:cs="Times New Roman"/>
            <w:sz w:val="24"/>
            <w:szCs w:val="24"/>
          </w:rPr>
          <w:delText xml:space="preserve">cue-target relations </w:delText>
        </w:r>
        <w:r w:rsidR="004769A8" w:rsidDel="00DC7CAD">
          <w:rPr>
            <w:rFonts w:ascii="Times New Roman" w:hAnsi="Times New Roman" w:cs="Times New Roman"/>
            <w:sz w:val="24"/>
            <w:szCs w:val="24"/>
          </w:rPr>
          <w:delText>based on their preexisting</w:delText>
        </w:r>
      </w:del>
      <w:ins w:id="126" w:author="Nick Maxwell" w:date="2023-06-29T16:13:00Z">
        <w:r w:rsidR="00DC7CAD">
          <w:rPr>
            <w:rFonts w:ascii="Times New Roman" w:hAnsi="Times New Roman" w:cs="Times New Roman"/>
            <w:sz w:val="24"/>
            <w:szCs w:val="24"/>
          </w:rPr>
          <w:t>cue-target</w:t>
        </w:r>
      </w:ins>
      <w:r w:rsidR="004769A8">
        <w:rPr>
          <w:rFonts w:ascii="Times New Roman" w:hAnsi="Times New Roman" w:cs="Times New Roman"/>
          <w:sz w:val="24"/>
          <w:szCs w:val="24"/>
        </w:rPr>
        <w:t xml:space="preserve"> relations</w:t>
      </w:r>
      <w:ins w:id="127" w:author="Maxwell, Nicholas [2]" w:date="2023-06-28T13:27:00Z">
        <w:r w:rsidR="00C717C9">
          <w:rPr>
            <w:rFonts w:ascii="Times New Roman" w:hAnsi="Times New Roman" w:cs="Times New Roman"/>
            <w:sz w:val="24"/>
            <w:szCs w:val="24"/>
          </w:rPr>
          <w:t>. However, the lack</w:t>
        </w:r>
      </w:ins>
      <w:del w:id="128" w:author="Maxwell, Nicholas [2]" w:date="2023-06-28T13:27:00Z">
        <w:r w:rsidR="003843DC" w:rsidDel="00C717C9">
          <w:rPr>
            <w:rFonts w:ascii="Times New Roman" w:hAnsi="Times New Roman" w:cs="Times New Roman"/>
            <w:sz w:val="24"/>
            <w:szCs w:val="24"/>
          </w:rPr>
          <w:delText>,</w:delText>
        </w:r>
      </w:del>
      <w:r w:rsidR="003843DC">
        <w:rPr>
          <w:rFonts w:ascii="Times New Roman" w:hAnsi="Times New Roman" w:cs="Times New Roman"/>
          <w:sz w:val="24"/>
          <w:szCs w:val="24"/>
        </w:rPr>
        <w:t xml:space="preserve"> </w:t>
      </w:r>
      <w:ins w:id="129" w:author="Maxwell, Nicholas [2]" w:date="2023-06-28T13:27:00Z">
        <w:r w:rsidR="00C717C9">
          <w:rPr>
            <w:rFonts w:ascii="Times New Roman" w:hAnsi="Times New Roman" w:cs="Times New Roman"/>
            <w:sz w:val="24"/>
            <w:szCs w:val="24"/>
          </w:rPr>
          <w:t>of positive reactivity on unrelated pairs suggests that these benefits are dependent on pre-existing cue-target relations</w:t>
        </w:r>
      </w:ins>
      <w:del w:id="130" w:author="Maxwell, Nicholas [2]" w:date="2023-06-28T13:28:00Z">
        <w:r w:rsidR="003843DC" w:rsidDel="00C717C9">
          <w:rPr>
            <w:rFonts w:ascii="Times New Roman" w:hAnsi="Times New Roman" w:cs="Times New Roman"/>
            <w:sz w:val="24"/>
            <w:szCs w:val="24"/>
          </w:rPr>
          <w:delText xml:space="preserve">benefiting memory for related but </w:delText>
        </w:r>
        <w:r w:rsidR="004769A8" w:rsidDel="00C717C9">
          <w:rPr>
            <w:rFonts w:ascii="Times New Roman" w:hAnsi="Times New Roman" w:cs="Times New Roman"/>
            <w:sz w:val="24"/>
            <w:szCs w:val="24"/>
          </w:rPr>
          <w:delText>not unrelated pairs</w:delText>
        </w:r>
      </w:del>
      <w:r w:rsidR="004769A8">
        <w:rPr>
          <w:rFonts w:ascii="Times New Roman" w:hAnsi="Times New Roman" w:cs="Times New Roman"/>
          <w:sz w:val="24"/>
          <w:szCs w:val="24"/>
        </w:rPr>
        <w:t>.</w:t>
      </w:r>
      <w:ins w:id="131" w:author="Nick Maxwell" w:date="2023-06-26T15:07:00Z">
        <w:r w:rsidR="001D4132">
          <w:rPr>
            <w:rFonts w:ascii="Times New Roman" w:hAnsi="Times New Roman" w:cs="Times New Roman"/>
            <w:sz w:val="24"/>
            <w:szCs w:val="24"/>
          </w:rPr>
          <w:t xml:space="preserve"> </w:t>
        </w:r>
      </w:ins>
      <w:ins w:id="132" w:author="Maxwell, Nicholas [2]" w:date="2023-06-28T13:28:00Z">
        <w:r w:rsidR="00C717C9">
          <w:rPr>
            <w:rFonts w:ascii="Times New Roman" w:hAnsi="Times New Roman" w:cs="Times New Roman"/>
            <w:sz w:val="24"/>
            <w:szCs w:val="24"/>
          </w:rPr>
          <w:t xml:space="preserve">As such, </w:t>
        </w:r>
      </w:ins>
      <w:del w:id="133" w:author="Nick Maxwell" w:date="2023-06-26T15:07:00Z">
        <w:r w:rsidR="004769A8" w:rsidDel="001D4132">
          <w:rPr>
            <w:rFonts w:ascii="Times New Roman" w:hAnsi="Times New Roman" w:cs="Times New Roman"/>
            <w:sz w:val="24"/>
            <w:szCs w:val="24"/>
          </w:rPr>
          <w:delText xml:space="preserve"> </w:delText>
        </w:r>
        <w:commentRangeStart w:id="134"/>
        <w:commentRangeStart w:id="135"/>
        <w:r w:rsidR="004769A8" w:rsidDel="001D4132">
          <w:rPr>
            <w:rFonts w:ascii="Times New Roman" w:hAnsi="Times New Roman" w:cs="Times New Roman"/>
            <w:sz w:val="24"/>
            <w:szCs w:val="24"/>
          </w:rPr>
          <w:delText>Consistent with this account,</w:delText>
        </w:r>
        <w:r w:rsidR="004735FB" w:rsidDel="001D4132">
          <w:rPr>
            <w:rFonts w:ascii="Times New Roman" w:hAnsi="Times New Roman" w:cs="Times New Roman"/>
            <w:sz w:val="24"/>
            <w:szCs w:val="24"/>
          </w:rPr>
          <w:delText xml:space="preserve"> ratings </w:delText>
        </w:r>
        <w:r w:rsidR="004769A8" w:rsidDel="001D4132">
          <w:rPr>
            <w:rFonts w:ascii="Times New Roman" w:hAnsi="Times New Roman" w:cs="Times New Roman"/>
            <w:sz w:val="24"/>
            <w:szCs w:val="24"/>
          </w:rPr>
          <w:delText xml:space="preserve">for JAMs and frequency judgments </w:delText>
        </w:r>
        <w:r w:rsidR="004735FB" w:rsidDel="001D4132">
          <w:rPr>
            <w:rFonts w:ascii="Times New Roman" w:hAnsi="Times New Roman" w:cs="Times New Roman"/>
            <w:sz w:val="24"/>
            <w:szCs w:val="24"/>
          </w:rPr>
          <w:delText>were moderately-to-strongly correlated with JOLs on related and unrelated pairs (</w:delText>
        </w:r>
        <w:r w:rsidR="004735FB" w:rsidRPr="004735FB" w:rsidDel="001D4132">
          <w:rPr>
            <w:rFonts w:ascii="Times New Roman" w:hAnsi="Times New Roman" w:cs="Times New Roman"/>
            <w:i/>
            <w:iCs/>
            <w:sz w:val="24"/>
            <w:szCs w:val="24"/>
          </w:rPr>
          <w:delText>r</w:delText>
        </w:r>
        <w:r w:rsidR="004735FB" w:rsidDel="001D4132">
          <w:rPr>
            <w:rFonts w:ascii="Times New Roman" w:hAnsi="Times New Roman" w:cs="Times New Roman"/>
            <w:sz w:val="24"/>
            <w:szCs w:val="24"/>
          </w:rPr>
          <w:delText xml:space="preserve">s ≥ .70 and .41, respectively), </w:delText>
        </w:r>
        <w:r w:rsidR="004769A8" w:rsidDel="001D4132">
          <w:rPr>
            <w:rFonts w:ascii="Times New Roman" w:hAnsi="Times New Roman" w:cs="Times New Roman"/>
            <w:sz w:val="24"/>
            <w:szCs w:val="24"/>
          </w:rPr>
          <w:delText>suggesting that participants in each group based their judgment on similar cues</w:delText>
        </w:r>
        <w:r w:rsidR="004735FB" w:rsidDel="001D4132">
          <w:rPr>
            <w:rFonts w:ascii="Times New Roman" w:hAnsi="Times New Roman" w:cs="Times New Roman"/>
            <w:sz w:val="24"/>
            <w:szCs w:val="24"/>
          </w:rPr>
          <w:delText xml:space="preserve">. </w:delText>
        </w:r>
        <w:commentRangeEnd w:id="134"/>
        <w:r w:rsidR="00020939" w:rsidDel="001D4132">
          <w:rPr>
            <w:rStyle w:val="CommentReference"/>
          </w:rPr>
          <w:commentReference w:id="134"/>
        </w:r>
        <w:commentRangeEnd w:id="135"/>
        <w:r w:rsidR="00312B53" w:rsidDel="001D4132">
          <w:rPr>
            <w:rStyle w:val="CommentReference"/>
          </w:rPr>
          <w:commentReference w:id="135"/>
        </w:r>
        <w:r w:rsidR="00AC32AE" w:rsidDel="001D4132">
          <w:rPr>
            <w:rFonts w:ascii="Times New Roman" w:hAnsi="Times New Roman" w:cs="Times New Roman"/>
            <w:sz w:val="24"/>
            <w:szCs w:val="24"/>
          </w:rPr>
          <w:delText xml:space="preserve"> </w:delText>
        </w:r>
      </w:del>
      <w:ins w:id="136" w:author="Maxwell, Nicholas [2]" w:date="2023-06-28T13:28:00Z">
        <w:r w:rsidR="00C717C9">
          <w:rPr>
            <w:rFonts w:ascii="Times New Roman" w:hAnsi="Times New Roman" w:cs="Times New Roman"/>
            <w:sz w:val="24"/>
            <w:szCs w:val="24"/>
          </w:rPr>
          <w:t>t</w:t>
        </w:r>
      </w:ins>
      <w:del w:id="137" w:author="Maxwell, Nicholas [2]" w:date="2023-06-28T13:28:00Z">
        <w:r w:rsidR="00020939" w:rsidDel="00C717C9">
          <w:rPr>
            <w:rFonts w:ascii="Times New Roman" w:hAnsi="Times New Roman" w:cs="Times New Roman"/>
            <w:sz w:val="24"/>
            <w:szCs w:val="24"/>
          </w:rPr>
          <w:delText>T</w:delText>
        </w:r>
      </w:del>
      <w:r w:rsidR="00AC32AE">
        <w:rPr>
          <w:rFonts w:ascii="Times New Roman" w:hAnsi="Times New Roman" w:cs="Times New Roman"/>
          <w:sz w:val="24"/>
          <w:szCs w:val="24"/>
        </w:rPr>
        <w:t xml:space="preserve">he authors concluded </w:t>
      </w:r>
      <w:r w:rsidR="00020939">
        <w:rPr>
          <w:rFonts w:ascii="Times New Roman" w:hAnsi="Times New Roman" w:cs="Times New Roman"/>
          <w:sz w:val="24"/>
          <w:szCs w:val="24"/>
        </w:rPr>
        <w:t xml:space="preserve">that JOL </w:t>
      </w:r>
      <w:r w:rsidR="00AC32AE">
        <w:rPr>
          <w:rFonts w:ascii="Times New Roman" w:hAnsi="Times New Roman" w:cs="Times New Roman"/>
          <w:sz w:val="24"/>
          <w:szCs w:val="24"/>
        </w:rPr>
        <w:t xml:space="preserve">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020939">
        <w:rPr>
          <w:rFonts w:ascii="Times New Roman" w:hAnsi="Times New Roman" w:cs="Times New Roman"/>
          <w:sz w:val="24"/>
          <w:szCs w:val="24"/>
        </w:rPr>
        <w:t xml:space="preserve">the </w:t>
      </w:r>
      <w:ins w:id="138" w:author="Maxwell, Nicholas [2]" w:date="2023-06-28T13:28:00Z">
        <w:r w:rsidR="00C717C9">
          <w:rPr>
            <w:rFonts w:ascii="Times New Roman" w:hAnsi="Times New Roman" w:cs="Times New Roman"/>
            <w:sz w:val="24"/>
            <w:szCs w:val="24"/>
          </w:rPr>
          <w:t xml:space="preserve">use </w:t>
        </w:r>
      </w:ins>
      <w:del w:id="139" w:author="Maxwell, Nicholas [2]" w:date="2023-06-28T13:28:00Z">
        <w:r w:rsidR="00020939" w:rsidDel="00C717C9">
          <w:rPr>
            <w:rFonts w:ascii="Times New Roman" w:hAnsi="Times New Roman" w:cs="Times New Roman"/>
            <w:sz w:val="24"/>
            <w:szCs w:val="24"/>
          </w:rPr>
          <w:delText xml:space="preserve">implementation </w:delText>
        </w:r>
      </w:del>
      <w:r w:rsidR="00020939">
        <w:rPr>
          <w:rFonts w:ascii="Times New Roman" w:hAnsi="Times New Roman" w:cs="Times New Roman"/>
          <w:sz w:val="24"/>
          <w:szCs w:val="24"/>
        </w:rPr>
        <w:t xml:space="preserve">of a </w:t>
      </w:r>
      <w:r w:rsidR="00AC32AE">
        <w:rPr>
          <w:rFonts w:ascii="Times New Roman" w:hAnsi="Times New Roman" w:cs="Times New Roman"/>
          <w:sz w:val="24"/>
          <w:szCs w:val="24"/>
        </w:rPr>
        <w:t xml:space="preserve">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w:t>
      </w:r>
      <w:del w:id="140" w:author="Maxwell, Nicholas [2]" w:date="2023-06-28T13:28:00Z">
        <w:r w:rsidR="00AC32AE" w:rsidDel="00C717C9">
          <w:rPr>
            <w:rFonts w:ascii="Times New Roman" w:hAnsi="Times New Roman" w:cs="Times New Roman"/>
            <w:sz w:val="24"/>
            <w:szCs w:val="24"/>
          </w:rPr>
          <w:delText xml:space="preserve">are asked to </w:delText>
        </w:r>
      </w:del>
      <w:r w:rsidR="00AC32AE">
        <w:rPr>
          <w:rFonts w:ascii="Times New Roman" w:hAnsi="Times New Roman" w:cs="Times New Roman"/>
          <w:sz w:val="24"/>
          <w:szCs w:val="24"/>
        </w:rPr>
        <w:t>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preexisting relationship</w:t>
      </w:r>
      <w:r w:rsidR="00020939">
        <w:rPr>
          <w:rFonts w:ascii="Times New Roman" w:hAnsi="Times New Roman" w:cs="Times New Roman"/>
          <w:sz w:val="24"/>
          <w:szCs w:val="24"/>
        </w:rPr>
        <w:t>s</w:t>
      </w:r>
      <w:r w:rsidR="00626CE5">
        <w:rPr>
          <w:rFonts w:ascii="Times New Roman" w:hAnsi="Times New Roman" w:cs="Times New Roman"/>
          <w:sz w:val="24"/>
          <w:szCs w:val="24"/>
        </w:rPr>
        <w:t>,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w:t>
      </w:r>
      <w:del w:id="141" w:author="Maxwell, Nicholas [2]" w:date="2023-06-28T13:28:00Z">
        <w:r w:rsidR="004769A8" w:rsidDel="00C717C9">
          <w:rPr>
            <w:rFonts w:ascii="Times New Roman" w:hAnsi="Times New Roman" w:cs="Times New Roman"/>
            <w:sz w:val="24"/>
            <w:szCs w:val="24"/>
          </w:rPr>
          <w:delText xml:space="preserve">only </w:delText>
        </w:r>
      </w:del>
      <w:ins w:id="142" w:author="Maxwell, Nicholas [2]" w:date="2023-06-28T13:28:00Z">
        <w:r w:rsidR="00C717C9">
          <w:rPr>
            <w:rFonts w:ascii="Times New Roman" w:hAnsi="Times New Roman" w:cs="Times New Roman"/>
            <w:sz w:val="24"/>
            <w:szCs w:val="24"/>
          </w:rPr>
          <w:t xml:space="preserve">selectively </w:t>
        </w:r>
      </w:ins>
      <w:r w:rsidR="004769A8">
        <w:rPr>
          <w:rFonts w:ascii="Times New Roman" w:hAnsi="Times New Roman" w:cs="Times New Roman"/>
          <w:sz w:val="24"/>
          <w:szCs w:val="24"/>
        </w:rPr>
        <w:t>benefits related</w:t>
      </w:r>
      <w:ins w:id="143" w:author="Maxwell, Nicholas [2]" w:date="2023-06-28T13:29:00Z">
        <w:r w:rsidR="00C717C9">
          <w:rPr>
            <w:rFonts w:ascii="Times New Roman" w:hAnsi="Times New Roman" w:cs="Times New Roman"/>
            <w:sz w:val="24"/>
            <w:szCs w:val="24"/>
          </w:rPr>
          <w:t xml:space="preserve"> but not unrelated</w:t>
        </w:r>
      </w:ins>
      <w:r w:rsidR="004769A8">
        <w:rPr>
          <w:rFonts w:ascii="Times New Roman" w:hAnsi="Times New Roman" w:cs="Times New Roman"/>
          <w:sz w:val="24"/>
          <w:szCs w:val="24"/>
        </w:rPr>
        <w:t xml:space="preserve"> </w:t>
      </w:r>
      <w:commentRangeStart w:id="144"/>
      <w:r w:rsidR="004769A8">
        <w:rPr>
          <w:rFonts w:ascii="Times New Roman" w:hAnsi="Times New Roman" w:cs="Times New Roman"/>
          <w:sz w:val="24"/>
          <w:szCs w:val="24"/>
        </w:rPr>
        <w:t>cue-target pairs.</w:t>
      </w:r>
      <w:commentRangeEnd w:id="144"/>
      <w:r w:rsidR="001107A2">
        <w:rPr>
          <w:rStyle w:val="CommentReference"/>
        </w:rPr>
        <w:commentReference w:id="144"/>
      </w:r>
    </w:p>
    <w:p w14:paraId="53B13CDB" w14:textId="13E01833"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proofErr w:type="spellStart"/>
      <w:r w:rsidR="00345706" w:rsidRPr="005A4B2E">
        <w:rPr>
          <w:rFonts w:ascii="Times New Roman" w:hAnsi="Times New Roman" w:cs="Times New Roman"/>
          <w:sz w:val="24"/>
          <w:szCs w:val="24"/>
        </w:rPr>
        <w:t>Halamish</w:t>
      </w:r>
      <w:proofErr w:type="spellEnd"/>
      <w:r w:rsidR="00C658CD" w:rsidRPr="005A4B2E">
        <w:rPr>
          <w:rFonts w:ascii="Times New Roman" w:hAnsi="Times New Roman" w:cs="Times New Roman"/>
          <w:sz w:val="24"/>
          <w:szCs w:val="24"/>
        </w:rPr>
        <w:t xml:space="preserve"> and </w:t>
      </w:r>
      <w:proofErr w:type="spellStart"/>
      <w:r w:rsidR="00C658CD" w:rsidRPr="005A4B2E">
        <w:rPr>
          <w:rFonts w:ascii="Times New Roman" w:hAnsi="Times New Roman" w:cs="Times New Roman"/>
          <w:sz w:val="24"/>
          <w:szCs w:val="24"/>
        </w:rPr>
        <w:t>Undorf</w:t>
      </w:r>
      <w:proofErr w:type="spellEnd"/>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w:t>
      </w:r>
      <w:proofErr w:type="spellStart"/>
      <w:r w:rsidR="008F31E2" w:rsidRPr="008F31E2">
        <w:rPr>
          <w:rFonts w:ascii="Times New Roman" w:hAnsi="Times New Roman" w:cs="Times New Roman"/>
          <w:sz w:val="24"/>
          <w:szCs w:val="24"/>
        </w:rPr>
        <w:t>Halamish</w:t>
      </w:r>
      <w:proofErr w:type="spellEnd"/>
      <w:r w:rsidR="008F31E2" w:rsidRPr="008F31E2">
        <w:rPr>
          <w:rFonts w:ascii="Times New Roman" w:hAnsi="Times New Roman" w:cs="Times New Roman"/>
          <w:sz w:val="24"/>
          <w:szCs w:val="24"/>
        </w:rPr>
        <w:t xml:space="preserve"> and </w:t>
      </w:r>
      <w:proofErr w:type="spellStart"/>
      <w:r w:rsidR="008F31E2" w:rsidRPr="008F31E2">
        <w:rPr>
          <w:rFonts w:ascii="Times New Roman" w:hAnsi="Times New Roman" w:cs="Times New Roman"/>
          <w:sz w:val="24"/>
          <w:szCs w:val="24"/>
        </w:rPr>
        <w:t>Undorf</w:t>
      </w:r>
      <w:proofErr w:type="spellEnd"/>
      <w:r w:rsidR="008F31E2" w:rsidRPr="008F31E2">
        <w:rPr>
          <w:rFonts w:ascii="Times New Roman" w:hAnsi="Times New Roman" w:cs="Times New Roman"/>
          <w:sz w:val="24"/>
          <w:szCs w:val="24"/>
        </w:rPr>
        <w:t xml:space="preserve"> </w:t>
      </w:r>
      <w:r w:rsidR="004A1A7F">
        <w:rPr>
          <w:rFonts w:ascii="Times New Roman" w:hAnsi="Times New Roman" w:cs="Times New Roman"/>
          <w:sz w:val="24"/>
          <w:szCs w:val="24"/>
        </w:rPr>
        <w:t>demonstrated that positive reactivity</w:t>
      </w:r>
      <w:r w:rsidR="008F31E2" w:rsidRPr="008F31E2">
        <w:rPr>
          <w:rFonts w:ascii="Times New Roman" w:hAnsi="Times New Roman" w:cs="Times New Roman"/>
          <w:sz w:val="24"/>
          <w:szCs w:val="24"/>
        </w:rPr>
        <w:t xml:space="preserve">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on related pairs, but not identical or unrelated pairs. Thus, findings from </w:t>
      </w:r>
      <w:proofErr w:type="spellStart"/>
      <w:r w:rsidR="00855AA6">
        <w:rPr>
          <w:rFonts w:ascii="Times New Roman" w:hAnsi="Times New Roman" w:cs="Times New Roman"/>
          <w:sz w:val="24"/>
          <w:szCs w:val="24"/>
        </w:rPr>
        <w:t>Halamish</w:t>
      </w:r>
      <w:proofErr w:type="spellEnd"/>
      <w:r w:rsidR="00855AA6">
        <w:rPr>
          <w:rFonts w:ascii="Times New Roman" w:hAnsi="Times New Roman" w:cs="Times New Roman"/>
          <w:sz w:val="24"/>
          <w:szCs w:val="24"/>
        </w:rPr>
        <w:t xml:space="preserve"> and </w:t>
      </w:r>
      <w:proofErr w:type="spellStart"/>
      <w:r w:rsidR="00855AA6">
        <w:rPr>
          <w:rFonts w:ascii="Times New Roman" w:hAnsi="Times New Roman" w:cs="Times New Roman"/>
          <w:sz w:val="24"/>
          <w:szCs w:val="24"/>
        </w:rPr>
        <w:t>Undorf</w:t>
      </w:r>
      <w:proofErr w:type="spellEnd"/>
      <w:r w:rsidR="00855AA6">
        <w:rPr>
          <w:rFonts w:ascii="Times New Roman" w:hAnsi="Times New Roman" w:cs="Times New Roman"/>
          <w:sz w:val="24"/>
          <w:szCs w:val="24"/>
        </w:rPr>
        <w:t xml:space="preserve"> provide further evidence that making JOLs causes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w:t>
      </w:r>
      <w:del w:id="145" w:author="Nick Maxwell" w:date="2023-06-26T15:32:00Z">
        <w:r w:rsidR="008D1B8B" w:rsidDel="006B245D">
          <w:rPr>
            <w:rFonts w:ascii="Times New Roman" w:hAnsi="Times New Roman" w:cs="Times New Roman"/>
            <w:sz w:val="24"/>
            <w:szCs w:val="24"/>
          </w:rPr>
          <w:delText xml:space="preserve">occurs </w:delText>
        </w:r>
        <w:r w:rsidR="00855AA6" w:rsidDel="006B245D">
          <w:rPr>
            <w:rFonts w:ascii="Times New Roman" w:hAnsi="Times New Roman" w:cs="Times New Roman"/>
            <w:sz w:val="24"/>
            <w:szCs w:val="24"/>
          </w:rPr>
          <w:delText>via</w:delText>
        </w:r>
      </w:del>
      <w:ins w:id="146" w:author="Nick Maxwell" w:date="2023-06-26T15:32:00Z">
        <w:r w:rsidR="006B245D">
          <w:rPr>
            <w:rFonts w:ascii="Times New Roman" w:hAnsi="Times New Roman" w:cs="Times New Roman"/>
            <w:sz w:val="24"/>
            <w:szCs w:val="24"/>
          </w:rPr>
          <w:t>reflects</w:t>
        </w:r>
      </w:ins>
      <w:r w:rsidR="00540D9C">
        <w:rPr>
          <w:rFonts w:ascii="Times New Roman" w:hAnsi="Times New Roman" w:cs="Times New Roman"/>
          <w:sz w:val="24"/>
          <w:szCs w:val="24"/>
        </w:rPr>
        <w:t xml:space="preserve"> 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075ABA">
        <w:rPr>
          <w:rFonts w:ascii="Times New Roman" w:hAnsi="Times New Roman" w:cs="Times New Roman"/>
          <w:sz w:val="24"/>
          <w:szCs w:val="24"/>
        </w:rPr>
        <w:t>ing</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JOLs </w:t>
      </w:r>
      <w:r w:rsidR="00F02AF5">
        <w:rPr>
          <w:rFonts w:ascii="Times New Roman" w:hAnsi="Times New Roman" w:cs="Times New Roman"/>
          <w:sz w:val="24"/>
          <w:szCs w:val="24"/>
        </w:rPr>
        <w:t xml:space="preserve">directing </w:t>
      </w:r>
      <w:r w:rsidR="00855AA6">
        <w:rPr>
          <w:rFonts w:ascii="Times New Roman" w:hAnsi="Times New Roman" w:cs="Times New Roman"/>
          <w:sz w:val="24"/>
          <w:szCs w:val="24"/>
        </w:rPr>
        <w:t>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540D9C">
        <w:rPr>
          <w:rFonts w:ascii="Times New Roman" w:hAnsi="Times New Roman" w:cs="Times New Roman"/>
          <w:sz w:val="24"/>
          <w:szCs w:val="24"/>
        </w:rPr>
        <w:t>relative to</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7152D805"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xml:space="preserve">; Maxwell &amp; Huff, 2022; </w:t>
      </w:r>
      <w:commentRangeStart w:id="147"/>
      <w:commentRangeStart w:id="148"/>
      <w:r w:rsidR="00177277">
        <w:rPr>
          <w:rFonts w:ascii="Times New Roman" w:hAnsi="Times New Roman" w:cs="Times New Roman"/>
          <w:sz w:val="24"/>
          <w:szCs w:val="24"/>
        </w:rPr>
        <w:t xml:space="preserve">Maxwell &amp; Huff, </w:t>
      </w:r>
      <w:del w:id="149" w:author="Nick Maxwell" w:date="2023-06-23T16:25:00Z">
        <w:r w:rsidR="00177277" w:rsidDel="00312B53">
          <w:rPr>
            <w:rFonts w:ascii="Times New Roman" w:hAnsi="Times New Roman" w:cs="Times New Roman"/>
            <w:sz w:val="24"/>
            <w:szCs w:val="24"/>
          </w:rPr>
          <w:delText>in press</w:delText>
        </w:r>
        <w:commentRangeEnd w:id="147"/>
        <w:r w:rsidR="00F02AF5" w:rsidDel="00312B53">
          <w:rPr>
            <w:rStyle w:val="CommentReference"/>
          </w:rPr>
          <w:commentReference w:id="147"/>
        </w:r>
        <w:commentRangeEnd w:id="148"/>
        <w:r w:rsidR="00E977F8" w:rsidDel="00312B53">
          <w:rPr>
            <w:rStyle w:val="CommentReference"/>
          </w:rPr>
          <w:commentReference w:id="148"/>
        </w:r>
      </w:del>
      <w:ins w:id="150"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 xml:space="preserve">; </w:t>
      </w:r>
      <w:proofErr w:type="spellStart"/>
      <w:r w:rsidR="00177277">
        <w:rPr>
          <w:rFonts w:ascii="Times New Roman" w:hAnsi="Times New Roman" w:cs="Times New Roman"/>
          <w:sz w:val="24"/>
          <w:szCs w:val="24"/>
        </w:rPr>
        <w:t>Mitchum</w:t>
      </w:r>
      <w:proofErr w:type="spellEnd"/>
      <w:r w:rsidR="00177277">
        <w:rPr>
          <w:rFonts w:ascii="Times New Roman" w:hAnsi="Times New Roman" w:cs="Times New Roman"/>
          <w:sz w:val="24"/>
          <w:szCs w:val="24"/>
        </w:rPr>
        <w:t xml:space="preserve">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w:t>
      </w:r>
      <w:proofErr w:type="spellStart"/>
      <w:r w:rsidR="00FB03A3">
        <w:rPr>
          <w:rFonts w:ascii="Times New Roman" w:hAnsi="Times New Roman" w:cs="Times New Roman"/>
          <w:sz w:val="24"/>
          <w:szCs w:val="24"/>
        </w:rPr>
        <w:t>Koriat</w:t>
      </w:r>
      <w:proofErr w:type="spellEnd"/>
      <w:r w:rsidR="00FB03A3">
        <w:rPr>
          <w:rFonts w:ascii="Times New Roman" w:hAnsi="Times New Roman" w:cs="Times New Roman"/>
          <w:sz w:val="24"/>
          <w:szCs w:val="24"/>
        </w:rPr>
        <w:t xml:space="preserve"> &amp; Bjork, 2005; Maxwell &amp; Huff, 2021).</w:t>
      </w:r>
      <w:r w:rsidR="00177277">
        <w:rPr>
          <w:rFonts w:ascii="Times New Roman" w:hAnsi="Times New Roman" w:cs="Times New Roman"/>
          <w:sz w:val="24"/>
          <w:szCs w:val="24"/>
        </w:rPr>
        <w:t xml:space="preserve"> A </w:t>
      </w:r>
      <w:ins w:id="151" w:author="Nick Maxwell" w:date="2023-06-26T15:35:00Z">
        <w:r w:rsidR="006B245D">
          <w:rPr>
            <w:rFonts w:ascii="Times New Roman" w:hAnsi="Times New Roman" w:cs="Times New Roman"/>
            <w:sz w:val="24"/>
            <w:szCs w:val="24"/>
          </w:rPr>
          <w:t xml:space="preserve">pure </w:t>
        </w:r>
      </w:ins>
      <w:r w:rsidR="00177277">
        <w:rPr>
          <w:rFonts w:ascii="Times New Roman" w:hAnsi="Times New Roman" w:cs="Times New Roman"/>
          <w:sz w:val="24"/>
          <w:szCs w:val="24"/>
        </w:rPr>
        <w:t xml:space="preserve">cue-strengthening account therefore predicts that JOLs would produce no benefit on this pair type. </w:t>
      </w:r>
      <w:commentRangeStart w:id="152"/>
      <w:commentRangeStart w:id="153"/>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w:t>
      </w:r>
      <w:proofErr w:type="spellStart"/>
      <w:r w:rsidR="00177277">
        <w:rPr>
          <w:rFonts w:ascii="Times New Roman" w:hAnsi="Times New Roman" w:cs="Times New Roman"/>
          <w:sz w:val="24"/>
          <w:szCs w:val="24"/>
        </w:rPr>
        <w:t>Mitchum</w:t>
      </w:r>
      <w:proofErr w:type="spellEnd"/>
      <w:r w:rsidR="00177277">
        <w:rPr>
          <w:rFonts w:ascii="Times New Roman" w:hAnsi="Times New Roman" w:cs="Times New Roman"/>
          <w:sz w:val="24"/>
          <w:szCs w:val="24"/>
        </w:rPr>
        <w:t xml:space="preserve">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w:t>
      </w:r>
      <w:del w:id="154" w:author="Nick Maxwell" w:date="2023-06-23T16:25:00Z">
        <w:r w:rsidR="00177277" w:rsidDel="00312B53">
          <w:rPr>
            <w:rFonts w:ascii="Times New Roman" w:hAnsi="Times New Roman" w:cs="Times New Roman"/>
            <w:sz w:val="24"/>
            <w:szCs w:val="24"/>
          </w:rPr>
          <w:delText>in press</w:delText>
        </w:r>
      </w:del>
      <w:ins w:id="155"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 xml:space="preserve">)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 xml:space="preserve">these patterns extended to other judgment types which </w:t>
      </w:r>
      <w:ins w:id="156" w:author="Nick Maxwell" w:date="2023-06-26T15:35:00Z">
        <w:r w:rsidR="006B245D">
          <w:rPr>
            <w:rFonts w:ascii="Times New Roman" w:hAnsi="Times New Roman" w:cs="Times New Roman"/>
            <w:sz w:val="24"/>
            <w:szCs w:val="24"/>
          </w:rPr>
          <w:t xml:space="preserve">similarly </w:t>
        </w:r>
      </w:ins>
      <w:r w:rsidR="00177277">
        <w:rPr>
          <w:rFonts w:ascii="Times New Roman" w:hAnsi="Times New Roman" w:cs="Times New Roman"/>
          <w:sz w:val="24"/>
          <w:szCs w:val="24"/>
        </w:rPr>
        <w:t xml:space="preserve">emphasized cue-target relations (Maxwell &amp; Huff, 2022) and various list constructions (i.e., mixed vs. pure lists, Maxwell &amp; Huff, </w:t>
      </w:r>
      <w:del w:id="157" w:author="Nick Maxwell" w:date="2023-06-23T16:25:00Z">
        <w:r w:rsidR="00177277" w:rsidDel="00312B53">
          <w:rPr>
            <w:rFonts w:ascii="Times New Roman" w:hAnsi="Times New Roman" w:cs="Times New Roman"/>
            <w:sz w:val="24"/>
            <w:szCs w:val="24"/>
          </w:rPr>
          <w:delText>in press</w:delText>
        </w:r>
      </w:del>
      <w:ins w:id="158"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w:t>
      </w:r>
      <w:r w:rsidR="007B6EC5">
        <w:rPr>
          <w:rFonts w:ascii="Times New Roman" w:hAnsi="Times New Roman" w:cs="Times New Roman"/>
          <w:sz w:val="24"/>
          <w:szCs w:val="24"/>
        </w:rPr>
        <w:t xml:space="preserve"> </w:t>
      </w:r>
      <w:commentRangeEnd w:id="152"/>
      <w:r w:rsidR="00F02AF5">
        <w:rPr>
          <w:rStyle w:val="CommentReference"/>
        </w:rPr>
        <w:commentReference w:id="152"/>
      </w:r>
      <w:commentRangeEnd w:id="153"/>
      <w:r w:rsidR="00575011">
        <w:rPr>
          <w:rStyle w:val="CommentReference"/>
        </w:rPr>
        <w:commentReference w:id="153"/>
      </w:r>
      <w:r w:rsidR="007B6EC5">
        <w:rPr>
          <w:rFonts w:ascii="Times New Roman" w:hAnsi="Times New Roman" w:cs="Times New Roman"/>
          <w:sz w:val="24"/>
          <w:szCs w:val="24"/>
        </w:rPr>
        <w:t xml:space="preserve">Thus, the observation of positive reactivity on backward associates suggests that JOL reactivity may </w:t>
      </w:r>
      <w:ins w:id="159" w:author="Nick Maxwell" w:date="2023-06-26T15:36:00Z">
        <w:r w:rsidR="006B245D">
          <w:rPr>
            <w:rFonts w:ascii="Times New Roman" w:hAnsi="Times New Roman" w:cs="Times New Roman"/>
            <w:sz w:val="24"/>
            <w:szCs w:val="24"/>
          </w:rPr>
          <w:t xml:space="preserve">also </w:t>
        </w:r>
      </w:ins>
      <w:del w:id="160" w:author="Nick Maxwell" w:date="2023-06-26T15:36:00Z">
        <w:r w:rsidR="007B6EC5" w:rsidDel="006B245D">
          <w:rPr>
            <w:rFonts w:ascii="Times New Roman" w:hAnsi="Times New Roman" w:cs="Times New Roman"/>
            <w:sz w:val="24"/>
            <w:szCs w:val="24"/>
          </w:rPr>
          <w:delText xml:space="preserve">instead </w:delText>
        </w:r>
      </w:del>
      <w:r w:rsidR="007B6EC5">
        <w:rPr>
          <w:rFonts w:ascii="Times New Roman" w:hAnsi="Times New Roman" w:cs="Times New Roman"/>
          <w:sz w:val="24"/>
          <w:szCs w:val="24"/>
        </w:rPr>
        <w:t xml:space="preserve">reflect the strengthening of implicit cue-target relations </w:t>
      </w:r>
      <w:r w:rsidR="00D7097C">
        <w:rPr>
          <w:rFonts w:ascii="Times New Roman" w:hAnsi="Times New Roman" w:cs="Times New Roman"/>
          <w:sz w:val="24"/>
          <w:szCs w:val="24"/>
        </w:rPr>
        <w:t>versus</w:t>
      </w:r>
      <w:ins w:id="161" w:author="Nick Maxwell" w:date="2023-06-26T15:42:00Z">
        <w:r w:rsidR="004253C4">
          <w:rPr>
            <w:rFonts w:ascii="Times New Roman" w:hAnsi="Times New Roman" w:cs="Times New Roman"/>
            <w:sz w:val="24"/>
            <w:szCs w:val="24"/>
          </w:rPr>
          <w:t xml:space="preserve"> JOLs</w:t>
        </w:r>
      </w:ins>
      <w:r w:rsidR="007B6EC5">
        <w:rPr>
          <w:rFonts w:ascii="Times New Roman" w:hAnsi="Times New Roman" w:cs="Times New Roman"/>
          <w:sz w:val="24"/>
          <w:szCs w:val="24"/>
        </w:rPr>
        <w:t xml:space="preserve"> </w:t>
      </w:r>
      <w:ins w:id="162" w:author="Nick Maxwell" w:date="2023-06-26T15:36:00Z">
        <w:r w:rsidR="006B245D">
          <w:rPr>
            <w:rFonts w:ascii="Times New Roman" w:hAnsi="Times New Roman" w:cs="Times New Roman"/>
            <w:sz w:val="24"/>
            <w:szCs w:val="24"/>
          </w:rPr>
          <w:t xml:space="preserve">only </w:t>
        </w:r>
      </w:ins>
      <w:r w:rsidR="007B6EC5">
        <w:rPr>
          <w:rFonts w:ascii="Times New Roman" w:hAnsi="Times New Roman" w:cs="Times New Roman"/>
          <w:sz w:val="24"/>
          <w:szCs w:val="24"/>
        </w:rPr>
        <w:t>explicit relatedness cues as posited by the cue-strengthening account.</w:t>
      </w:r>
    </w:p>
    <w:p w14:paraId="285FE598" w14:textId="40A12D6C" w:rsidR="00C230D4"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76ABB">
        <w:rPr>
          <w:rFonts w:ascii="Times New Roman" w:hAnsi="Times New Roman" w:cs="Times New Roman"/>
          <w:sz w:val="24"/>
          <w:szCs w:val="24"/>
        </w:rPr>
        <w:t xml:space="preserve">the presence of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forward </w:t>
      </w:r>
      <w:del w:id="163" w:author="Maxwell, Nicholas [2]" w:date="2023-06-28T13:33:00Z">
        <w:r w:rsidDel="00DF106C">
          <w:rPr>
            <w:rFonts w:ascii="Times New Roman" w:hAnsi="Times New Roman" w:cs="Times New Roman"/>
            <w:sz w:val="24"/>
            <w:szCs w:val="24"/>
          </w:rPr>
          <w:delText xml:space="preserve">pairs </w:delText>
        </w:r>
      </w:del>
      <w:ins w:id="164" w:author="Maxwell, Nicholas [2]" w:date="2023-06-28T13:33:00Z">
        <w:r w:rsidR="00DF106C">
          <w:rPr>
            <w:rFonts w:ascii="Times New Roman" w:hAnsi="Times New Roman" w:cs="Times New Roman"/>
            <w:sz w:val="24"/>
            <w:szCs w:val="24"/>
          </w:rPr>
          <w:t xml:space="preserve">associates </w:t>
        </w:r>
      </w:ins>
      <w:r w:rsidR="00D7097C">
        <w:rPr>
          <w:rFonts w:ascii="Times New Roman" w:hAnsi="Times New Roman" w:cs="Times New Roman"/>
          <w:sz w:val="24"/>
          <w:szCs w:val="24"/>
        </w:rPr>
        <w:t xml:space="preserve">to </w:t>
      </w:r>
      <w:r>
        <w:rPr>
          <w:rFonts w:ascii="Times New Roman" w:hAnsi="Times New Roman" w:cs="Times New Roman"/>
          <w:sz w:val="24"/>
          <w:szCs w:val="24"/>
        </w:rPr>
        <w:t xml:space="preserve">a pair type that </w:t>
      </w:r>
      <w:r w:rsidR="00B4030D">
        <w:rPr>
          <w:rFonts w:ascii="Times New Roman" w:hAnsi="Times New Roman" w:cs="Times New Roman"/>
          <w:sz w:val="24"/>
          <w:szCs w:val="24"/>
        </w:rPr>
        <w:t>contains cue-target relations</w:t>
      </w:r>
      <w:r>
        <w:rPr>
          <w:rFonts w:ascii="Times New Roman" w:hAnsi="Times New Roman" w:cs="Times New Roman"/>
          <w:sz w:val="24"/>
          <w:szCs w:val="24"/>
        </w:rPr>
        <w:t xml:space="preserve">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In doing so, this would</w:t>
      </w:r>
      <w:r w:rsidR="00B4030D">
        <w:rPr>
          <w:rFonts w:ascii="Times New Roman" w:hAnsi="Times New Roman" w:cs="Times New Roman"/>
          <w:sz w:val="24"/>
          <w:szCs w:val="24"/>
        </w:rPr>
        <w:t xml:space="preserve"> </w:t>
      </w:r>
      <w:del w:id="165" w:author="Maxwell, Nicholas [2]" w:date="2023-06-28T13:33:00Z">
        <w:r w:rsidR="00B4030D" w:rsidDel="00DF106C">
          <w:rPr>
            <w:rFonts w:ascii="Times New Roman" w:hAnsi="Times New Roman" w:cs="Times New Roman"/>
            <w:sz w:val="24"/>
            <w:szCs w:val="24"/>
          </w:rPr>
          <w:delText>provide a</w:delText>
        </w:r>
        <w:r w:rsidR="00852D94" w:rsidDel="00DF106C">
          <w:rPr>
            <w:rFonts w:ascii="Times New Roman" w:hAnsi="Times New Roman" w:cs="Times New Roman"/>
            <w:sz w:val="24"/>
            <w:szCs w:val="24"/>
          </w:rPr>
          <w:delText xml:space="preserve"> </w:delText>
        </w:r>
      </w:del>
      <w:r w:rsidR="00852D94">
        <w:rPr>
          <w:rFonts w:ascii="Times New Roman" w:hAnsi="Times New Roman" w:cs="Times New Roman"/>
          <w:sz w:val="24"/>
          <w:szCs w:val="24"/>
        </w:rPr>
        <w:t xml:space="preserve">test </w:t>
      </w:r>
      <w:del w:id="166" w:author="Maxwell, Nicholas [2]" w:date="2023-06-28T13:33:00Z">
        <w:r w:rsidR="00B4030D" w:rsidDel="00DF106C">
          <w:rPr>
            <w:rFonts w:ascii="Times New Roman" w:hAnsi="Times New Roman" w:cs="Times New Roman"/>
            <w:sz w:val="24"/>
            <w:szCs w:val="24"/>
          </w:rPr>
          <w:delText xml:space="preserve">of </w:delText>
        </w:r>
      </w:del>
      <w:r w:rsidR="00852D94">
        <w:rPr>
          <w:rFonts w:ascii="Times New Roman" w:hAnsi="Times New Roman" w:cs="Times New Roman"/>
          <w:sz w:val="24"/>
          <w:szCs w:val="24"/>
        </w:rPr>
        <w:t xml:space="preserve">whether reactivity </w:t>
      </w:r>
      <w:r w:rsidR="00B4030D">
        <w:rPr>
          <w:rFonts w:ascii="Times New Roman" w:hAnsi="Times New Roman" w:cs="Times New Roman"/>
          <w:sz w:val="24"/>
          <w:szCs w:val="24"/>
        </w:rPr>
        <w:t>depends</w:t>
      </w:r>
      <w:r w:rsidR="00852D94">
        <w:rPr>
          <w:rFonts w:ascii="Times New Roman" w:hAnsi="Times New Roman" w:cs="Times New Roman"/>
          <w:sz w:val="24"/>
          <w:szCs w:val="24"/>
        </w:rPr>
        <w:t xml:space="preserve"> </w:t>
      </w:r>
      <w:ins w:id="167" w:author="Nick Maxwell" w:date="2023-06-26T15:19:00Z">
        <w:r w:rsidR="00133FAE">
          <w:rPr>
            <w:rFonts w:ascii="Times New Roman" w:hAnsi="Times New Roman" w:cs="Times New Roman"/>
            <w:sz w:val="24"/>
            <w:szCs w:val="24"/>
          </w:rPr>
          <w:t xml:space="preserve">solely </w:t>
        </w:r>
      </w:ins>
      <w:r w:rsidR="00852D94">
        <w:rPr>
          <w:rFonts w:ascii="Times New Roman" w:hAnsi="Times New Roman" w:cs="Times New Roman"/>
          <w:sz w:val="24"/>
          <w:szCs w:val="24"/>
        </w:rPr>
        <w:t>upon</w:t>
      </w:r>
      <w:ins w:id="168" w:author="Nick Maxwell" w:date="2023-06-28T09:42:00Z">
        <w:r w:rsidR="00074B97">
          <w:rPr>
            <w:rFonts w:ascii="Times New Roman" w:hAnsi="Times New Roman" w:cs="Times New Roman"/>
            <w:sz w:val="24"/>
            <w:szCs w:val="24"/>
          </w:rPr>
          <w:t xml:space="preserve"> the availability of</w:t>
        </w:r>
      </w:ins>
      <w:r w:rsidR="00852D94">
        <w:rPr>
          <w:rFonts w:ascii="Times New Roman" w:hAnsi="Times New Roman" w:cs="Times New Roman"/>
          <w:sz w:val="24"/>
          <w:szCs w:val="24"/>
        </w:rPr>
        <w:t xml:space="preserve"> </w:t>
      </w:r>
      <w:r w:rsidR="00B4030D">
        <w:rPr>
          <w:rFonts w:ascii="Times New Roman" w:hAnsi="Times New Roman" w:cs="Times New Roman"/>
          <w:sz w:val="24"/>
          <w:szCs w:val="24"/>
        </w:rPr>
        <w:t>observable</w:t>
      </w:r>
      <w:r w:rsidR="00852D94">
        <w:rPr>
          <w:rFonts w:ascii="Times New Roman" w:hAnsi="Times New Roman" w:cs="Times New Roman"/>
          <w:sz w:val="24"/>
          <w:szCs w:val="24"/>
        </w:rPr>
        <w:t xml:space="preserve"> relatedness cues </w:t>
      </w:r>
      <w:r w:rsidR="00B4030D">
        <w:rPr>
          <w:rFonts w:ascii="Times New Roman" w:hAnsi="Times New Roman" w:cs="Times New Roman"/>
          <w:sz w:val="24"/>
          <w:szCs w:val="24"/>
        </w:rPr>
        <w:t xml:space="preserve">at encoding </w:t>
      </w:r>
      <w:ins w:id="169" w:author="Maxwell, Nicholas [2]" w:date="2023-06-28T13:34:00Z">
        <w:r w:rsidR="000E6C54">
          <w:rPr>
            <w:rFonts w:ascii="Times New Roman" w:hAnsi="Times New Roman" w:cs="Times New Roman"/>
            <w:sz w:val="24"/>
            <w:szCs w:val="24"/>
          </w:rPr>
          <w:t xml:space="preserve">(i.e., cue-strengthening) </w:t>
        </w:r>
      </w:ins>
      <w:r w:rsidR="00852D94">
        <w:rPr>
          <w:rFonts w:ascii="Times New Roman" w:hAnsi="Times New Roman" w:cs="Times New Roman"/>
          <w:sz w:val="24"/>
          <w:szCs w:val="24"/>
        </w:rPr>
        <w:lastRenderedPageBreak/>
        <w:t xml:space="preserve">or if the </w:t>
      </w:r>
      <w:del w:id="170" w:author="Maxwell, Nicholas [2]" w:date="2023-06-28T13:36:00Z">
        <w:r w:rsidR="00852D94" w:rsidDel="00B20661">
          <w:rPr>
            <w:rFonts w:ascii="Times New Roman" w:hAnsi="Times New Roman" w:cs="Times New Roman"/>
            <w:sz w:val="24"/>
            <w:szCs w:val="24"/>
          </w:rPr>
          <w:delText xml:space="preserve">mere </w:delText>
        </w:r>
      </w:del>
      <w:r w:rsidR="00852D94">
        <w:rPr>
          <w:rFonts w:ascii="Times New Roman" w:hAnsi="Times New Roman" w:cs="Times New Roman"/>
          <w:sz w:val="24"/>
          <w:szCs w:val="24"/>
        </w:rPr>
        <w:t xml:space="preserve">presence of cue-target relations </w:t>
      </w:r>
      <w:ins w:id="171" w:author="Maxwell, Nicholas [2]" w:date="2023-06-28T13:35:00Z">
        <w:r w:rsidR="000E6C54">
          <w:rPr>
            <w:rFonts w:ascii="Times New Roman" w:hAnsi="Times New Roman" w:cs="Times New Roman"/>
            <w:sz w:val="24"/>
            <w:szCs w:val="24"/>
          </w:rPr>
          <w:t xml:space="preserve">via indirect associations </w:t>
        </w:r>
      </w:ins>
      <w:del w:id="172" w:author="Maxwell, Nicholas [2]" w:date="2023-06-28T13:36:00Z">
        <w:r w:rsidR="00852D94" w:rsidDel="00B20661">
          <w:rPr>
            <w:rFonts w:ascii="Times New Roman" w:hAnsi="Times New Roman" w:cs="Times New Roman"/>
            <w:sz w:val="24"/>
            <w:szCs w:val="24"/>
          </w:rPr>
          <w:delText>is sufficient</w:delText>
        </w:r>
      </w:del>
      <w:ins w:id="173" w:author="Maxwell, Nicholas [2]" w:date="2023-06-28T13:36:00Z">
        <w:r w:rsidR="00B20661">
          <w:rPr>
            <w:rFonts w:ascii="Times New Roman" w:hAnsi="Times New Roman" w:cs="Times New Roman"/>
            <w:sz w:val="24"/>
            <w:szCs w:val="24"/>
          </w:rPr>
          <w:t>can similarly</w:t>
        </w:r>
      </w:ins>
      <w:del w:id="174" w:author="Maxwell, Nicholas [2]" w:date="2023-06-28T13:36:00Z">
        <w:r w:rsidR="00852D94" w:rsidDel="00B20661">
          <w:rPr>
            <w:rFonts w:ascii="Times New Roman" w:hAnsi="Times New Roman" w:cs="Times New Roman"/>
            <w:sz w:val="24"/>
            <w:szCs w:val="24"/>
          </w:rPr>
          <w:delText xml:space="preserve"> to</w:delText>
        </w:r>
      </w:del>
      <w:r w:rsidR="00852D94">
        <w:rPr>
          <w:rFonts w:ascii="Times New Roman" w:hAnsi="Times New Roman" w:cs="Times New Roman"/>
          <w:sz w:val="24"/>
          <w:szCs w:val="24"/>
        </w:rPr>
        <w:t xml:space="preserve"> facilitate memory</w:t>
      </w:r>
      <w:ins w:id="175" w:author="Maxwell, Nicholas [2]" w:date="2023-06-28T13:34:00Z">
        <w:r w:rsidR="000E6C54">
          <w:rPr>
            <w:rFonts w:ascii="Times New Roman" w:hAnsi="Times New Roman" w:cs="Times New Roman"/>
            <w:sz w:val="24"/>
            <w:szCs w:val="24"/>
          </w:rPr>
          <w:t xml:space="preserve"> (i.e., relational encoding)</w:t>
        </w:r>
      </w:ins>
      <w:r w:rsidR="00B4030D">
        <w:rPr>
          <w:rFonts w:ascii="Times New Roman" w:hAnsi="Times New Roman" w:cs="Times New Roman"/>
          <w:sz w:val="24"/>
          <w:szCs w:val="24"/>
        </w:rPr>
        <w:t>.</w:t>
      </w:r>
      <w:r w:rsidR="00852D94">
        <w:rPr>
          <w:rFonts w:ascii="Times New Roman" w:hAnsi="Times New Roman" w:cs="Times New Roman"/>
          <w:sz w:val="24"/>
          <w:szCs w:val="24"/>
        </w:rPr>
        <w:t xml:space="preserve"> </w:t>
      </w:r>
      <w:ins w:id="176" w:author="Nick Maxwell" w:date="2023-06-26T15:20:00Z">
        <w:r w:rsidR="00133FAE">
          <w:rPr>
            <w:rFonts w:ascii="Times New Roman" w:hAnsi="Times New Roman" w:cs="Times New Roman"/>
            <w:sz w:val="24"/>
            <w:szCs w:val="24"/>
          </w:rPr>
          <w:t>To test this possibility, t</w:t>
        </w:r>
      </w:ins>
      <w:del w:id="177" w:author="Nick Maxwell" w:date="2023-06-26T15:20:00Z">
        <w:r w:rsidR="00D7097C" w:rsidDel="00133FAE">
          <w:rPr>
            <w:rFonts w:ascii="Times New Roman" w:hAnsi="Times New Roman" w:cs="Times New Roman"/>
            <w:sz w:val="24"/>
            <w:szCs w:val="24"/>
          </w:rPr>
          <w:delText>T</w:delText>
        </w:r>
      </w:del>
      <w:r>
        <w:rPr>
          <w:rFonts w:ascii="Times New Roman" w:hAnsi="Times New Roman" w:cs="Times New Roman"/>
          <w:sz w:val="24"/>
          <w:szCs w:val="24"/>
        </w:rPr>
        <w:t>he</w:t>
      </w:r>
      <w:r w:rsidR="00DD1104">
        <w:rPr>
          <w:rFonts w:ascii="Times New Roman" w:hAnsi="Times New Roman" w:cs="Times New Roman"/>
          <w:sz w:val="24"/>
          <w:szCs w:val="24"/>
        </w:rPr>
        <w:t xml:space="preserve"> present study </w:t>
      </w:r>
      <w:del w:id="178" w:author="Nick Maxwell" w:date="2023-06-26T15:20:00Z">
        <w:r w:rsidDel="00133FAE">
          <w:rPr>
            <w:rFonts w:ascii="Times New Roman" w:hAnsi="Times New Roman" w:cs="Times New Roman"/>
            <w:sz w:val="24"/>
            <w:szCs w:val="24"/>
          </w:rPr>
          <w:delText xml:space="preserve">tested </w:delText>
        </w:r>
      </w:del>
      <w:ins w:id="179" w:author="Nick Maxwell" w:date="2023-06-26T15:20:00Z">
        <w:r w:rsidR="00133FAE">
          <w:rPr>
            <w:rFonts w:ascii="Times New Roman" w:hAnsi="Times New Roman" w:cs="Times New Roman"/>
            <w:sz w:val="24"/>
            <w:szCs w:val="24"/>
          </w:rPr>
          <w:t xml:space="preserve">assessed </w:t>
        </w:r>
      </w:ins>
      <w:r>
        <w:rPr>
          <w:rFonts w:ascii="Times New Roman" w:hAnsi="Times New Roman" w:cs="Times New Roman"/>
          <w:sz w:val="24"/>
          <w:szCs w:val="24"/>
        </w:rPr>
        <w:t xml:space="preserve">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ins w:id="180" w:author="Maxwell, Nicholas [2]" w:date="2023-06-28T14:20:00Z">
        <w:r w:rsidR="002B1B4A">
          <w:rPr>
            <w:rFonts w:ascii="Times New Roman" w:hAnsi="Times New Roman" w:cs="Times New Roman"/>
            <w:sz w:val="24"/>
            <w:szCs w:val="24"/>
          </w:rPr>
          <w:t>As</w:t>
        </w:r>
      </w:ins>
      <w:ins w:id="181" w:author="Maxwell, Nicholas [2]" w:date="2023-06-28T14:21:00Z">
        <w:r w:rsidR="002B1B4A">
          <w:rPr>
            <w:rFonts w:ascii="Times New Roman" w:hAnsi="Times New Roman" w:cs="Times New Roman"/>
            <w:sz w:val="24"/>
            <w:szCs w:val="24"/>
          </w:rPr>
          <w:t xml:space="preserve"> a result, this pair type lacks intrinsic relatedness cues</w:t>
        </w:r>
      </w:ins>
      <w:ins w:id="182" w:author="Maxwell, Nicholas [2]" w:date="2023-06-28T14:28:00Z">
        <w:r w:rsidR="00C9066C">
          <w:rPr>
            <w:rFonts w:ascii="Times New Roman" w:hAnsi="Times New Roman" w:cs="Times New Roman"/>
            <w:sz w:val="24"/>
            <w:szCs w:val="24"/>
          </w:rPr>
          <w:t xml:space="preserve"> making </w:t>
        </w:r>
      </w:ins>
      <w:ins w:id="183" w:author="Maxwell, Nicholas [2]" w:date="2023-06-28T14:21:00Z">
        <w:r w:rsidR="002B1B4A">
          <w:rPr>
            <w:rFonts w:ascii="Times New Roman" w:hAnsi="Times New Roman" w:cs="Times New Roman"/>
            <w:sz w:val="24"/>
            <w:szCs w:val="24"/>
          </w:rPr>
          <w:t xml:space="preserve">mediated </w:t>
        </w:r>
      </w:ins>
      <w:ins w:id="184" w:author="Maxwell, Nicholas [2]" w:date="2023-06-28T14:26:00Z">
        <w:r w:rsidR="002B1B4A">
          <w:rPr>
            <w:rFonts w:ascii="Times New Roman" w:hAnsi="Times New Roman" w:cs="Times New Roman"/>
            <w:sz w:val="24"/>
            <w:szCs w:val="24"/>
          </w:rPr>
          <w:t>associates</w:t>
        </w:r>
      </w:ins>
      <w:ins w:id="185" w:author="Maxwell, Nicholas [2]" w:date="2023-06-28T14:21:00Z">
        <w:r w:rsidR="002B1B4A">
          <w:rPr>
            <w:rFonts w:ascii="Times New Roman" w:hAnsi="Times New Roman" w:cs="Times New Roman"/>
            <w:sz w:val="24"/>
            <w:szCs w:val="24"/>
          </w:rPr>
          <w:t xml:space="preserve"> appear unrelated at encoding. </w:t>
        </w:r>
      </w:ins>
      <w:del w:id="186" w:author="Maxwell, Nicholas [2]" w:date="2023-06-28T14:21:00Z">
        <w:r w:rsidR="00EA15C2" w:rsidDel="002B1B4A">
          <w:rPr>
            <w:rFonts w:ascii="Times New Roman" w:hAnsi="Times New Roman" w:cs="Times New Roman"/>
            <w:sz w:val="24"/>
            <w:szCs w:val="24"/>
          </w:rPr>
          <w:delText>Instead</w:delText>
        </w:r>
      </w:del>
      <w:ins w:id="187" w:author="Maxwell, Nicholas [2]" w:date="2023-06-28T14:21:00Z">
        <w:r w:rsidR="002B1B4A">
          <w:rPr>
            <w:rFonts w:ascii="Times New Roman" w:hAnsi="Times New Roman" w:cs="Times New Roman"/>
            <w:sz w:val="24"/>
            <w:szCs w:val="24"/>
          </w:rPr>
          <w:t xml:space="preserve">However, </w:t>
        </w:r>
      </w:ins>
      <w:ins w:id="188" w:author="Maxwell, Nicholas [2]" w:date="2023-06-28T14:27:00Z">
        <w:r w:rsidR="002B1B4A">
          <w:rPr>
            <w:rFonts w:ascii="Times New Roman" w:hAnsi="Times New Roman" w:cs="Times New Roman"/>
            <w:sz w:val="24"/>
            <w:szCs w:val="24"/>
          </w:rPr>
          <w:t>though</w:t>
        </w:r>
      </w:ins>
      <w:ins w:id="189" w:author="Maxwell, Nicholas [2]" w:date="2023-06-28T14:21:00Z">
        <w:r w:rsidR="002B1B4A">
          <w:rPr>
            <w:rFonts w:ascii="Times New Roman" w:hAnsi="Times New Roman" w:cs="Times New Roman"/>
            <w:sz w:val="24"/>
            <w:szCs w:val="24"/>
          </w:rPr>
          <w:t xml:space="preserve"> mediated associates lack </w:t>
        </w:r>
      </w:ins>
      <w:ins w:id="190" w:author="Maxwell, Nicholas [2]" w:date="2023-06-28T14:22:00Z">
        <w:r w:rsidR="002B1B4A">
          <w:rPr>
            <w:rFonts w:ascii="Times New Roman" w:hAnsi="Times New Roman" w:cs="Times New Roman"/>
            <w:sz w:val="24"/>
            <w:szCs w:val="24"/>
          </w:rPr>
          <w:t>intrinsic relatedness cues</w:t>
        </w:r>
      </w:ins>
      <w:r w:rsidR="00EA15C2">
        <w:rPr>
          <w:rFonts w:ascii="Times New Roman" w:hAnsi="Times New Roman" w:cs="Times New Roman"/>
          <w:sz w:val="24"/>
          <w:szCs w:val="24"/>
        </w:rPr>
        <w:t xml:space="preserve">, </w:t>
      </w:r>
      <w:del w:id="191" w:author="Maxwell, Nicholas [2]" w:date="2023-06-28T14:22:00Z">
        <w:r w:rsidR="0018284B" w:rsidDel="002B1B4A">
          <w:rPr>
            <w:rFonts w:ascii="Times New Roman" w:hAnsi="Times New Roman" w:cs="Times New Roman"/>
            <w:sz w:val="24"/>
            <w:szCs w:val="24"/>
          </w:rPr>
          <w:delText>this type of cue-target relation</w:delText>
        </w:r>
      </w:del>
      <w:ins w:id="192" w:author="Maxwell, Nicholas [2]" w:date="2023-06-28T14:22:00Z">
        <w:r w:rsidR="002B1B4A">
          <w:rPr>
            <w:rFonts w:ascii="Times New Roman" w:hAnsi="Times New Roman" w:cs="Times New Roman"/>
            <w:sz w:val="24"/>
            <w:szCs w:val="24"/>
          </w:rPr>
          <w:t>the cue and target</w:t>
        </w:r>
      </w:ins>
      <w:r w:rsidR="0018284B">
        <w:rPr>
          <w:rFonts w:ascii="Times New Roman" w:hAnsi="Times New Roman" w:cs="Times New Roman"/>
          <w:sz w:val="24"/>
          <w:szCs w:val="24"/>
        </w:rPr>
        <w:t xml:space="preserve"> </w:t>
      </w:r>
      <w:del w:id="193" w:author="Maxwell, Nicholas [2]" w:date="2023-06-28T14:23:00Z">
        <w:r w:rsidR="0018284B" w:rsidDel="002B1B4A">
          <w:rPr>
            <w:rFonts w:ascii="Times New Roman" w:hAnsi="Times New Roman" w:cs="Times New Roman"/>
            <w:sz w:val="24"/>
            <w:szCs w:val="24"/>
          </w:rPr>
          <w:delText>reflects</w:delText>
        </w:r>
        <w:r w:rsidR="00BC24AE" w:rsidDel="002B1B4A">
          <w:rPr>
            <w:rFonts w:ascii="Times New Roman" w:hAnsi="Times New Roman" w:cs="Times New Roman"/>
            <w:sz w:val="24"/>
            <w:szCs w:val="24"/>
          </w:rPr>
          <w:delText xml:space="preserve"> an</w:delText>
        </w:r>
        <w:r w:rsidR="00EA15C2" w:rsidDel="002B1B4A">
          <w:rPr>
            <w:rFonts w:ascii="Times New Roman" w:hAnsi="Times New Roman" w:cs="Times New Roman"/>
            <w:sz w:val="24"/>
            <w:szCs w:val="24"/>
          </w:rPr>
          <w:delText xml:space="preserve"> indirect </w:delText>
        </w:r>
      </w:del>
      <w:del w:id="194" w:author="Maxwell, Nicholas [2]" w:date="2023-06-28T14:22:00Z">
        <w:r w:rsidR="00F769C1" w:rsidDel="002B1B4A">
          <w:rPr>
            <w:rFonts w:ascii="Times New Roman" w:hAnsi="Times New Roman" w:cs="Times New Roman"/>
            <w:sz w:val="24"/>
            <w:szCs w:val="24"/>
          </w:rPr>
          <w:delText>relationship</w:delText>
        </w:r>
        <w:r w:rsidR="004758EF" w:rsidDel="002B1B4A">
          <w:rPr>
            <w:rFonts w:ascii="Times New Roman" w:hAnsi="Times New Roman" w:cs="Times New Roman"/>
            <w:sz w:val="24"/>
            <w:szCs w:val="24"/>
          </w:rPr>
          <w:delText xml:space="preserve"> between concepts</w:delText>
        </w:r>
      </w:del>
      <w:del w:id="195" w:author="Maxwell, Nicholas [2]" w:date="2023-06-28T14:23:00Z">
        <w:r w:rsidR="00EA15C2" w:rsidDel="002B1B4A">
          <w:rPr>
            <w:rFonts w:ascii="Times New Roman" w:hAnsi="Times New Roman" w:cs="Times New Roman"/>
            <w:sz w:val="24"/>
            <w:szCs w:val="24"/>
          </w:rPr>
          <w:delText xml:space="preserve">, </w:delText>
        </w:r>
        <w:r w:rsidR="004447C4" w:rsidDel="002B1B4A">
          <w:rPr>
            <w:rFonts w:ascii="Times New Roman" w:hAnsi="Times New Roman" w:cs="Times New Roman"/>
            <w:sz w:val="24"/>
            <w:szCs w:val="24"/>
          </w:rPr>
          <w:delText>as</w:delText>
        </w:r>
        <w:r w:rsidR="004758EF" w:rsidDel="002B1B4A">
          <w:rPr>
            <w:rFonts w:ascii="Times New Roman" w:hAnsi="Times New Roman" w:cs="Times New Roman"/>
            <w:sz w:val="24"/>
            <w:szCs w:val="24"/>
          </w:rPr>
          <w:delText xml:space="preserve"> paired</w:delText>
        </w:r>
        <w:r w:rsidR="00F769C1" w:rsidDel="002B1B4A">
          <w:rPr>
            <w:rFonts w:ascii="Times New Roman" w:hAnsi="Times New Roman" w:cs="Times New Roman"/>
            <w:sz w:val="24"/>
            <w:szCs w:val="24"/>
          </w:rPr>
          <w:delText xml:space="preserve"> </w:delText>
        </w:r>
        <w:r w:rsidR="004758EF" w:rsidDel="002B1B4A">
          <w:rPr>
            <w:rFonts w:ascii="Times New Roman" w:hAnsi="Times New Roman" w:cs="Times New Roman"/>
            <w:sz w:val="24"/>
            <w:szCs w:val="24"/>
          </w:rPr>
          <w:delText>items</w:delText>
        </w:r>
        <w:r w:rsidR="00F769C1" w:rsidDel="002B1B4A">
          <w:rPr>
            <w:rFonts w:ascii="Times New Roman" w:hAnsi="Times New Roman" w:cs="Times New Roman"/>
            <w:sz w:val="24"/>
            <w:szCs w:val="24"/>
          </w:rPr>
          <w:delText xml:space="preserve"> </w:delText>
        </w:r>
        <w:r w:rsidR="00DB640D" w:rsidDel="002B1B4A">
          <w:rPr>
            <w:rFonts w:ascii="Times New Roman" w:hAnsi="Times New Roman" w:cs="Times New Roman"/>
            <w:sz w:val="24"/>
            <w:szCs w:val="24"/>
          </w:rPr>
          <w:delText>are directly unrelated yet are</w:delText>
        </w:r>
      </w:del>
      <w:ins w:id="196" w:author="Maxwell, Nicholas [2]" w:date="2023-06-28T14:23:00Z">
        <w:r w:rsidR="002B1B4A">
          <w:rPr>
            <w:rFonts w:ascii="Times New Roman" w:hAnsi="Times New Roman" w:cs="Times New Roman"/>
            <w:sz w:val="24"/>
            <w:szCs w:val="24"/>
          </w:rPr>
          <w:t>are indirectly</w:t>
        </w:r>
      </w:ins>
      <w:r w:rsidR="00DB640D">
        <w:rPr>
          <w:rFonts w:ascii="Times New Roman" w:hAnsi="Times New Roman" w:cs="Times New Roman"/>
          <w:sz w:val="24"/>
          <w:szCs w:val="24"/>
        </w:rPr>
        <w:t xml:space="preserv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del w:id="197" w:author="Maxwell, Nicholas [2]" w:date="2023-06-28T14:24:00Z">
        <w:r w:rsidR="00C10D69" w:rsidDel="002B1B4A">
          <w:rPr>
            <w:rFonts w:ascii="Times New Roman" w:hAnsi="Times New Roman" w:cs="Times New Roman"/>
            <w:sz w:val="24"/>
            <w:szCs w:val="24"/>
          </w:rPr>
          <w:delText xml:space="preserve">When </w:delText>
        </w:r>
      </w:del>
      <w:ins w:id="198" w:author="Maxwell, Nicholas [2]" w:date="2023-06-28T14:28:00Z">
        <w:r w:rsidR="00C9066C">
          <w:rPr>
            <w:rFonts w:ascii="Times New Roman" w:hAnsi="Times New Roman" w:cs="Times New Roman"/>
            <w:sz w:val="24"/>
            <w:szCs w:val="24"/>
          </w:rPr>
          <w:t>As a result</w:t>
        </w:r>
      </w:ins>
      <w:ins w:id="199" w:author="Maxwell, Nicholas [2]" w:date="2023-06-28T14:24:00Z">
        <w:r w:rsidR="002B1B4A">
          <w:rPr>
            <w:rFonts w:ascii="Times New Roman" w:hAnsi="Times New Roman" w:cs="Times New Roman"/>
            <w:sz w:val="24"/>
            <w:szCs w:val="24"/>
          </w:rPr>
          <w:t xml:space="preserve">, when </w:t>
        </w:r>
      </w:ins>
      <w:r w:rsidR="00C10D69">
        <w:rPr>
          <w:rFonts w:ascii="Times New Roman" w:hAnsi="Times New Roman" w:cs="Times New Roman"/>
          <w:sz w:val="24"/>
          <w:szCs w:val="24"/>
        </w:rPr>
        <w:t xml:space="preserve">participants encounter </w:t>
      </w:r>
      <w:del w:id="200" w:author="Maxwell, Nicholas [2]" w:date="2023-06-28T14:24:00Z">
        <w:r w:rsidR="00C10D69" w:rsidDel="002B1B4A">
          <w:rPr>
            <w:rFonts w:ascii="Times New Roman" w:hAnsi="Times New Roman" w:cs="Times New Roman"/>
            <w:sz w:val="24"/>
            <w:szCs w:val="24"/>
          </w:rPr>
          <w:delText>mediated associate</w:delText>
        </w:r>
      </w:del>
      <w:ins w:id="201" w:author="Maxwell, Nicholas [2]" w:date="2023-06-28T14:27:00Z">
        <w:r w:rsidR="00C9066C">
          <w:rPr>
            <w:rFonts w:ascii="Times New Roman" w:hAnsi="Times New Roman" w:cs="Times New Roman"/>
            <w:sz w:val="24"/>
            <w:szCs w:val="24"/>
          </w:rPr>
          <w:t xml:space="preserve">this pair type </w:t>
        </w:r>
      </w:ins>
      <w:del w:id="202" w:author="Maxwell, Nicholas [2]" w:date="2023-06-28T14:24:00Z">
        <w:r w:rsidR="00C10D69" w:rsidDel="002B1B4A">
          <w:rPr>
            <w:rFonts w:ascii="Times New Roman" w:hAnsi="Times New Roman" w:cs="Times New Roman"/>
            <w:sz w:val="24"/>
            <w:szCs w:val="24"/>
          </w:rPr>
          <w:delText>s</w:delText>
        </w:r>
      </w:del>
      <w:ins w:id="203" w:author="Maxwell, Nicholas [2]" w:date="2023-06-28T14:24:00Z">
        <w:r w:rsidR="002B1B4A">
          <w:rPr>
            <w:rFonts w:ascii="Times New Roman" w:hAnsi="Times New Roman" w:cs="Times New Roman"/>
            <w:sz w:val="24"/>
            <w:szCs w:val="24"/>
          </w:rPr>
          <w:t>at encoding</w:t>
        </w:r>
      </w:ins>
      <w:r w:rsidR="00C428E4">
        <w:rPr>
          <w:rFonts w:ascii="Times New Roman" w:hAnsi="Times New Roman" w:cs="Times New Roman"/>
          <w:sz w:val="24"/>
          <w:szCs w:val="24"/>
        </w:rPr>
        <w:t xml:space="preserve">, </w:t>
      </w:r>
      <w:r w:rsidR="00C10D69">
        <w:rPr>
          <w:rFonts w:ascii="Times New Roman" w:hAnsi="Times New Roman" w:cs="Times New Roman"/>
          <w:sz w:val="24"/>
          <w:szCs w:val="24"/>
        </w:rPr>
        <w:t>the non-presented mediator would be expected to</w:t>
      </w:r>
      <w:del w:id="204" w:author="Maxwell, Nicholas [2]" w:date="2023-06-28T14:28:00Z">
        <w:r w:rsidR="00C10D69" w:rsidDel="00C9066C">
          <w:rPr>
            <w:rFonts w:ascii="Times New Roman" w:hAnsi="Times New Roman" w:cs="Times New Roman"/>
            <w:sz w:val="24"/>
            <w:szCs w:val="24"/>
          </w:rPr>
          <w:delText xml:space="preserve"> be</w:delText>
        </w:r>
      </w:del>
      <w:r w:rsidR="00C10D69">
        <w:rPr>
          <w:rFonts w:ascii="Times New Roman" w:hAnsi="Times New Roman" w:cs="Times New Roman"/>
          <w:sz w:val="24"/>
          <w:szCs w:val="24"/>
        </w:rPr>
        <w:t xml:space="preserve"> activate</w:t>
      </w:r>
      <w:del w:id="205" w:author="Maxwell, Nicholas [2]" w:date="2023-06-28T14:28:00Z">
        <w:r w:rsidR="00C10D69" w:rsidDel="00C9066C">
          <w:rPr>
            <w:rFonts w:ascii="Times New Roman" w:hAnsi="Times New Roman" w:cs="Times New Roman"/>
            <w:sz w:val="24"/>
            <w:szCs w:val="24"/>
          </w:rPr>
          <w:delText>d</w:delText>
        </w:r>
      </w:del>
      <w:r w:rsidR="00C10D69">
        <w:rPr>
          <w:rFonts w:ascii="Times New Roman" w:hAnsi="Times New Roman" w:cs="Times New Roman"/>
          <w:sz w:val="24"/>
          <w:szCs w:val="24"/>
        </w:rPr>
        <w:t xml:space="preserve"> via spreading activation (</w:t>
      </w:r>
      <w:r w:rsidR="001965F1">
        <w:rPr>
          <w:rFonts w:ascii="Times New Roman" w:hAnsi="Times New Roman" w:cs="Times New Roman"/>
          <w:sz w:val="24"/>
          <w:szCs w:val="24"/>
        </w:rPr>
        <w:t xml:space="preserve">see </w:t>
      </w:r>
      <w:proofErr w:type="spellStart"/>
      <w:r w:rsidR="007D0012">
        <w:rPr>
          <w:rFonts w:ascii="Times New Roman" w:hAnsi="Times New Roman" w:cs="Times New Roman"/>
          <w:sz w:val="24"/>
          <w:szCs w:val="24"/>
        </w:rPr>
        <w:t>Balota</w:t>
      </w:r>
      <w:proofErr w:type="spellEnd"/>
      <w:r w:rsidR="007D0012">
        <w:rPr>
          <w:rFonts w:ascii="Times New Roman" w:hAnsi="Times New Roman" w:cs="Times New Roman"/>
          <w:sz w:val="24"/>
          <w:szCs w:val="24"/>
        </w:rPr>
        <w:t xml:space="preserve">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ins w:id="206" w:author="Nick Maxwell" w:date="2023-06-23T16:30:00Z">
        <w:r w:rsidR="00E40EC1">
          <w:rPr>
            <w:rFonts w:ascii="Times New Roman" w:hAnsi="Times New Roman" w:cs="Times New Roman"/>
            <w:sz w:val="24"/>
            <w:szCs w:val="24"/>
          </w:rPr>
          <w:t xml:space="preserve">Thus, </w:t>
        </w:r>
        <w:moveToRangeStart w:id="207" w:author="Nick Maxwell" w:date="2023-06-23T16:30:00Z" w:name="move138430267"/>
        <w:r w:rsidR="00E40EC1" w:rsidRPr="00E40EC1">
          <w:rPr>
            <w:rFonts w:ascii="Times New Roman" w:hAnsi="Times New Roman" w:cs="Times New Roman"/>
            <w:sz w:val="24"/>
            <w:szCs w:val="24"/>
          </w:rPr>
          <w:t xml:space="preserve">if JOL reactivity </w:t>
        </w:r>
      </w:ins>
      <w:ins w:id="208" w:author="Nick Maxwell" w:date="2023-06-23T16:31:00Z">
        <w:r w:rsidR="00E40EC1">
          <w:rPr>
            <w:rFonts w:ascii="Times New Roman" w:hAnsi="Times New Roman" w:cs="Times New Roman"/>
            <w:sz w:val="24"/>
            <w:szCs w:val="24"/>
          </w:rPr>
          <w:t xml:space="preserve">only </w:t>
        </w:r>
      </w:ins>
      <w:ins w:id="209" w:author="Nick Maxwell" w:date="2023-06-23T16:30:00Z">
        <w:r w:rsidR="00E40EC1" w:rsidRPr="00E40EC1">
          <w:rPr>
            <w:rFonts w:ascii="Times New Roman" w:hAnsi="Times New Roman" w:cs="Times New Roman"/>
            <w:sz w:val="24"/>
            <w:szCs w:val="24"/>
          </w:rPr>
          <w:t xml:space="preserve">requires that intrinsic relatedness cues are perceptible at encoding (i.e., cue-strengthening), no reactivity would be expected to occur on this pair type. </w:t>
        </w:r>
      </w:ins>
      <w:moveToRangeEnd w:id="207"/>
      <w:del w:id="210" w:author="Nick Maxwell" w:date="2023-06-23T16:30:00Z">
        <w:r w:rsidR="00555940" w:rsidDel="00E40EC1">
          <w:rPr>
            <w:rFonts w:ascii="Times New Roman" w:hAnsi="Times New Roman" w:cs="Times New Roman"/>
            <w:sz w:val="24"/>
            <w:szCs w:val="24"/>
          </w:rPr>
          <w:delText>Thus, if JOL</w:delText>
        </w:r>
      </w:del>
      <w:del w:id="211" w:author="Nick Maxwell" w:date="2023-06-23T16:29:00Z">
        <w:r w:rsidR="00555940" w:rsidDel="00E40EC1">
          <w:rPr>
            <w:rFonts w:ascii="Times New Roman" w:hAnsi="Times New Roman" w:cs="Times New Roman"/>
            <w:sz w:val="24"/>
            <w:szCs w:val="24"/>
          </w:rPr>
          <w:delText>s</w:delText>
        </w:r>
        <w:r w:rsidR="00C347F7" w:rsidDel="00E40EC1">
          <w:rPr>
            <w:rFonts w:ascii="Times New Roman" w:hAnsi="Times New Roman" w:cs="Times New Roman"/>
            <w:sz w:val="24"/>
            <w:szCs w:val="24"/>
          </w:rPr>
          <w:delText xml:space="preserve"> </w:delText>
        </w:r>
      </w:del>
      <w:del w:id="212" w:author="Nick Maxwell" w:date="2023-06-23T16:30:00Z">
        <w:r w:rsidR="00555940" w:rsidDel="00E40EC1">
          <w:rPr>
            <w:rFonts w:ascii="Times New Roman" w:hAnsi="Times New Roman" w:cs="Times New Roman"/>
            <w:sz w:val="24"/>
            <w:szCs w:val="24"/>
          </w:rPr>
          <w:delText xml:space="preserve">strengthen pre-existing cue-target </w:delText>
        </w:r>
        <w:r w:rsidR="00C10D69" w:rsidDel="00E40EC1">
          <w:rPr>
            <w:rFonts w:ascii="Times New Roman" w:hAnsi="Times New Roman" w:cs="Times New Roman"/>
            <w:sz w:val="24"/>
            <w:szCs w:val="24"/>
          </w:rPr>
          <w:delText xml:space="preserve">associations via relational </w:delText>
        </w:r>
        <w:r w:rsidR="00075ABA" w:rsidDel="00E40EC1">
          <w:rPr>
            <w:rFonts w:ascii="Times New Roman" w:hAnsi="Times New Roman" w:cs="Times New Roman"/>
            <w:sz w:val="24"/>
            <w:szCs w:val="24"/>
          </w:rPr>
          <w:delText>processing</w:delText>
        </w:r>
        <w:r w:rsidR="00BC3CDB" w:rsidDel="00E40EC1">
          <w:rPr>
            <w:rFonts w:ascii="Times New Roman" w:hAnsi="Times New Roman" w:cs="Times New Roman"/>
            <w:sz w:val="24"/>
            <w:szCs w:val="24"/>
          </w:rPr>
          <w:delText>,</w:delText>
        </w:r>
        <w:r w:rsidR="00555940" w:rsidDel="00E40EC1">
          <w:rPr>
            <w:rFonts w:ascii="Times New Roman" w:hAnsi="Times New Roman" w:cs="Times New Roman"/>
            <w:sz w:val="24"/>
            <w:szCs w:val="24"/>
          </w:rPr>
          <w:delText xml:space="preserve"> </w:delText>
        </w:r>
        <w:r w:rsidR="00C347F7" w:rsidDel="00E40EC1">
          <w:rPr>
            <w:rFonts w:ascii="Times New Roman" w:hAnsi="Times New Roman" w:cs="Times New Roman"/>
            <w:sz w:val="24"/>
            <w:szCs w:val="24"/>
          </w:rPr>
          <w:delText xml:space="preserve">positive reactivity would be expected </w:delText>
        </w:r>
        <w:r w:rsidR="005820FB" w:rsidDel="00E40EC1">
          <w:rPr>
            <w:rFonts w:ascii="Times New Roman" w:hAnsi="Times New Roman" w:cs="Times New Roman"/>
            <w:sz w:val="24"/>
            <w:szCs w:val="24"/>
          </w:rPr>
          <w:delText xml:space="preserve">to occur </w:delText>
        </w:r>
        <w:r w:rsidR="00C347F7" w:rsidDel="00E40EC1">
          <w:rPr>
            <w:rFonts w:ascii="Times New Roman" w:hAnsi="Times New Roman" w:cs="Times New Roman"/>
            <w:sz w:val="24"/>
            <w:szCs w:val="24"/>
          </w:rPr>
          <w:delText xml:space="preserve">on </w:delText>
        </w:r>
        <w:r w:rsidR="00555940" w:rsidDel="00E40EC1">
          <w:rPr>
            <w:rFonts w:ascii="Times New Roman" w:hAnsi="Times New Roman" w:cs="Times New Roman"/>
            <w:sz w:val="24"/>
            <w:szCs w:val="24"/>
          </w:rPr>
          <w:delText xml:space="preserve">mediated </w:delText>
        </w:r>
        <w:r w:rsidR="001965F1" w:rsidDel="00E40EC1">
          <w:rPr>
            <w:rFonts w:ascii="Times New Roman" w:hAnsi="Times New Roman" w:cs="Times New Roman"/>
            <w:sz w:val="24"/>
            <w:szCs w:val="24"/>
          </w:rPr>
          <w:delText>associates</w:delText>
        </w:r>
        <w:r w:rsidR="00BC3CDB" w:rsidDel="00E40EC1">
          <w:rPr>
            <w:rFonts w:ascii="Times New Roman" w:hAnsi="Times New Roman" w:cs="Times New Roman"/>
            <w:sz w:val="24"/>
            <w:szCs w:val="24"/>
          </w:rPr>
          <w:delText xml:space="preserve">. </w:delText>
        </w:r>
      </w:del>
      <w:r w:rsidR="00555940">
        <w:rPr>
          <w:rFonts w:ascii="Times New Roman" w:hAnsi="Times New Roman" w:cs="Times New Roman"/>
          <w:sz w:val="24"/>
          <w:szCs w:val="24"/>
        </w:rPr>
        <w:t xml:space="preserve">However, </w:t>
      </w:r>
      <w:ins w:id="213" w:author="Nick Maxwell" w:date="2023-06-23T16:30:00Z">
        <w:r w:rsidR="00E40EC1">
          <w:rPr>
            <w:rFonts w:ascii="Times New Roman" w:hAnsi="Times New Roman" w:cs="Times New Roman"/>
            <w:sz w:val="24"/>
            <w:szCs w:val="24"/>
          </w:rPr>
          <w:t xml:space="preserve">if JOLs also strengthen pre-existing cue-target associations via relational processing, positive reactivity would be expected to occur on mediated associates. </w:t>
        </w:r>
      </w:ins>
      <w:moveFromRangeStart w:id="214" w:author="Nick Maxwell" w:date="2023-06-23T16:30:00Z" w:name="move138430267"/>
      <w:moveFrom w:id="215" w:author="Nick Maxwell" w:date="2023-06-23T16:30:00Z">
        <w:del w:id="216" w:author="Maxwell, Nicholas [2]" w:date="2023-06-28T14:29:00Z">
          <w:r w:rsidR="00555940" w:rsidDel="00C9066C">
            <w:rPr>
              <w:rFonts w:ascii="Times New Roman" w:hAnsi="Times New Roman" w:cs="Times New Roman"/>
              <w:sz w:val="24"/>
              <w:szCs w:val="24"/>
            </w:rPr>
            <w:delText>if JOL reactivity</w:delText>
          </w:r>
          <w:r w:rsidR="001965F1" w:rsidDel="00C9066C">
            <w:rPr>
              <w:rFonts w:ascii="Times New Roman" w:hAnsi="Times New Roman" w:cs="Times New Roman"/>
              <w:sz w:val="24"/>
              <w:szCs w:val="24"/>
            </w:rPr>
            <w:delText xml:space="preserve"> </w:delText>
          </w:r>
          <w:r w:rsidR="00584DCC" w:rsidDel="00C9066C">
            <w:rPr>
              <w:rFonts w:ascii="Times New Roman" w:hAnsi="Times New Roman" w:cs="Times New Roman"/>
              <w:sz w:val="24"/>
              <w:szCs w:val="24"/>
            </w:rPr>
            <w:delText xml:space="preserve">instead </w:delText>
          </w:r>
          <w:r w:rsidR="001965F1" w:rsidDel="00C9066C">
            <w:rPr>
              <w:rFonts w:ascii="Times New Roman" w:hAnsi="Times New Roman" w:cs="Times New Roman"/>
              <w:sz w:val="24"/>
              <w:szCs w:val="24"/>
            </w:rPr>
            <w:delText>requires that</w:delText>
          </w:r>
          <w:r w:rsidR="00555940" w:rsidDel="00C9066C">
            <w:rPr>
              <w:rFonts w:ascii="Times New Roman" w:hAnsi="Times New Roman" w:cs="Times New Roman"/>
              <w:sz w:val="24"/>
              <w:szCs w:val="24"/>
            </w:rPr>
            <w:delText xml:space="preserve"> intrinsic relatedness cues </w:delText>
          </w:r>
          <w:r w:rsidR="001965F1" w:rsidDel="00C9066C">
            <w:rPr>
              <w:rFonts w:ascii="Times New Roman" w:hAnsi="Times New Roman" w:cs="Times New Roman"/>
              <w:sz w:val="24"/>
              <w:szCs w:val="24"/>
            </w:rPr>
            <w:delText>are</w:delText>
          </w:r>
          <w:r w:rsidR="00555940" w:rsidDel="00C9066C">
            <w:rPr>
              <w:rFonts w:ascii="Times New Roman" w:hAnsi="Times New Roman" w:cs="Times New Roman"/>
              <w:sz w:val="24"/>
              <w:szCs w:val="24"/>
            </w:rPr>
            <w:delText xml:space="preserve"> </w:delText>
          </w:r>
          <w:r w:rsidR="001965F1" w:rsidDel="00C9066C">
            <w:rPr>
              <w:rFonts w:ascii="Times New Roman" w:hAnsi="Times New Roman" w:cs="Times New Roman"/>
              <w:sz w:val="24"/>
              <w:szCs w:val="24"/>
            </w:rPr>
            <w:delText>perceptible</w:delText>
          </w:r>
          <w:r w:rsidR="00555940" w:rsidDel="00C9066C">
            <w:rPr>
              <w:rFonts w:ascii="Times New Roman" w:hAnsi="Times New Roman" w:cs="Times New Roman"/>
              <w:sz w:val="24"/>
              <w:szCs w:val="24"/>
            </w:rPr>
            <w:delText xml:space="preserve"> at encoding</w:delText>
          </w:r>
          <w:r w:rsidR="00BC3CDB" w:rsidDel="00C9066C">
            <w:rPr>
              <w:rFonts w:ascii="Times New Roman" w:hAnsi="Times New Roman" w:cs="Times New Roman"/>
              <w:sz w:val="24"/>
              <w:szCs w:val="24"/>
            </w:rPr>
            <w:delText xml:space="preserve"> (i.e., cue-strengthening)</w:delText>
          </w:r>
          <w:r w:rsidR="00555940" w:rsidDel="00C9066C">
            <w:rPr>
              <w:rFonts w:ascii="Times New Roman" w:hAnsi="Times New Roman" w:cs="Times New Roman"/>
              <w:sz w:val="24"/>
              <w:szCs w:val="24"/>
            </w:rPr>
            <w:delText>, no reactivity would be expected to occur</w:delText>
          </w:r>
          <w:r w:rsidR="0018284B" w:rsidDel="00C9066C">
            <w:rPr>
              <w:rFonts w:ascii="Times New Roman" w:hAnsi="Times New Roman" w:cs="Times New Roman"/>
              <w:sz w:val="24"/>
              <w:szCs w:val="24"/>
            </w:rPr>
            <w:delText xml:space="preserve"> on this pair type</w:delText>
          </w:r>
          <w:r w:rsidR="00555940" w:rsidDel="00C9066C">
            <w:rPr>
              <w:rFonts w:ascii="Times New Roman" w:hAnsi="Times New Roman" w:cs="Times New Roman"/>
              <w:sz w:val="24"/>
              <w:szCs w:val="24"/>
            </w:rPr>
            <w:delText xml:space="preserve">. </w:delText>
          </w:r>
        </w:del>
      </w:moveFrom>
      <w:moveFromRangeEnd w:id="214"/>
      <w:del w:id="217" w:author="Maxwell, Nicholas [2]" w:date="2023-06-28T14:29:00Z">
        <w:r w:rsidR="00555940" w:rsidRPr="008D294E" w:rsidDel="00C9066C">
          <w:rPr>
            <w:rFonts w:ascii="Times New Roman" w:hAnsi="Times New Roman" w:cs="Times New Roman"/>
            <w:sz w:val="24"/>
            <w:szCs w:val="24"/>
          </w:rPr>
          <w:delText>Thus</w:delText>
        </w:r>
      </w:del>
      <w:ins w:id="218" w:author="Maxwell, Nicholas [2]" w:date="2023-06-28T14:29:00Z">
        <w:del w:id="219" w:author="Nick Maxwell" w:date="2023-06-23T16:30:00Z">
          <w:r w:rsidR="00C9066C" w:rsidDel="00E40EC1">
            <w:rPr>
              <w:rFonts w:ascii="Times New Roman" w:hAnsi="Times New Roman" w:cs="Times New Roman"/>
              <w:sz w:val="24"/>
              <w:szCs w:val="24"/>
            </w:rPr>
            <w:delText xml:space="preserve">if JOL reactivity instead requires that intrinsic relatedness cues are perceptible at encoding (i.e., cue-strengthening), no reactivity would be expected to occur on this pair type. </w:delText>
          </w:r>
        </w:del>
        <w:r w:rsidR="00C9066C" w:rsidRPr="008D294E">
          <w:rPr>
            <w:rFonts w:ascii="Times New Roman" w:hAnsi="Times New Roman" w:cs="Times New Roman"/>
            <w:sz w:val="24"/>
            <w:szCs w:val="24"/>
          </w:rPr>
          <w:t>Th</w:t>
        </w:r>
        <w:r w:rsidR="00C9066C">
          <w:rPr>
            <w:rFonts w:ascii="Times New Roman" w:hAnsi="Times New Roman" w:cs="Times New Roman"/>
            <w:sz w:val="24"/>
            <w:szCs w:val="24"/>
          </w:rPr>
          <w:t>erefore</w:t>
        </w:r>
      </w:ins>
      <w:r w:rsidR="00555940" w:rsidRPr="008D294E">
        <w:rPr>
          <w:rFonts w:ascii="Times New Roman" w:hAnsi="Times New Roman" w:cs="Times New Roman"/>
          <w:sz w:val="24"/>
          <w:szCs w:val="24"/>
        </w:rPr>
        <w:t xml:space="preserve">, by comparing forward and mediated </w:t>
      </w:r>
      <w:del w:id="220" w:author="Nick Maxwell" w:date="2023-06-23T16:34:00Z">
        <w:r w:rsidR="00555940" w:rsidRPr="008D294E" w:rsidDel="00756D5F">
          <w:rPr>
            <w:rFonts w:ascii="Times New Roman" w:hAnsi="Times New Roman" w:cs="Times New Roman"/>
            <w:sz w:val="24"/>
            <w:szCs w:val="24"/>
          </w:rPr>
          <w:delText>pairs</w:delText>
        </w:r>
      </w:del>
      <w:ins w:id="221" w:author="Nick Maxwell" w:date="2023-06-23T16:34:00Z">
        <w:r w:rsidR="00756D5F">
          <w:rPr>
            <w:rFonts w:ascii="Times New Roman" w:hAnsi="Times New Roman" w:cs="Times New Roman"/>
            <w:sz w:val="24"/>
            <w:szCs w:val="24"/>
          </w:rPr>
          <w:t>associates</w:t>
        </w:r>
      </w:ins>
      <w:r w:rsidR="00555940" w:rsidRPr="008D294E">
        <w:rPr>
          <w:rFonts w:ascii="Times New Roman" w:hAnsi="Times New Roman" w:cs="Times New Roman"/>
          <w:sz w:val="24"/>
          <w:szCs w:val="24"/>
        </w:rPr>
        <w:t xml:space="preserve">,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 xml:space="preserve">provided </w:t>
      </w:r>
      <w:del w:id="222" w:author="Maxwell, Nicholas [2]" w:date="2023-06-28T13:39:00Z">
        <w:r w:rsidR="00555940" w:rsidRPr="008D294E" w:rsidDel="00E8383A">
          <w:rPr>
            <w:rFonts w:ascii="Times New Roman" w:hAnsi="Times New Roman" w:cs="Times New Roman"/>
            <w:sz w:val="24"/>
            <w:szCs w:val="24"/>
          </w:rPr>
          <w:delText xml:space="preserve">a </w:delText>
        </w:r>
      </w:del>
      <w:r w:rsidR="00555940" w:rsidRPr="008D294E">
        <w:rPr>
          <w:rFonts w:ascii="Times New Roman" w:hAnsi="Times New Roman" w:cs="Times New Roman"/>
          <w:sz w:val="24"/>
          <w:szCs w:val="24"/>
        </w:rPr>
        <w:t>stronger test</w:t>
      </w:r>
      <w:ins w:id="223" w:author="Maxwell, Nicholas [2]" w:date="2023-06-28T13:39:00Z">
        <w:r w:rsidR="00E8383A">
          <w:rPr>
            <w:rFonts w:ascii="Times New Roman" w:hAnsi="Times New Roman" w:cs="Times New Roman"/>
            <w:sz w:val="24"/>
            <w:szCs w:val="24"/>
          </w:rPr>
          <w:t>s</w:t>
        </w:r>
      </w:ins>
      <w:r w:rsidR="00555940" w:rsidRPr="008D294E">
        <w:rPr>
          <w:rFonts w:ascii="Times New Roman" w:hAnsi="Times New Roman" w:cs="Times New Roman"/>
          <w:sz w:val="24"/>
          <w:szCs w:val="24"/>
        </w:rPr>
        <w:t xml:space="preserve"> of</w:t>
      </w:r>
      <w:ins w:id="224" w:author="Maxwell, Nicholas [2]" w:date="2023-06-28T13:39:00Z">
        <w:r w:rsidR="00E8383A">
          <w:rPr>
            <w:rFonts w:ascii="Times New Roman" w:hAnsi="Times New Roman" w:cs="Times New Roman"/>
            <w:sz w:val="24"/>
            <w:szCs w:val="24"/>
          </w:rPr>
          <w:t xml:space="preserve"> both</w:t>
        </w:r>
      </w:ins>
      <w:r w:rsidR="00555940" w:rsidRPr="008D294E">
        <w:rPr>
          <w:rFonts w:ascii="Times New Roman" w:hAnsi="Times New Roman" w:cs="Times New Roman"/>
          <w:sz w:val="24"/>
          <w:szCs w:val="24"/>
        </w:rPr>
        <w:t xml:space="preserve"> the</w:t>
      </w:r>
      <w:ins w:id="225" w:author="Maxwell, Nicholas [2]" w:date="2023-06-28T13:39:00Z">
        <w:r w:rsidR="00E8383A">
          <w:rPr>
            <w:rFonts w:ascii="Times New Roman" w:hAnsi="Times New Roman" w:cs="Times New Roman"/>
            <w:sz w:val="24"/>
            <w:szCs w:val="24"/>
          </w:rPr>
          <w:t xml:space="preserve"> cue-st</w:t>
        </w:r>
      </w:ins>
      <w:ins w:id="226" w:author="Maxwell, Nicholas [2]" w:date="2023-06-28T13:40:00Z">
        <w:r w:rsidR="00E8383A">
          <w:rPr>
            <w:rFonts w:ascii="Times New Roman" w:hAnsi="Times New Roman" w:cs="Times New Roman"/>
            <w:sz w:val="24"/>
            <w:szCs w:val="24"/>
          </w:rPr>
          <w:t>rengthening and</w:t>
        </w:r>
      </w:ins>
      <w:r w:rsidR="00555940" w:rsidRPr="008D294E">
        <w:rPr>
          <w:rFonts w:ascii="Times New Roman" w:hAnsi="Times New Roman" w:cs="Times New Roman"/>
          <w:sz w:val="24"/>
          <w:szCs w:val="24"/>
        </w:rPr>
        <w:t xml:space="preserve"> </w:t>
      </w:r>
      <w:r w:rsidR="00C10D69">
        <w:rPr>
          <w:rFonts w:ascii="Times New Roman" w:hAnsi="Times New Roman" w:cs="Times New Roman"/>
          <w:sz w:val="24"/>
          <w:szCs w:val="24"/>
        </w:rPr>
        <w:t>relational</w:t>
      </w:r>
      <w:r w:rsidR="00555940" w:rsidRPr="008D294E">
        <w:rPr>
          <w:rFonts w:ascii="Times New Roman" w:hAnsi="Times New Roman" w:cs="Times New Roman"/>
          <w:sz w:val="24"/>
          <w:szCs w:val="24"/>
        </w:rPr>
        <w:t xml:space="preserve"> account</w:t>
      </w:r>
      <w:ins w:id="227" w:author="Maxwell, Nicholas [2]" w:date="2023-06-28T13:40:00Z">
        <w:r w:rsidR="00E8383A">
          <w:rPr>
            <w:rFonts w:ascii="Times New Roman" w:hAnsi="Times New Roman" w:cs="Times New Roman"/>
            <w:sz w:val="24"/>
            <w:szCs w:val="24"/>
          </w:rPr>
          <w:t>s</w:t>
        </w:r>
      </w:ins>
      <w:r w:rsidR="00555940" w:rsidRPr="008D294E">
        <w:rPr>
          <w:rFonts w:ascii="Times New Roman" w:hAnsi="Times New Roman" w:cs="Times New Roman"/>
          <w:sz w:val="24"/>
          <w:szCs w:val="24"/>
        </w:rPr>
        <w:t xml:space="preserve"> of </w:t>
      </w:r>
      <w:commentRangeStart w:id="228"/>
      <w:r w:rsidR="00555940" w:rsidRPr="008D294E">
        <w:rPr>
          <w:rFonts w:ascii="Times New Roman" w:hAnsi="Times New Roman" w:cs="Times New Roman"/>
          <w:sz w:val="24"/>
          <w:szCs w:val="24"/>
        </w:rPr>
        <w:t xml:space="preserve">JOL </w:t>
      </w:r>
      <w:commentRangeStart w:id="229"/>
      <w:commentRangeStart w:id="230"/>
      <w:r w:rsidR="00555940" w:rsidRPr="008D294E">
        <w:rPr>
          <w:rFonts w:ascii="Times New Roman" w:hAnsi="Times New Roman" w:cs="Times New Roman"/>
          <w:sz w:val="24"/>
          <w:szCs w:val="24"/>
        </w:rPr>
        <w:t>reactivity</w:t>
      </w:r>
      <w:commentRangeEnd w:id="229"/>
      <w:r w:rsidR="00075ABA">
        <w:rPr>
          <w:rStyle w:val="CommentReference"/>
        </w:rPr>
        <w:commentReference w:id="229"/>
      </w:r>
      <w:commentRangeEnd w:id="230"/>
      <w:r w:rsidR="00575011">
        <w:rPr>
          <w:rStyle w:val="CommentReference"/>
        </w:rPr>
        <w:commentReference w:id="230"/>
      </w:r>
      <w:r w:rsidR="00555940" w:rsidRPr="008D294E">
        <w:rPr>
          <w:rFonts w:ascii="Times New Roman" w:hAnsi="Times New Roman" w:cs="Times New Roman"/>
          <w:sz w:val="24"/>
          <w:szCs w:val="24"/>
        </w:rPr>
        <w:t>.</w:t>
      </w:r>
      <w:commentRangeEnd w:id="228"/>
      <w:r w:rsidR="00C9066C">
        <w:rPr>
          <w:rStyle w:val="CommentReference"/>
        </w:rPr>
        <w:commentReference w:id="228"/>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5F23B708"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del w:id="231" w:author="Maxwell, Nicholas [2]" w:date="2023-06-28T13:40:00Z">
        <w:r w:rsidR="0002544B" w:rsidDel="00E8383A">
          <w:rPr>
            <w:rFonts w:ascii="Times New Roman" w:hAnsi="Times New Roman" w:cs="Times New Roman"/>
            <w:sz w:val="24"/>
            <w:szCs w:val="24"/>
          </w:rPr>
          <w:delText>relational</w:delText>
        </w:r>
        <w:r w:rsidR="00151A88" w:rsidDel="00E8383A">
          <w:rPr>
            <w:rFonts w:ascii="Times New Roman" w:hAnsi="Times New Roman" w:cs="Times New Roman"/>
            <w:sz w:val="24"/>
            <w:szCs w:val="24"/>
          </w:rPr>
          <w:delText xml:space="preserve"> and </w:delText>
        </w:r>
      </w:del>
      <w:r w:rsidR="00151A88">
        <w:rPr>
          <w:rFonts w:ascii="Times New Roman" w:hAnsi="Times New Roman" w:cs="Times New Roman"/>
          <w:sz w:val="24"/>
          <w:szCs w:val="24"/>
        </w:rPr>
        <w:t>cue-strengthening</w:t>
      </w:r>
      <w:r w:rsidR="00DA36EA">
        <w:rPr>
          <w:rFonts w:ascii="Times New Roman" w:hAnsi="Times New Roman" w:cs="Times New Roman"/>
          <w:sz w:val="24"/>
          <w:szCs w:val="24"/>
        </w:rPr>
        <w:t xml:space="preserve"> </w:t>
      </w:r>
      <w:ins w:id="232" w:author="Maxwell, Nicholas [2]" w:date="2023-06-28T13:40:00Z">
        <w:r w:rsidR="00E8383A">
          <w:rPr>
            <w:rFonts w:ascii="Times New Roman" w:hAnsi="Times New Roman" w:cs="Times New Roman"/>
            <w:sz w:val="24"/>
            <w:szCs w:val="24"/>
          </w:rPr>
          <w:t xml:space="preserve">and relational </w:t>
        </w:r>
      </w:ins>
      <w:r w:rsidR="00DA36EA">
        <w:rPr>
          <w:rFonts w:ascii="Times New Roman" w:hAnsi="Times New Roman" w:cs="Times New Roman"/>
          <w:sz w:val="24"/>
          <w:szCs w:val="24"/>
        </w:rPr>
        <w:t>account</w:t>
      </w:r>
      <w:ins w:id="233" w:author="Maxwell, Nicholas [2]" w:date="2023-06-28T13:40:00Z">
        <w:r w:rsidR="00E8383A">
          <w:rPr>
            <w:rFonts w:ascii="Times New Roman" w:hAnsi="Times New Roman" w:cs="Times New Roman"/>
            <w:sz w:val="24"/>
            <w:szCs w:val="24"/>
          </w:rPr>
          <w:t>s</w:t>
        </w:r>
      </w:ins>
      <w:r w:rsidR="00151A88">
        <w:rPr>
          <w:rFonts w:ascii="Times New Roman" w:hAnsi="Times New Roman" w:cs="Times New Roman"/>
          <w:sz w:val="24"/>
          <w:szCs w:val="24"/>
        </w:rPr>
        <w:t xml:space="preserve">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w:t>
      </w:r>
      <w:r w:rsidR="00075ABA">
        <w:rPr>
          <w:rFonts w:ascii="Times New Roman" w:hAnsi="Times New Roman" w:cs="Times New Roman"/>
          <w:sz w:val="24"/>
          <w:szCs w:val="24"/>
        </w:rPr>
        <w:t xml:space="preserve">providing </w:t>
      </w:r>
      <w:r w:rsidR="00D615D0">
        <w:rPr>
          <w:rFonts w:ascii="Times New Roman" w:hAnsi="Times New Roman" w:cs="Times New Roman"/>
          <w:sz w:val="24"/>
          <w:szCs w:val="24"/>
        </w:rPr>
        <w:t xml:space="preserve">JOLs should produce positive reactivity, but only on related pairs. For unrelated pairs, </w:t>
      </w:r>
      <w:r w:rsidR="00D615D0">
        <w:rPr>
          <w:rFonts w:ascii="Times New Roman" w:hAnsi="Times New Roman" w:cs="Times New Roman"/>
          <w:sz w:val="24"/>
          <w:szCs w:val="24"/>
        </w:rPr>
        <w:lastRenderedPageBreak/>
        <w:t xml:space="preserve">no 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02544B">
        <w:rPr>
          <w:rFonts w:ascii="Times New Roman" w:hAnsi="Times New Roman" w:cs="Times New Roman"/>
          <w:sz w:val="24"/>
          <w:szCs w:val="24"/>
        </w:rPr>
        <w:t>relational</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02544B">
        <w:rPr>
          <w:rFonts w:ascii="Times New Roman" w:hAnsi="Times New Roman" w:cs="Times New Roman"/>
          <w:sz w:val="24"/>
          <w:szCs w:val="24"/>
        </w:rPr>
        <w:t>relational</w:t>
      </w:r>
      <w:r w:rsidR="00555940">
        <w:rPr>
          <w:rFonts w:ascii="Times New Roman" w:hAnsi="Times New Roman" w:cs="Times New Roman"/>
          <w:sz w:val="24"/>
          <w:szCs w:val="24"/>
        </w:rPr>
        <w:t xml:space="preserve"> account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pairs,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mediated pairs,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The cue-strengthening account, however,</w:t>
      </w:r>
      <w:ins w:id="234" w:author="Maxwell, Nicholas [2]" w:date="2023-06-28T13:42:00Z">
        <w:r w:rsidR="00972CC7">
          <w:rPr>
            <w:rFonts w:ascii="Times New Roman" w:hAnsi="Times New Roman" w:cs="Times New Roman"/>
            <w:sz w:val="24"/>
            <w:szCs w:val="24"/>
          </w:rPr>
          <w:t xml:space="preserve"> </w:t>
        </w:r>
      </w:ins>
      <w:del w:id="235" w:author="Maxwell, Nicholas [2]" w:date="2023-06-28T13:46:00Z">
        <w:r w:rsidR="00D615D0" w:rsidDel="004D0D95">
          <w:rPr>
            <w:rFonts w:ascii="Times New Roman" w:hAnsi="Times New Roman" w:cs="Times New Roman"/>
            <w:sz w:val="24"/>
            <w:szCs w:val="24"/>
          </w:rPr>
          <w:delText xml:space="preserve"> </w:delText>
        </w:r>
      </w:del>
      <w:r w:rsidR="00D615D0">
        <w:rPr>
          <w:rFonts w:ascii="Times New Roman" w:hAnsi="Times New Roman" w:cs="Times New Roman"/>
          <w:sz w:val="24"/>
          <w:szCs w:val="24"/>
        </w:rPr>
        <w:t xml:space="preserve">predicts </w:t>
      </w:r>
      <w:del w:id="236" w:author="Maxwell, Nicholas [2]" w:date="2023-06-28T13:46:00Z">
        <w:r w:rsidR="00CD1913" w:rsidDel="004D0D95">
          <w:rPr>
            <w:rFonts w:ascii="Times New Roman" w:hAnsi="Times New Roman" w:cs="Times New Roman"/>
            <w:sz w:val="24"/>
            <w:szCs w:val="24"/>
          </w:rPr>
          <w:delText xml:space="preserve">a memory improvement on forward </w:delText>
        </w:r>
        <w:r w:rsidR="0091035F" w:rsidDel="004D0D95">
          <w:rPr>
            <w:rFonts w:ascii="Times New Roman" w:hAnsi="Times New Roman" w:cs="Times New Roman"/>
            <w:sz w:val="24"/>
            <w:szCs w:val="24"/>
          </w:rPr>
          <w:delText xml:space="preserve">associates </w:delText>
        </w:r>
        <w:r w:rsidR="00CD1913" w:rsidDel="004D0D95">
          <w:rPr>
            <w:rFonts w:ascii="Times New Roman" w:hAnsi="Times New Roman" w:cs="Times New Roman"/>
            <w:sz w:val="24"/>
            <w:szCs w:val="24"/>
          </w:rPr>
          <w:delText xml:space="preserve">but </w:delText>
        </w:r>
      </w:del>
      <w:r w:rsidR="00D615D0">
        <w:rPr>
          <w:rFonts w:ascii="Times New Roman" w:hAnsi="Times New Roman" w:cs="Times New Roman"/>
          <w:sz w:val="24"/>
          <w:szCs w:val="24"/>
        </w:rPr>
        <w:t xml:space="preserve">no reactivity on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This is because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lack </w:t>
      </w:r>
      <w:del w:id="237" w:author="Maxwell, Nicholas [2]" w:date="2023-06-28T13:47:00Z">
        <w:r w:rsidR="00A5434E" w:rsidDel="0054452B">
          <w:rPr>
            <w:rFonts w:ascii="Times New Roman" w:hAnsi="Times New Roman" w:cs="Times New Roman"/>
            <w:sz w:val="24"/>
            <w:szCs w:val="24"/>
          </w:rPr>
          <w:delText>obvious</w:delText>
        </w:r>
        <w:r w:rsidR="00D615D0" w:rsidDel="0054452B">
          <w:rPr>
            <w:rFonts w:ascii="Times New Roman" w:hAnsi="Times New Roman" w:cs="Times New Roman"/>
            <w:sz w:val="24"/>
            <w:szCs w:val="24"/>
          </w:rPr>
          <w:delText xml:space="preserve"> </w:delText>
        </w:r>
      </w:del>
      <w:ins w:id="238" w:author="Maxwell, Nicholas [2]" w:date="2023-06-28T13:47:00Z">
        <w:r w:rsidR="0054452B">
          <w:rPr>
            <w:rFonts w:ascii="Times New Roman" w:hAnsi="Times New Roman" w:cs="Times New Roman"/>
            <w:sz w:val="24"/>
            <w:szCs w:val="24"/>
          </w:rPr>
          <w:t xml:space="preserve">perceptible </w:t>
        </w:r>
      </w:ins>
      <w:r w:rsidR="00D615D0">
        <w:rPr>
          <w:rFonts w:ascii="Times New Roman" w:hAnsi="Times New Roman" w:cs="Times New Roman"/>
          <w:sz w:val="24"/>
          <w:szCs w:val="24"/>
        </w:rPr>
        <w:t>relatedness cues</w:t>
      </w:r>
      <w:r w:rsidR="007A45B3">
        <w:rPr>
          <w:rFonts w:ascii="Times New Roman" w:hAnsi="Times New Roman" w:cs="Times New Roman"/>
          <w:sz w:val="24"/>
          <w:szCs w:val="24"/>
        </w:rPr>
        <w:t xml:space="preserve"> at encoding</w:t>
      </w:r>
      <w:r w:rsidR="00CD1913">
        <w:rPr>
          <w:rFonts w:ascii="Times New Roman" w:hAnsi="Times New Roman" w:cs="Times New Roman"/>
          <w:sz w:val="24"/>
          <w:szCs w:val="24"/>
        </w:rPr>
        <w:t xml:space="preserve">, making them appear similar to unrelated pairs.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w:t>
      </w:r>
      <w:del w:id="239" w:author="Maxwell, Nicholas [2]" w:date="2023-06-28T13:42:00Z">
        <w:r w:rsidR="00D615D0" w:rsidDel="00972CC7">
          <w:rPr>
            <w:rFonts w:ascii="Times New Roman" w:hAnsi="Times New Roman" w:cs="Times New Roman"/>
            <w:sz w:val="24"/>
            <w:szCs w:val="24"/>
          </w:rPr>
          <w:delText xml:space="preserve">in favor of </w:delText>
        </w:r>
        <w:r w:rsidR="0002544B" w:rsidDel="00972CC7">
          <w:rPr>
            <w:rFonts w:ascii="Times New Roman" w:hAnsi="Times New Roman" w:cs="Times New Roman"/>
            <w:sz w:val="24"/>
            <w:szCs w:val="24"/>
          </w:rPr>
          <w:delText>a relational</w:delText>
        </w:r>
        <w:r w:rsidR="00D615D0" w:rsidDel="00972CC7">
          <w:rPr>
            <w:rFonts w:ascii="Times New Roman" w:hAnsi="Times New Roman" w:cs="Times New Roman"/>
            <w:sz w:val="24"/>
            <w:szCs w:val="24"/>
          </w:rPr>
          <w:delText xml:space="preserve"> account of</w:delText>
        </w:r>
      </w:del>
      <w:ins w:id="240" w:author="Maxwell, Nicholas [2]" w:date="2023-06-28T13:42:00Z">
        <w:r w:rsidR="00972CC7">
          <w:rPr>
            <w:rFonts w:ascii="Times New Roman" w:hAnsi="Times New Roman" w:cs="Times New Roman"/>
            <w:sz w:val="24"/>
            <w:szCs w:val="24"/>
          </w:rPr>
          <w:t>that</w:t>
        </w:r>
      </w:ins>
      <w:r w:rsidR="00D615D0">
        <w:rPr>
          <w:rFonts w:ascii="Times New Roman" w:hAnsi="Times New Roman" w:cs="Times New Roman"/>
          <w:sz w:val="24"/>
          <w:szCs w:val="24"/>
        </w:rPr>
        <w:t xml:space="preserve"> </w:t>
      </w:r>
      <w:r w:rsidR="006417BD">
        <w:rPr>
          <w:rFonts w:ascii="Times New Roman" w:hAnsi="Times New Roman" w:cs="Times New Roman"/>
          <w:sz w:val="24"/>
          <w:szCs w:val="24"/>
        </w:rPr>
        <w:t>JOL</w:t>
      </w:r>
      <w:ins w:id="241" w:author="Maxwell, Nicholas [2]" w:date="2023-06-28T13:42:00Z">
        <w:r w:rsidR="00972CC7">
          <w:rPr>
            <w:rFonts w:ascii="Times New Roman" w:hAnsi="Times New Roman" w:cs="Times New Roman"/>
            <w:sz w:val="24"/>
            <w:szCs w:val="24"/>
          </w:rPr>
          <w:t>s specifically encourage processing of pre-existing cue-</w:t>
        </w:r>
      </w:ins>
      <w:ins w:id="242" w:author="Maxwell, Nicholas [2]" w:date="2023-06-28T13:43:00Z">
        <w:r w:rsidR="00972CC7">
          <w:rPr>
            <w:rFonts w:ascii="Times New Roman" w:hAnsi="Times New Roman" w:cs="Times New Roman"/>
            <w:sz w:val="24"/>
            <w:szCs w:val="24"/>
          </w:rPr>
          <w:t>target relations.</w:t>
        </w:r>
      </w:ins>
      <w:del w:id="243" w:author="Maxwell, Nicholas [2]" w:date="2023-06-28T13:43:00Z">
        <w:r w:rsidR="006417BD" w:rsidDel="00972CC7">
          <w:rPr>
            <w:rFonts w:ascii="Times New Roman" w:hAnsi="Times New Roman" w:cs="Times New Roman"/>
            <w:sz w:val="24"/>
            <w:szCs w:val="24"/>
          </w:rPr>
          <w:delText xml:space="preserve"> </w:delText>
        </w:r>
        <w:r w:rsidR="00D615D0" w:rsidDel="00972CC7">
          <w:rPr>
            <w:rFonts w:ascii="Times New Roman" w:hAnsi="Times New Roman" w:cs="Times New Roman"/>
            <w:sz w:val="24"/>
            <w:szCs w:val="24"/>
          </w:rPr>
          <w:delText>reactivity.</w:delText>
        </w:r>
      </w:del>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46DAC26F"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Pr>
          <w:rFonts w:ascii="Times New Roman" w:hAnsi="Times New Roman" w:cs="Times New Roman"/>
          <w:sz w:val="24"/>
          <w:szCs w:val="24"/>
        </w:rPr>
        <w:t xml:space="preserve">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w:t>
      </w:r>
      <w:proofErr w:type="spellStart"/>
      <w:r>
        <w:rPr>
          <w:rFonts w:ascii="Times New Roman" w:hAnsi="Times New Roman" w:cs="Times New Roman"/>
          <w:sz w:val="24"/>
          <w:szCs w:val="24"/>
        </w:rPr>
        <w:t>Faul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Erdfelder</w:t>
      </w:r>
      <w:proofErr w:type="spellEnd"/>
      <w:r>
        <w:rPr>
          <w:rFonts w:ascii="Times New Roman" w:hAnsi="Times New Roman" w:cs="Times New Roman"/>
          <w:sz w:val="24"/>
          <w:szCs w:val="24"/>
        </w:rPr>
        <w:t xml:space="preserve">, Lang, &amp; Buchner, 2007), which indicated that </w:t>
      </w:r>
      <w:del w:id="244" w:author="Nick Maxwell" w:date="2023-06-23T16:59:00Z">
        <w:r w:rsidDel="001F48FF">
          <w:rPr>
            <w:rFonts w:ascii="Times New Roman" w:hAnsi="Times New Roman" w:cs="Times New Roman"/>
            <w:sz w:val="24"/>
            <w:szCs w:val="24"/>
          </w:rPr>
          <w:delText xml:space="preserve">86 </w:delText>
        </w:r>
      </w:del>
      <w:ins w:id="245" w:author="Nick Maxwell" w:date="2023-06-23T16:59:00Z">
        <w:r w:rsidR="001F48FF">
          <w:rPr>
            <w:rFonts w:ascii="Times New Roman" w:hAnsi="Times New Roman" w:cs="Times New Roman"/>
            <w:sz w:val="24"/>
            <w:szCs w:val="24"/>
          </w:rPr>
          <w:t xml:space="preserve">106 </w:t>
        </w:r>
      </w:ins>
      <w:r>
        <w:rPr>
          <w:rFonts w:ascii="Times New Roman" w:hAnsi="Times New Roman" w:cs="Times New Roman"/>
          <w:sz w:val="24"/>
          <w:szCs w:val="24"/>
        </w:rPr>
        <w:t xml:space="preserve">participants would be required to detect </w:t>
      </w:r>
      <w:del w:id="246" w:author="Nick Maxwell" w:date="2023-06-23T16:59:00Z">
        <w:r w:rsidR="00F90A41" w:rsidDel="001F48FF">
          <w:rPr>
            <w:rFonts w:ascii="Times New Roman" w:hAnsi="Times New Roman" w:cs="Times New Roman"/>
            <w:sz w:val="24"/>
            <w:szCs w:val="24"/>
          </w:rPr>
          <w:delText>medium-sized</w:delText>
        </w:r>
      </w:del>
      <w:ins w:id="247" w:author="Nick Maxwell" w:date="2023-06-23T16:59:00Z">
        <w:r w:rsidR="001F48FF">
          <w:rPr>
            <w:rFonts w:ascii="Times New Roman" w:hAnsi="Times New Roman" w:cs="Times New Roman"/>
            <w:sz w:val="24"/>
            <w:szCs w:val="24"/>
          </w:rPr>
          <w:t>small</w:t>
        </w:r>
      </w:ins>
      <w:r w:rsidR="00F90A41">
        <w:rPr>
          <w:rFonts w:ascii="Times New Roman" w:hAnsi="Times New Roman" w:cs="Times New Roman"/>
          <w:sz w:val="24"/>
          <w:szCs w:val="24"/>
        </w:rPr>
        <w:t xml:space="preserve"> </w:t>
      </w:r>
      <w:r>
        <w:rPr>
          <w:rFonts w:ascii="Times New Roman" w:hAnsi="Times New Roman" w:cs="Times New Roman"/>
          <w:sz w:val="24"/>
          <w:szCs w:val="24"/>
        </w:rPr>
        <w:t xml:space="preserve">main effects/interactions </w:t>
      </w:r>
      <w:del w:id="248" w:author="Nick Maxwell" w:date="2023-06-23T16:59:00Z">
        <w:r w:rsidDel="001F48FF">
          <w:rPr>
            <w:rFonts w:ascii="Times New Roman" w:hAnsi="Times New Roman" w:cs="Times New Roman"/>
            <w:sz w:val="24"/>
            <w:szCs w:val="24"/>
          </w:rPr>
          <w:delText xml:space="preserve">(Cohen’s </w:delText>
        </w:r>
        <w:r w:rsidRPr="002369A6" w:rsidDel="001F48FF">
          <w:rPr>
            <w:rFonts w:ascii="Times New Roman" w:hAnsi="Times New Roman" w:cs="Times New Roman"/>
            <w:i/>
            <w:iCs/>
            <w:sz w:val="24"/>
            <w:szCs w:val="24"/>
          </w:rPr>
          <w:delText>d</w:delText>
        </w:r>
        <w:r w:rsidDel="001F48FF">
          <w:rPr>
            <w:rFonts w:ascii="Times New Roman" w:hAnsi="Times New Roman" w:cs="Times New Roman"/>
            <w:sz w:val="24"/>
            <w:szCs w:val="24"/>
          </w:rPr>
          <w:delText xml:space="preserve"> = 0.50)</w:delText>
        </w:r>
        <w:r w:rsidR="00F90A41" w:rsidDel="001F48FF">
          <w:rPr>
            <w:rFonts w:ascii="Times New Roman" w:hAnsi="Times New Roman" w:cs="Times New Roman"/>
            <w:sz w:val="24"/>
            <w:szCs w:val="24"/>
          </w:rPr>
          <w:delText xml:space="preserve"> </w:delText>
        </w:r>
      </w:del>
      <w:r w:rsidR="00F90A41">
        <w:rPr>
          <w:rFonts w:ascii="Times New Roman" w:hAnsi="Times New Roman" w:cs="Times New Roman"/>
          <w:sz w:val="24"/>
          <w:szCs w:val="24"/>
        </w:rPr>
        <w:t>or larger</w:t>
      </w:r>
      <w:ins w:id="249" w:author="Nick Maxwell" w:date="2023-06-23T16:59:00Z">
        <w:r w:rsidR="001F48FF">
          <w:rPr>
            <w:rFonts w:ascii="Times New Roman" w:hAnsi="Times New Roman" w:cs="Times New Roman"/>
            <w:sz w:val="24"/>
            <w:szCs w:val="24"/>
          </w:rPr>
          <w:t xml:space="preserve"> (Cohen’s </w:t>
        </w:r>
        <w:r w:rsidR="001F48FF" w:rsidRPr="002369A6">
          <w:rPr>
            <w:rFonts w:ascii="Times New Roman" w:hAnsi="Times New Roman" w:cs="Times New Roman"/>
            <w:i/>
            <w:iCs/>
            <w:sz w:val="24"/>
            <w:szCs w:val="24"/>
          </w:rPr>
          <w:t>d</w:t>
        </w:r>
        <w:r w:rsidR="001F48FF">
          <w:rPr>
            <w:rFonts w:ascii="Times New Roman" w:hAnsi="Times New Roman" w:cs="Times New Roman"/>
            <w:sz w:val="24"/>
            <w:szCs w:val="24"/>
          </w:rPr>
          <w:t xml:space="preserve"> </w:t>
        </w:r>
      </w:ins>
      <w:ins w:id="250" w:author="Nick Maxwell" w:date="2023-06-23T17:00:00Z">
        <w:r w:rsidR="001F48FF">
          <w:rPr>
            <w:rFonts w:ascii="Times New Roman" w:hAnsi="Times New Roman" w:cs="Times New Roman"/>
            <w:sz w:val="24"/>
            <w:szCs w:val="24"/>
          </w:rPr>
          <w:t>≥</w:t>
        </w:r>
      </w:ins>
      <w:ins w:id="251" w:author="Nick Maxwell" w:date="2023-06-23T16:59:00Z">
        <w:r w:rsidR="001F48FF">
          <w:rPr>
            <w:rFonts w:ascii="Times New Roman" w:hAnsi="Times New Roman" w:cs="Times New Roman"/>
            <w:sz w:val="24"/>
            <w:szCs w:val="24"/>
          </w:rPr>
          <w:t xml:space="preserve"> 0.25)</w:t>
        </w:r>
      </w:ins>
      <w:r>
        <w:rPr>
          <w:rFonts w:ascii="Times New Roman" w:hAnsi="Times New Roman" w:cs="Times New Roman"/>
          <w:sz w:val="24"/>
          <w:szCs w:val="24"/>
        </w:rPr>
        <w:t xml:space="preserve">.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w:t>
      </w:r>
      <w:commentRangeStart w:id="252"/>
      <w:commentRangeStart w:id="253"/>
      <w:commentRangeStart w:id="254"/>
      <w:r w:rsidR="003A06CE">
        <w:rPr>
          <w:rFonts w:ascii="Times New Roman" w:hAnsi="Times New Roman" w:cs="Times New Roman"/>
          <w:sz w:val="24"/>
          <w:szCs w:val="24"/>
        </w:rPr>
        <w:t>hour</w:t>
      </w:r>
      <w:commentRangeEnd w:id="252"/>
      <w:r w:rsidR="00F90A41">
        <w:rPr>
          <w:rStyle w:val="CommentReference"/>
        </w:rPr>
        <w:commentReference w:id="252"/>
      </w:r>
      <w:commentRangeEnd w:id="253"/>
      <w:r w:rsidR="00575011">
        <w:rPr>
          <w:rStyle w:val="CommentReference"/>
        </w:rPr>
        <w:commentReference w:id="253"/>
      </w:r>
      <w:commentRangeEnd w:id="254"/>
      <w:r w:rsidR="007D6BF0">
        <w:rPr>
          <w:rStyle w:val="CommentReference"/>
        </w:rPr>
        <w:commentReference w:id="254"/>
      </w:r>
      <w:r w:rsidR="003A06CE">
        <w:rPr>
          <w:rFonts w:ascii="Times New Roman" w:hAnsi="Times New Roman" w:cs="Times New Roman"/>
          <w:sz w:val="24"/>
          <w:szCs w:val="24"/>
        </w:rPr>
        <w:t>.</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Pr>
          <w:rFonts w:ascii="Times New Roman" w:hAnsi="Times New Roman" w:cs="Times New Roman"/>
          <w:sz w:val="24"/>
          <w:szCs w:val="24"/>
        </w:rPr>
        <w:t xml:space="preserve">low recall rates (i.e., recall &lt; 5%, </w:t>
      </w:r>
      <w:r>
        <w:rPr>
          <w:rFonts w:ascii="Times New Roman" w:hAnsi="Times New Roman" w:cs="Times New Roman"/>
          <w:sz w:val="24"/>
          <w:szCs w:val="24"/>
        </w:rPr>
        <w:lastRenderedPageBreak/>
        <w:t xml:space="preserve">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w:t>
      </w:r>
      <w:r w:rsidR="000D5BBD">
        <w:rPr>
          <w:rFonts w:ascii="Times New Roman" w:hAnsi="Times New Roman" w:cs="Times New Roman"/>
          <w:sz w:val="24"/>
          <w:szCs w:val="24"/>
        </w:rPr>
        <w:t>(</w:t>
      </w:r>
      <w:r>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encoding directions. </w:t>
      </w:r>
      <w:r w:rsidR="00295FC8">
        <w:rPr>
          <w:rFonts w:ascii="Times New Roman" w:hAnsi="Times New Roman" w:cs="Times New Roman"/>
          <w:sz w:val="24"/>
          <w:szCs w:val="24"/>
        </w:rPr>
        <w:t>As a result, o</w:t>
      </w:r>
      <w:r>
        <w:rPr>
          <w:rFonts w:ascii="Times New Roman" w:hAnsi="Times New Roman" w:cs="Times New Roman"/>
          <w:sz w:val="24"/>
          <w:szCs w:val="24"/>
        </w:rPr>
        <w:t>ur final sample contained 120 participants (JOL</w:t>
      </w:r>
      <w:r w:rsidR="00BC5074">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no-JOL</w:t>
      </w:r>
      <w:r w:rsidR="00BC5074">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3F03BE9B"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del w:id="255" w:author="Nick Maxwell" w:date="2023-06-28T09:45:00Z">
        <w:r w:rsidR="00A50220" w:rsidDel="00CA5BD8">
          <w:rPr>
            <w:rFonts w:ascii="Times New Roman" w:hAnsi="Times New Roman" w:cs="Times New Roman"/>
            <w:sz w:val="24"/>
            <w:szCs w:val="24"/>
          </w:rPr>
          <w:delText xml:space="preserve"> pairs</w:delText>
        </w:r>
      </w:del>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w:t>
      </w:r>
      <w:r w:rsidR="00ED59AA" w:rsidRPr="004253C4">
        <w:rPr>
          <w:rFonts w:ascii="Times New Roman" w:hAnsi="Times New Roman" w:cs="Times New Roman"/>
          <w:i/>
          <w:iCs/>
          <w:sz w:val="24"/>
          <w:szCs w:val="24"/>
          <w:rPrChange w:id="256" w:author="Nick Maxwell" w:date="2023-06-26T15:43:00Z">
            <w:rPr>
              <w:rFonts w:ascii="Times New Roman" w:hAnsi="Times New Roman" w:cs="Times New Roman"/>
              <w:sz w:val="24"/>
              <w:szCs w:val="24"/>
            </w:rPr>
          </w:rPrChange>
        </w:rPr>
        <w:t>mouse – cheese</w:t>
      </w:r>
      <w:r w:rsidR="00ED59AA">
        <w:rPr>
          <w:rFonts w:ascii="Times New Roman" w:hAnsi="Times New Roman" w:cs="Times New Roman"/>
          <w:sz w:val="24"/>
          <w:szCs w:val="24"/>
        </w:rPr>
        <w:t>; Nelson, McEvoy, &amp; Schreiber, 2004)</w:t>
      </w:r>
      <w:r w:rsidR="008C3F0A">
        <w:rPr>
          <w:rFonts w:ascii="Times New Roman" w:hAnsi="Times New Roman" w:cs="Times New Roman"/>
          <w:sz w:val="24"/>
          <w:szCs w:val="24"/>
        </w:rPr>
        <w:t xml:space="preserve"> and 30 unrelated pairs (e.g., </w:t>
      </w:r>
      <w:r w:rsidR="008C3F0A" w:rsidRPr="004253C4">
        <w:rPr>
          <w:rFonts w:ascii="Times New Roman" w:hAnsi="Times New Roman" w:cs="Times New Roman"/>
          <w:i/>
          <w:iCs/>
          <w:sz w:val="24"/>
          <w:szCs w:val="24"/>
          <w:rPrChange w:id="257" w:author="Nick Maxwell" w:date="2023-06-26T15:43:00Z">
            <w:rPr>
              <w:rFonts w:ascii="Times New Roman" w:hAnsi="Times New Roman" w:cs="Times New Roman"/>
              <w:sz w:val="24"/>
              <w:szCs w:val="24"/>
            </w:rPr>
          </w:rPrChange>
        </w:rPr>
        <w:t xml:space="preserve">muffin </w:t>
      </w:r>
      <w:bookmarkStart w:id="258" w:name="_Hlk126603537"/>
      <w:r w:rsidR="008C3F0A" w:rsidRPr="004253C4">
        <w:rPr>
          <w:rFonts w:ascii="Times New Roman" w:hAnsi="Times New Roman" w:cs="Times New Roman"/>
          <w:i/>
          <w:iCs/>
          <w:sz w:val="24"/>
          <w:szCs w:val="24"/>
          <w:rPrChange w:id="259" w:author="Nick Maxwell" w:date="2023-06-26T15:43:00Z">
            <w:rPr>
              <w:rFonts w:ascii="Times New Roman" w:hAnsi="Times New Roman" w:cs="Times New Roman"/>
              <w:sz w:val="24"/>
              <w:szCs w:val="24"/>
            </w:rPr>
          </w:rPrChange>
        </w:rPr>
        <w:t>–</w:t>
      </w:r>
      <w:bookmarkEnd w:id="258"/>
      <w:r w:rsidR="008C3F0A" w:rsidRPr="004253C4">
        <w:rPr>
          <w:rFonts w:ascii="Times New Roman" w:hAnsi="Times New Roman" w:cs="Times New Roman"/>
          <w:i/>
          <w:iCs/>
          <w:sz w:val="24"/>
          <w:szCs w:val="24"/>
          <w:rPrChange w:id="260" w:author="Nick Maxwell" w:date="2023-06-26T15:43:00Z">
            <w:rPr>
              <w:rFonts w:ascii="Times New Roman" w:hAnsi="Times New Roman" w:cs="Times New Roman"/>
              <w:sz w:val="24"/>
              <w:szCs w:val="24"/>
            </w:rPr>
          </w:rPrChange>
        </w:rPr>
        <w:t xml:space="preserve"> floor</w:t>
      </w:r>
      <w:r w:rsidR="008C3F0A">
        <w:rPr>
          <w:rFonts w:ascii="Times New Roman" w:hAnsi="Times New Roman" w:cs="Times New Roman"/>
          <w:sz w:val="24"/>
          <w:szCs w:val="24"/>
        </w:rPr>
        <w:t>)</w:t>
      </w:r>
      <w:r>
        <w:rPr>
          <w:rFonts w:ascii="Times New Roman" w:hAnsi="Times New Roman" w:cs="Times New Roman"/>
          <w:sz w:val="24"/>
          <w:szCs w:val="24"/>
        </w:rPr>
        <w:t xml:space="preserve">. </w:t>
      </w:r>
      <w:r w:rsidR="00614B7C">
        <w:rPr>
          <w:rFonts w:ascii="Times New Roman" w:hAnsi="Times New Roman" w:cs="Times New Roman"/>
          <w:sz w:val="24"/>
          <w:szCs w:val="24"/>
        </w:rPr>
        <w:t>Next, a</w:t>
      </w:r>
      <w:r w:rsidR="008C3F0A">
        <w:rPr>
          <w:rFonts w:ascii="Times New Roman" w:hAnsi="Times New Roman" w:cs="Times New Roman"/>
          <w:sz w:val="24"/>
          <w:szCs w:val="24"/>
        </w:rPr>
        <w:t xml:space="preserve">n additional 30 mediated associates (e.g., </w:t>
      </w:r>
      <w:r w:rsidR="004A71DC" w:rsidRPr="004253C4">
        <w:rPr>
          <w:rFonts w:ascii="Times New Roman" w:hAnsi="Times New Roman" w:cs="Times New Roman"/>
          <w:i/>
          <w:iCs/>
          <w:sz w:val="24"/>
          <w:szCs w:val="24"/>
          <w:rPrChange w:id="261" w:author="Nick Maxwell" w:date="2023-06-26T15:43:00Z">
            <w:rPr>
              <w:rFonts w:ascii="Times New Roman" w:hAnsi="Times New Roman" w:cs="Times New Roman"/>
              <w:sz w:val="24"/>
              <w:szCs w:val="24"/>
            </w:rPr>
          </w:rPrChange>
        </w:rPr>
        <w:t>b</w:t>
      </w:r>
      <w:r w:rsidR="008C3F0A" w:rsidRPr="004253C4">
        <w:rPr>
          <w:rFonts w:ascii="Times New Roman" w:hAnsi="Times New Roman" w:cs="Times New Roman"/>
          <w:i/>
          <w:iCs/>
          <w:sz w:val="24"/>
          <w:szCs w:val="24"/>
          <w:rPrChange w:id="262" w:author="Nick Maxwell" w:date="2023-06-26T15:43:00Z">
            <w:rPr>
              <w:rFonts w:ascii="Times New Roman" w:hAnsi="Times New Roman" w:cs="Times New Roman"/>
              <w:sz w:val="24"/>
              <w:szCs w:val="24"/>
            </w:rPr>
          </w:rPrChange>
        </w:rPr>
        <w:t xml:space="preserve">each – </w:t>
      </w:r>
      <w:r w:rsidR="004A71DC" w:rsidRPr="004253C4">
        <w:rPr>
          <w:rFonts w:ascii="Times New Roman" w:hAnsi="Times New Roman" w:cs="Times New Roman"/>
          <w:i/>
          <w:iCs/>
          <w:sz w:val="24"/>
          <w:szCs w:val="24"/>
          <w:rPrChange w:id="263" w:author="Nick Maxwell" w:date="2023-06-26T15:43:00Z">
            <w:rPr>
              <w:rFonts w:ascii="Times New Roman" w:hAnsi="Times New Roman" w:cs="Times New Roman"/>
              <w:sz w:val="24"/>
              <w:szCs w:val="24"/>
            </w:rPr>
          </w:rPrChange>
        </w:rPr>
        <w:t>b</w:t>
      </w:r>
      <w:r w:rsidR="008C3F0A" w:rsidRPr="004253C4">
        <w:rPr>
          <w:rFonts w:ascii="Times New Roman" w:hAnsi="Times New Roman" w:cs="Times New Roman"/>
          <w:i/>
          <w:iCs/>
          <w:sz w:val="24"/>
          <w:szCs w:val="24"/>
          <w:rPrChange w:id="264" w:author="Nick Maxwell" w:date="2023-06-26T15:43:00Z">
            <w:rPr>
              <w:rFonts w:ascii="Times New Roman" w:hAnsi="Times New Roman" w:cs="Times New Roman"/>
              <w:sz w:val="24"/>
              <w:szCs w:val="24"/>
            </w:rPr>
          </w:rPrChange>
        </w:rPr>
        <w:t>ox</w:t>
      </w:r>
      <w:r w:rsidR="008C3F0A">
        <w:rPr>
          <w:rFonts w:ascii="Times New Roman" w:hAnsi="Times New Roman" w:cs="Times New Roman"/>
          <w:sz w:val="24"/>
          <w:szCs w:val="24"/>
        </w:rPr>
        <w:t xml:space="preserve">) were taken from </w:t>
      </w:r>
      <w:proofErr w:type="spellStart"/>
      <w:r w:rsidR="008C3F0A" w:rsidRPr="005A4B2E">
        <w:rPr>
          <w:rFonts w:ascii="Times New Roman" w:hAnsi="Times New Roman" w:cs="Times New Roman"/>
          <w:sz w:val="24"/>
          <w:szCs w:val="24"/>
        </w:rPr>
        <w:t>Balota</w:t>
      </w:r>
      <w:proofErr w:type="spellEnd"/>
      <w:r w:rsidR="008C3F0A" w:rsidRPr="005A4B2E">
        <w:rPr>
          <w:rFonts w:ascii="Times New Roman" w:hAnsi="Times New Roman" w:cs="Times New Roman"/>
          <w:sz w:val="24"/>
          <w:szCs w:val="24"/>
        </w:rPr>
        <w:t xml:space="preserve">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w:t>
      </w:r>
      <w:proofErr w:type="spellStart"/>
      <w:r w:rsidR="00AC2FF8">
        <w:rPr>
          <w:rFonts w:ascii="Times New Roman" w:hAnsi="Times New Roman" w:cs="Times New Roman"/>
          <w:sz w:val="24"/>
          <w:szCs w:val="24"/>
        </w:rPr>
        <w:t>Brysbaert</w:t>
      </w:r>
      <w:proofErr w:type="spellEnd"/>
      <w:r w:rsidR="00AC2FF8">
        <w:rPr>
          <w:rFonts w:ascii="Times New Roman" w:hAnsi="Times New Roman" w:cs="Times New Roman"/>
          <w:sz w:val="24"/>
          <w:szCs w:val="24"/>
        </w:rPr>
        <w:t xml:space="preserve"> &amp; New, 2009), 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xml:space="preserve">. Additionally, forward </w:t>
      </w:r>
      <w:ins w:id="265" w:author="Nick Maxwell" w:date="2023-06-28T09:48:00Z">
        <w:r w:rsidR="00707AE0">
          <w:rPr>
            <w:rFonts w:ascii="Times New Roman" w:hAnsi="Times New Roman" w:cs="Times New Roman"/>
            <w:sz w:val="24"/>
            <w:szCs w:val="24"/>
          </w:rPr>
          <w:t>associates</w:t>
        </w:r>
      </w:ins>
      <w:del w:id="266" w:author="Nick Maxwell" w:date="2023-06-28T09:48:00Z">
        <w:r w:rsidR="00AC2FF8" w:rsidDel="00707AE0">
          <w:rPr>
            <w:rFonts w:ascii="Times New Roman" w:hAnsi="Times New Roman" w:cs="Times New Roman"/>
            <w:sz w:val="24"/>
            <w:szCs w:val="24"/>
          </w:rPr>
          <w:delText>pairs</w:delText>
        </w:r>
      </w:del>
      <w:r w:rsidR="00AC2FF8">
        <w:rPr>
          <w:rFonts w:ascii="Times New Roman" w:hAnsi="Times New Roman" w:cs="Times New Roman"/>
          <w:sz w:val="24"/>
          <w:szCs w:val="24"/>
        </w:rPr>
        <w:t xml:space="preserve">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lastRenderedPageBreak/>
        <w:t>Procedure</w:t>
      </w:r>
    </w:p>
    <w:p w14:paraId="5E8984D2" w14:textId="502FC8D3"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 xml:space="preserve">experiments (Garcia &amp; </w:t>
      </w:r>
      <w:proofErr w:type="spellStart"/>
      <w:r>
        <w:rPr>
          <w:rFonts w:ascii="Times New Roman" w:hAnsi="Times New Roman" w:cs="Times New Roman"/>
          <w:sz w:val="24"/>
          <w:szCs w:val="24"/>
        </w:rPr>
        <w:t>Kornell</w:t>
      </w:r>
      <w:proofErr w:type="spellEnd"/>
      <w:r>
        <w:rPr>
          <w:rFonts w:ascii="Times New Roman" w:hAnsi="Times New Roman" w:cs="Times New Roman"/>
          <w:sz w:val="24"/>
          <w:szCs w:val="24"/>
        </w:rPr>
        <w:t>, 2015). Following 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w:t>
      </w:r>
      <w:r w:rsidR="00F90A41">
        <w:rPr>
          <w:rFonts w:ascii="Times New Roman" w:hAnsi="Times New Roman" w:cs="Times New Roman"/>
          <w:sz w:val="24"/>
          <w:szCs w:val="24"/>
        </w:rPr>
        <w:t>s</w:t>
      </w:r>
      <w:r w:rsidR="00272E4B">
        <w:rPr>
          <w:rFonts w:ascii="Times New Roman" w:hAnsi="Times New Roman" w:cs="Times New Roman"/>
          <w:sz w:val="24"/>
          <w:szCs w:val="24"/>
        </w:rPr>
        <w:t>,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F90A41">
        <w:rPr>
          <w:rFonts w:ascii="Times New Roman" w:hAnsi="Times New Roman" w:cs="Times New Roman"/>
          <w:sz w:val="24"/>
          <w:szCs w:val="24"/>
        </w:rPr>
        <w:t xml:space="preserve">of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4347C778"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The cued-</w:t>
      </w:r>
      <w:r w:rsidR="0080779C">
        <w:rPr>
          <w:rFonts w:ascii="Times New Roman" w:hAnsi="Times New Roman" w:cs="Times New Roman"/>
          <w:sz w:val="24"/>
          <w:szCs w:val="24"/>
        </w:rPr>
        <w:lastRenderedPageBreak/>
        <w:t xml:space="preserve">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9546BB">
        <w:rPr>
          <w:rFonts w:ascii="Times New Roman" w:hAnsi="Times New Roman" w:cs="Times New Roman"/>
          <w:sz w:val="24"/>
          <w:szCs w:val="24"/>
        </w:rPr>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76940B65"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proofErr w:type="spellStart"/>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proofErr w:type="spellEnd"/>
      <w:r w:rsidR="00485128">
        <w:rPr>
          <w:rFonts w:ascii="Times New Roman" w:hAnsi="Times New Roman" w:cs="Times New Roman"/>
          <w:sz w:val="24"/>
          <w:szCs w:val="24"/>
        </w:rPr>
        <w:t xml:space="preserve">; Bayesian information criterion). Because </w:t>
      </w:r>
      <w:proofErr w:type="spellStart"/>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proofErr w:type="spellEnd"/>
      <w:r w:rsidR="00485128">
        <w:rPr>
          <w:rFonts w:ascii="Times New Roman" w:hAnsi="Times New Roman" w:cs="Times New Roman"/>
          <w:sz w:val="24"/>
          <w:szCs w:val="24"/>
        </w:rPr>
        <w:t xml:space="preserve"> is sensitive to sample size, this measure provides additional confidence in null effects</w:t>
      </w:r>
      <w:r w:rsidR="00F90A41">
        <w:rPr>
          <w:rFonts w:ascii="Times New Roman" w:hAnsi="Times New Roman" w:cs="Times New Roman"/>
          <w:sz w:val="24"/>
          <w:szCs w:val="24"/>
        </w:rPr>
        <w:t xml:space="preserve"> reported</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proofErr w:type="spellStart"/>
      <w:r w:rsidR="00485128">
        <w:rPr>
          <w:rFonts w:ascii="Times New Roman" w:hAnsi="Times New Roman" w:cs="Times New Roman"/>
          <w:i/>
          <w:iCs/>
          <w:sz w:val="24"/>
          <w:szCs w:val="24"/>
        </w:rPr>
        <w:t>lrd</w:t>
      </w:r>
      <w:proofErr w:type="spellEnd"/>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 xml:space="preserve">This </w:t>
      </w:r>
      <w:del w:id="267" w:author="Maxwell, Nicholas [2]" w:date="2023-06-28T13:48:00Z">
        <w:r w:rsidR="009D5B53" w:rsidDel="0034565B">
          <w:rPr>
            <w:rFonts w:ascii="Times New Roman" w:hAnsi="Times New Roman" w:cs="Times New Roman"/>
            <w:sz w:val="24"/>
            <w:szCs w:val="24"/>
          </w:rPr>
          <w:delText xml:space="preserve">scoring </w:delText>
        </w:r>
      </w:del>
      <w:r w:rsidR="009D5B53">
        <w:rPr>
          <w:rFonts w:ascii="Times New Roman" w:hAnsi="Times New Roman" w:cs="Times New Roman"/>
          <w:sz w:val="24"/>
          <w:szCs w:val="24"/>
        </w:rPr>
        <w:t>process followed</w:t>
      </w:r>
      <w:r w:rsidR="00485128">
        <w:rPr>
          <w:rFonts w:ascii="Times New Roman" w:hAnsi="Times New Roman" w:cs="Times New Roman"/>
          <w:sz w:val="24"/>
          <w:szCs w:val="24"/>
        </w:rPr>
        <w:t xml:space="preserve"> Maxwell et al.’s (2022) guidelines for </w:t>
      </w:r>
      <w:del w:id="268" w:author="Maxwell, Nicholas [2]" w:date="2023-06-28T13:48:00Z">
        <w:r w:rsidR="00485128" w:rsidDel="0034565B">
          <w:rPr>
            <w:rFonts w:ascii="Times New Roman" w:hAnsi="Times New Roman" w:cs="Times New Roman"/>
            <w:sz w:val="24"/>
            <w:szCs w:val="24"/>
          </w:rPr>
          <w:delText xml:space="preserve">processing </w:delText>
        </w:r>
      </w:del>
      <w:ins w:id="269" w:author="Maxwell, Nicholas [2]" w:date="2023-06-28T13:48:00Z">
        <w:r w:rsidR="0034565B">
          <w:rPr>
            <w:rFonts w:ascii="Times New Roman" w:hAnsi="Times New Roman" w:cs="Times New Roman"/>
            <w:sz w:val="24"/>
            <w:szCs w:val="24"/>
          </w:rPr>
          <w:t xml:space="preserve">scoring </w:t>
        </w:r>
      </w:ins>
      <w:r w:rsidR="00485128">
        <w:rPr>
          <w:rFonts w:ascii="Times New Roman" w:hAnsi="Times New Roman" w:cs="Times New Roman"/>
          <w:sz w:val="24"/>
          <w:szCs w:val="24"/>
        </w:rPr>
        <w:t xml:space="preserve">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6B177F4C"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 xml:space="preserve">JOL </w:t>
      </w:r>
      <w:r w:rsidR="005A64F2">
        <w:rPr>
          <w:rFonts w:ascii="Times New Roman" w:hAnsi="Times New Roman" w:cs="Times New Roman"/>
          <w:sz w:val="24"/>
          <w:szCs w:val="24"/>
        </w:rPr>
        <w:lastRenderedPageBreak/>
        <w:t>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proofErr w:type="gramStart"/>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w:t>
      </w:r>
      <w:proofErr w:type="gramEnd"/>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w:t>
      </w:r>
      <w:r w:rsidR="00F90A41">
        <w:rPr>
          <w:rFonts w:ascii="Times New Roman" w:hAnsi="Times New Roman" w:cs="Times New Roman"/>
          <w:sz w:val="24"/>
          <w:szCs w:val="24"/>
        </w:rPr>
        <w:t>than</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a significant effect of pair type</w:t>
      </w:r>
      <w:r w:rsidR="00E37FE1">
        <w:rPr>
          <w:rFonts w:ascii="Times New Roman" w:hAnsi="Times New Roman" w:cs="Times New Roman"/>
          <w:sz w:val="24"/>
          <w:szCs w:val="24"/>
        </w:rPr>
        <w:t xml:space="preserve"> was found</w:t>
      </w:r>
      <w:r w:rsidR="005A64F2">
        <w:rPr>
          <w:rFonts w:ascii="Times New Roman" w:hAnsi="Times New Roman" w:cs="Times New Roman"/>
          <w:sz w:val="24"/>
          <w:szCs w:val="24"/>
        </w:rPr>
        <w:t xml:space="preserv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E37FE1">
        <w:rPr>
          <w:rFonts w:ascii="Times New Roman" w:hAnsi="Times New Roman" w:cs="Times New Roman"/>
          <w:sz w:val="24"/>
          <w:szCs w:val="24"/>
        </w:rPr>
        <w:t xml:space="preserve">, in which recall was </w:t>
      </w:r>
      <w:r w:rsidR="005A64F2">
        <w:rPr>
          <w:rFonts w:ascii="Times New Roman" w:hAnsi="Times New Roman" w:cs="Times New Roman"/>
          <w:sz w:val="24"/>
          <w:szCs w:val="24"/>
        </w:rPr>
        <w:t xml:space="preserve">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proofErr w:type="spellStart"/>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w:t>
      </w:r>
      <w:proofErr w:type="spellEnd"/>
      <w:r w:rsidR="002C3811">
        <w:rPr>
          <w:rFonts w:ascii="Times New Roman" w:hAnsi="Times New Roman" w:cs="Times New Roman"/>
          <w:sz w:val="24"/>
          <w:szCs w:val="24"/>
        </w:rPr>
        <w:t xml:space="preserve">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proofErr w:type="spellStart"/>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proofErr w:type="spellEnd"/>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18E6365C"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paired associates would extend to mediated </w:t>
      </w:r>
      <w:del w:id="270" w:author="Nick Maxwell" w:date="2023-06-23T17:01:00Z">
        <w:r w:rsidDel="001F48FF">
          <w:rPr>
            <w:rFonts w:ascii="Times New Roman" w:hAnsi="Times New Roman" w:cs="Times New Roman"/>
            <w:sz w:val="24"/>
            <w:szCs w:val="24"/>
          </w:rPr>
          <w:delText xml:space="preserve">paired </w:delText>
        </w:r>
      </w:del>
      <w:r>
        <w:rPr>
          <w:rFonts w:ascii="Times New Roman" w:hAnsi="Times New Roman" w:cs="Times New Roman"/>
          <w:sz w:val="24"/>
          <w:szCs w:val="24"/>
        </w:rPr>
        <w:t>associates</w:t>
      </w:r>
      <w:r w:rsidR="00E37FE1">
        <w:rPr>
          <w:rFonts w:ascii="Times New Roman" w:hAnsi="Times New Roman" w:cs="Times New Roman"/>
          <w:sz w:val="24"/>
          <w:szCs w:val="24"/>
        </w:rPr>
        <w:t xml:space="preserve"> in cued recall</w:t>
      </w:r>
      <w:r>
        <w:rPr>
          <w:rFonts w:ascii="Times New Roman" w:hAnsi="Times New Roman" w:cs="Times New Roman"/>
          <w:sz w:val="24"/>
          <w:szCs w:val="24"/>
        </w:rPr>
        <w:t>.</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w:t>
      </w:r>
      <w:r w:rsidR="00E37FE1">
        <w:rPr>
          <w:rFonts w:ascii="Times New Roman" w:hAnsi="Times New Roman" w:cs="Times New Roman"/>
          <w:sz w:val="24"/>
          <w:szCs w:val="24"/>
        </w:rPr>
        <w:t xml:space="preserve">providing </w:t>
      </w:r>
      <w:r>
        <w:rPr>
          <w:rFonts w:ascii="Times New Roman" w:hAnsi="Times New Roman" w:cs="Times New Roman"/>
          <w:sz w:val="24"/>
          <w:szCs w:val="24"/>
        </w:rPr>
        <w:t xml:space="preserve">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commentRangeStart w:id="271"/>
      <w:commentRangeStart w:id="272"/>
      <w:r>
        <w:rPr>
          <w:rFonts w:ascii="Times New Roman" w:hAnsi="Times New Roman" w:cs="Times New Roman"/>
          <w:sz w:val="24"/>
          <w:szCs w:val="24"/>
        </w:rPr>
        <w:t>as this account requires the presence of salient relatedness cues at encoding</w:t>
      </w:r>
      <w:commentRangeEnd w:id="271"/>
      <w:r w:rsidR="00E37FE1">
        <w:rPr>
          <w:rStyle w:val="CommentReference"/>
        </w:rPr>
        <w:commentReference w:id="271"/>
      </w:r>
      <w:commentRangeEnd w:id="272"/>
      <w:r w:rsidR="00707AE0">
        <w:rPr>
          <w:rStyle w:val="CommentReference"/>
        </w:rPr>
        <w:commentReference w:id="272"/>
      </w:r>
      <w:r>
        <w:rPr>
          <w:rFonts w:ascii="Times New Roman" w:hAnsi="Times New Roman" w:cs="Times New Roman"/>
          <w:sz w:val="24"/>
          <w:szCs w:val="24"/>
        </w:rPr>
        <w:t xml:space="preserve">.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 xml:space="preserve">the additional </w:t>
      </w:r>
      <w:r w:rsidR="001D69B6">
        <w:rPr>
          <w:rFonts w:ascii="Times New Roman" w:hAnsi="Times New Roman" w:cs="Times New Roman"/>
          <w:sz w:val="24"/>
          <w:szCs w:val="24"/>
        </w:rPr>
        <w:lastRenderedPageBreak/>
        <w:t>relational encoding 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 xml:space="preserve">(e.g., Maxwell &amp; Huff, 2022; </w:t>
      </w:r>
      <w:proofErr w:type="spellStart"/>
      <w:r w:rsidR="00FD2FBB">
        <w:rPr>
          <w:rFonts w:ascii="Times New Roman" w:hAnsi="Times New Roman" w:cs="Times New Roman"/>
          <w:sz w:val="24"/>
          <w:szCs w:val="24"/>
        </w:rPr>
        <w:t>Soderstom</w:t>
      </w:r>
      <w:proofErr w:type="spellEnd"/>
      <w:r w:rsidR="00FD2FBB">
        <w:rPr>
          <w:rFonts w:ascii="Times New Roman" w:hAnsi="Times New Roman" w:cs="Times New Roman"/>
          <w:sz w:val="24"/>
          <w:szCs w:val="24"/>
        </w:rPr>
        <w:t xml:space="preserve">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even if these associations are indirect</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 xml:space="preserve">are </w:t>
      </w:r>
      <w:r w:rsidR="007536AF">
        <w:rPr>
          <w:rFonts w:ascii="Times New Roman" w:hAnsi="Times New Roman" w:cs="Times New Roman"/>
          <w:sz w:val="24"/>
          <w:szCs w:val="24"/>
        </w:rPr>
        <w:t>sufficient for JOLs to trigger positive reactivity.</w:t>
      </w:r>
      <w:r w:rsidR="0093107E">
        <w:rPr>
          <w:rFonts w:ascii="Times New Roman" w:hAnsi="Times New Roman" w:cs="Times New Roman"/>
          <w:sz w:val="24"/>
          <w:szCs w:val="24"/>
        </w:rPr>
        <w:t xml:space="preserve"> Thus, our findings in Experiment 1 support the notion that JOLs encourage process</w:t>
      </w:r>
      <w:ins w:id="273" w:author="Nick Maxwell" w:date="2023-06-29T16:19:00Z">
        <w:r w:rsidR="00CA0380">
          <w:rPr>
            <w:rFonts w:ascii="Times New Roman" w:hAnsi="Times New Roman" w:cs="Times New Roman"/>
            <w:sz w:val="24"/>
            <w:szCs w:val="24"/>
          </w:rPr>
          <w:t>ing</w:t>
        </w:r>
      </w:ins>
      <w:r w:rsidR="0093107E">
        <w:rPr>
          <w:rFonts w:ascii="Times New Roman" w:hAnsi="Times New Roman" w:cs="Times New Roman"/>
          <w:sz w:val="24"/>
          <w:szCs w:val="24"/>
        </w:rPr>
        <w:t xml:space="preserve"> of cue-target relations, leading to a memorial benefit for related but not unrelated cue-target pairs.</w:t>
      </w:r>
    </w:p>
    <w:p w14:paraId="0386E6B5" w14:textId="7C2C6E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w:t>
      </w:r>
      <w:r w:rsidR="00800A7B">
        <w:rPr>
          <w:rFonts w:ascii="Times New Roman" w:hAnsi="Times New Roman" w:cs="Times New Roman"/>
          <w:sz w:val="24"/>
          <w:szCs w:val="24"/>
        </w:rPr>
        <w:t xml:space="preserve">occur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 xml:space="preserve">We selected this test type </w:t>
      </w:r>
      <w:r w:rsidR="00800A7B">
        <w:rPr>
          <w:rFonts w:ascii="Times New Roman" w:hAnsi="Times New Roman" w:cs="Times New Roman"/>
          <w:sz w:val="24"/>
          <w:szCs w:val="24"/>
        </w:rPr>
        <w:t>because</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2B16B4A5"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w:t>
      </w:r>
      <w:del w:id="274" w:author="Nick Maxwell" w:date="2023-06-29T16:22:00Z">
        <w:r w:rsidDel="00CA0380">
          <w:rPr>
            <w:rFonts w:ascii="Times New Roman" w:hAnsi="Times New Roman" w:cs="Times New Roman"/>
            <w:sz w:val="24"/>
            <w:szCs w:val="24"/>
          </w:rPr>
          <w:delText>this test type</w:delText>
        </w:r>
      </w:del>
      <w:ins w:id="275" w:author="Nick Maxwell" w:date="2023-06-29T16:22:00Z">
        <w:r w:rsidR="00CA0380">
          <w:rPr>
            <w:rFonts w:ascii="Times New Roman" w:hAnsi="Times New Roman" w:cs="Times New Roman"/>
            <w:sz w:val="24"/>
            <w:szCs w:val="24"/>
          </w:rPr>
          <w:t>recognition</w:t>
        </w:r>
      </w:ins>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w:t>
      </w:r>
      <w:del w:id="276" w:author="Nick Maxwell" w:date="2023-06-29T16:22:00Z">
        <w:r w:rsidDel="00CA0380">
          <w:rPr>
            <w:rFonts w:ascii="Times New Roman" w:hAnsi="Times New Roman" w:cs="Times New Roman"/>
            <w:sz w:val="24"/>
            <w:szCs w:val="24"/>
          </w:rPr>
          <w:delText>,</w:delText>
        </w:r>
      </w:del>
      <w:r w:rsidR="008D771C">
        <w:rPr>
          <w:rFonts w:ascii="Times New Roman" w:hAnsi="Times New Roman" w:cs="Times New Roman"/>
          <w:sz w:val="24"/>
          <w:szCs w:val="24"/>
        </w:rPr>
        <w:t xml:space="preserve"> testing</w:t>
      </w:r>
      <w:ins w:id="277" w:author="Nick Maxwell" w:date="2023-06-29T16:22:00Z">
        <w:r w:rsidR="00CA0380">
          <w:rPr>
            <w:rFonts w:ascii="Times New Roman" w:hAnsi="Times New Roman" w:cs="Times New Roman"/>
            <w:sz w:val="24"/>
            <w:szCs w:val="24"/>
          </w:rPr>
          <w:t>,</w:t>
        </w:r>
      </w:ins>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w:t>
      </w:r>
      <w:r w:rsidR="00C145CB">
        <w:rPr>
          <w:rFonts w:ascii="Times New Roman" w:hAnsi="Times New Roman" w:cs="Times New Roman"/>
          <w:sz w:val="24"/>
          <w:szCs w:val="24"/>
        </w:rPr>
        <w:lastRenderedPageBreak/>
        <w:t xml:space="preserve">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 xml:space="preserve">observed on forward </w:t>
      </w:r>
      <w:ins w:id="278" w:author="Nick Maxwell" w:date="2023-06-29T16:22:00Z">
        <w:r w:rsidR="00CA0380">
          <w:rPr>
            <w:rFonts w:ascii="Times New Roman" w:hAnsi="Times New Roman" w:cs="Times New Roman"/>
            <w:sz w:val="24"/>
            <w:szCs w:val="24"/>
          </w:rPr>
          <w:t>associates would</w:t>
        </w:r>
      </w:ins>
      <w:del w:id="279" w:author="Nick Maxwell" w:date="2023-06-29T16:22:00Z">
        <w:r w:rsidR="008D771C" w:rsidDel="00CA0380">
          <w:rPr>
            <w:rFonts w:ascii="Times New Roman" w:hAnsi="Times New Roman" w:cs="Times New Roman"/>
            <w:sz w:val="24"/>
            <w:szCs w:val="24"/>
          </w:rPr>
          <w:delText>pairs</w:delText>
        </w:r>
      </w:del>
      <w:r w:rsidR="008D771C">
        <w:rPr>
          <w:rFonts w:ascii="Times New Roman" w:hAnsi="Times New Roman" w:cs="Times New Roman"/>
          <w:sz w:val="24"/>
          <w:szCs w:val="24"/>
        </w:rPr>
        <w:t xml:space="preserve"> extend</w:t>
      </w:r>
      <w:r w:rsidR="00C145CB">
        <w:rPr>
          <w:rFonts w:ascii="Times New Roman" w:hAnsi="Times New Roman" w:cs="Times New Roman"/>
          <w:sz w:val="24"/>
          <w:szCs w:val="24"/>
        </w:rPr>
        <w:t xml:space="preserve"> to mediated </w:t>
      </w:r>
      <w:ins w:id="280" w:author="Nick Maxwell" w:date="2023-06-29T16:23:00Z">
        <w:r w:rsidR="00CA0380">
          <w:rPr>
            <w:rFonts w:ascii="Times New Roman" w:hAnsi="Times New Roman" w:cs="Times New Roman"/>
            <w:sz w:val="24"/>
            <w:szCs w:val="24"/>
          </w:rPr>
          <w:t>associates</w:t>
        </w:r>
      </w:ins>
      <w:del w:id="281" w:author="Nick Maxwell" w:date="2023-06-29T16:23:00Z">
        <w:r w:rsidR="00C145CB" w:rsidDel="00CA0380">
          <w:rPr>
            <w:rFonts w:ascii="Times New Roman" w:hAnsi="Times New Roman" w:cs="Times New Roman"/>
            <w:sz w:val="24"/>
            <w:szCs w:val="24"/>
          </w:rPr>
          <w:delText>p</w:delText>
        </w:r>
      </w:del>
      <w:del w:id="282" w:author="Nick Maxwell" w:date="2023-06-29T16:22:00Z">
        <w:r w:rsidR="00C145CB" w:rsidDel="00CA0380">
          <w:rPr>
            <w:rFonts w:ascii="Times New Roman" w:hAnsi="Times New Roman" w:cs="Times New Roman"/>
            <w:sz w:val="24"/>
            <w:szCs w:val="24"/>
          </w:rPr>
          <w:delText>airs</w:delText>
        </w:r>
      </w:del>
      <w:r w:rsidR="00C145CB">
        <w:rPr>
          <w:rFonts w:ascii="Times New Roman" w:hAnsi="Times New Roman" w:cs="Times New Roman"/>
          <w:sz w:val="24"/>
          <w:szCs w:val="24"/>
        </w:rPr>
        <w:t xml:space="preserve">, though again, this effect was expected to be smaller for mediated </w:t>
      </w:r>
      <w:ins w:id="283" w:author="Nick Maxwell" w:date="2023-06-29T16:23:00Z">
        <w:r w:rsidR="00CA0380">
          <w:rPr>
            <w:rFonts w:ascii="Times New Roman" w:hAnsi="Times New Roman" w:cs="Times New Roman"/>
            <w:sz w:val="24"/>
            <w:szCs w:val="24"/>
          </w:rPr>
          <w:t>associates</w:t>
        </w:r>
      </w:ins>
      <w:del w:id="284" w:author="Nick Maxwell" w:date="2023-06-29T16:23:00Z">
        <w:r w:rsidR="00C145CB" w:rsidDel="00CA0380">
          <w:rPr>
            <w:rFonts w:ascii="Times New Roman" w:hAnsi="Times New Roman" w:cs="Times New Roman"/>
            <w:sz w:val="24"/>
            <w:szCs w:val="24"/>
          </w:rPr>
          <w:delText>pairs</w:delText>
        </w:r>
      </w:del>
      <w:r w:rsidR="00C145CB">
        <w:rPr>
          <w:rFonts w:ascii="Times New Roman" w:hAnsi="Times New Roman" w:cs="Times New Roman"/>
          <w:sz w:val="24"/>
          <w:szCs w:val="24"/>
        </w:rPr>
        <w:t xml:space="preserve"> versus forward </w:t>
      </w:r>
      <w:ins w:id="285" w:author="Nick Maxwell" w:date="2023-06-29T16:23:00Z">
        <w:r w:rsidR="00CA0380">
          <w:rPr>
            <w:rFonts w:ascii="Times New Roman" w:hAnsi="Times New Roman" w:cs="Times New Roman"/>
            <w:sz w:val="24"/>
            <w:szCs w:val="24"/>
          </w:rPr>
          <w:t>associates</w:t>
        </w:r>
      </w:ins>
      <w:del w:id="286" w:author="Nick Maxwell" w:date="2023-06-29T16:23:00Z">
        <w:r w:rsidR="00C145CB" w:rsidDel="00CA0380">
          <w:rPr>
            <w:rFonts w:ascii="Times New Roman" w:hAnsi="Times New Roman" w:cs="Times New Roman"/>
            <w:sz w:val="24"/>
            <w:szCs w:val="24"/>
          </w:rPr>
          <w:delText>pairs</w:delText>
        </w:r>
      </w:del>
      <w:r w:rsidR="00C145CB">
        <w:rPr>
          <w:rFonts w:ascii="Times New Roman" w:hAnsi="Times New Roman" w:cs="Times New Roman"/>
          <w:sz w:val="24"/>
          <w:szCs w:val="24"/>
        </w:rPr>
        <w:t xml:space="preserve">.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w:t>
      </w:r>
      <w:proofErr w:type="spellStart"/>
      <w:r w:rsidR="00BB3F15">
        <w:rPr>
          <w:rFonts w:ascii="Times New Roman" w:hAnsi="Times New Roman" w:cs="Times New Roman"/>
          <w:sz w:val="24"/>
          <w:szCs w:val="24"/>
        </w:rPr>
        <w:t>Soderstrom</w:t>
      </w:r>
      <w:proofErr w:type="spellEnd"/>
      <w:r w:rsidR="00BB3F15">
        <w:rPr>
          <w:rFonts w:ascii="Times New Roman" w:hAnsi="Times New Roman" w:cs="Times New Roman"/>
          <w:sz w:val="24"/>
          <w:szCs w:val="24"/>
        </w:rPr>
        <w:t xml:space="preserve">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19E2CEC1"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62</w:t>
      </w:r>
      <w:r>
        <w:rPr>
          <w:rFonts w:ascii="Times New Roman" w:hAnsi="Times New Roman" w:cs="Times New Roman"/>
          <w:sz w:val="24"/>
          <w:szCs w:val="24"/>
        </w:rPr>
        <w:t>,</w:t>
      </w:r>
      <w:r w:rsidR="00BC5074">
        <w:rPr>
          <w:rFonts w:ascii="Times New Roman" w:hAnsi="Times New Roman" w:cs="Times New Roman"/>
          <w:sz w:val="24"/>
          <w:szCs w:val="24"/>
        </w:rPr>
        <w:t xml:space="preserve"> </w:t>
      </w:r>
      <w:r>
        <w:rPr>
          <w:rFonts w:ascii="Times New Roman" w:hAnsi="Times New Roman" w:cs="Times New Roman"/>
          <w:sz w:val="24"/>
          <w:szCs w:val="24"/>
        </w:rPr>
        <w:t>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w:t>
      </w:r>
      <w:del w:id="287" w:author="Maxwell, Nicholas [2]" w:date="2023-06-28T13:54:00Z">
        <w:r w:rsidR="003C5665" w:rsidDel="008E2466">
          <w:rPr>
            <w:rFonts w:ascii="Times New Roman" w:hAnsi="Times New Roman" w:cs="Times New Roman"/>
            <w:sz w:val="24"/>
            <w:szCs w:val="24"/>
          </w:rPr>
          <w:delText xml:space="preserve">confirmed </w:delText>
        </w:r>
      </w:del>
      <w:ins w:id="288" w:author="Maxwell, Nicholas [2]" w:date="2023-06-28T13:54:00Z">
        <w:r w:rsidR="008E2466">
          <w:rPr>
            <w:rFonts w:ascii="Times New Roman" w:hAnsi="Times New Roman" w:cs="Times New Roman"/>
            <w:sz w:val="24"/>
            <w:szCs w:val="24"/>
          </w:rPr>
          <w:t xml:space="preserve">suggested </w:t>
        </w:r>
      </w:ins>
      <w:r w:rsidR="003C5665">
        <w:rPr>
          <w:rFonts w:ascii="Times New Roman" w:hAnsi="Times New Roman" w:cs="Times New Roman"/>
          <w:sz w:val="24"/>
          <w:szCs w:val="24"/>
        </w:rPr>
        <w:t xml:space="preserve">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w:t>
      </w:r>
      <w:r w:rsidR="00800A7B">
        <w:rPr>
          <w:rFonts w:ascii="Times New Roman" w:hAnsi="Times New Roman" w:cs="Times New Roman"/>
          <w:sz w:val="24"/>
          <w:szCs w:val="24"/>
        </w:rPr>
        <w:t xml:space="preserve"> </w:t>
      </w:r>
      <w:commentRangeStart w:id="289"/>
      <w:commentRangeStart w:id="290"/>
      <w:r w:rsidR="00800A7B">
        <w:rPr>
          <w:rFonts w:ascii="Times New Roman" w:hAnsi="Times New Roman" w:cs="Times New Roman"/>
          <w:sz w:val="24"/>
          <w:szCs w:val="24"/>
        </w:rPr>
        <w:t>or larger</w:t>
      </w:r>
      <w:r w:rsidR="003C5665">
        <w:rPr>
          <w:rFonts w:ascii="Times New Roman" w:hAnsi="Times New Roman" w:cs="Times New Roman"/>
          <w:sz w:val="24"/>
          <w:szCs w:val="24"/>
        </w:rPr>
        <w:t xml:space="preserve"> </w:t>
      </w:r>
      <w:commentRangeEnd w:id="289"/>
      <w:r w:rsidR="00800A7B">
        <w:rPr>
          <w:rStyle w:val="CommentReference"/>
        </w:rPr>
        <w:commentReference w:id="289"/>
      </w:r>
      <w:commentRangeEnd w:id="290"/>
      <w:r w:rsidR="0079735D">
        <w:rPr>
          <w:rStyle w:val="CommentReference"/>
        </w:rPr>
        <w:commentReference w:id="290"/>
      </w:r>
      <w:r w:rsidR="003C5665">
        <w:rPr>
          <w:rFonts w:ascii="Times New Roman" w:hAnsi="Times New Roman" w:cs="Times New Roman"/>
          <w:sz w:val="24"/>
          <w:szCs w:val="24"/>
        </w:rPr>
        <w:t>(</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ED9BCFC"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xml:space="preserve">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C5391">
        <w:rPr>
          <w:rFonts w:ascii="Times New Roman" w:hAnsi="Times New Roman" w:cs="Times New Roman"/>
          <w:sz w:val="24"/>
          <w:szCs w:val="24"/>
        </w:rPr>
        <w:t xml:space="preserve">word pair </w:t>
      </w:r>
      <w:r w:rsidR="00E3210D">
        <w:rPr>
          <w:rFonts w:ascii="Times New Roman" w:hAnsi="Times New Roman" w:cs="Times New Roman"/>
          <w:sz w:val="24"/>
          <w:szCs w:val="24"/>
        </w:rPr>
        <w:t>study</w:t>
      </w:r>
      <w:r w:rsidR="004F36D2">
        <w:rPr>
          <w:rFonts w:ascii="Times New Roman" w:hAnsi="Times New Roman" w:cs="Times New Roman"/>
          <w:sz w:val="24"/>
          <w:szCs w:val="24"/>
        </w:rPr>
        <w:t xml:space="preserve"> lists,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w:t>
      </w:r>
      <w:r w:rsidR="00EC5391">
        <w:rPr>
          <w:rFonts w:ascii="Times New Roman" w:hAnsi="Times New Roman" w:cs="Times New Roman"/>
          <w:sz w:val="24"/>
          <w:szCs w:val="24"/>
        </w:rPr>
        <w:t>distractors (i.e., control items)</w:t>
      </w:r>
      <w:r w:rsidR="004F36D2">
        <w:rPr>
          <w:rFonts w:ascii="Times New Roman" w:hAnsi="Times New Roman" w:cs="Times New Roman"/>
          <w:sz w:val="24"/>
          <w:szCs w:val="24"/>
        </w:rPr>
        <w:t>. Thus, unlike Experiment 1, participants only completed one study-test block</w:t>
      </w:r>
      <w:r w:rsidR="00EC5391">
        <w:rPr>
          <w:rFonts w:ascii="Times New Roman" w:hAnsi="Times New Roman" w:cs="Times New Roman"/>
          <w:sz w:val="24"/>
          <w:szCs w:val="24"/>
        </w:rPr>
        <w:t xml:space="preserve"> with </w:t>
      </w:r>
      <w:r w:rsidR="00EC5391">
        <w:rPr>
          <w:rFonts w:ascii="Times New Roman" w:hAnsi="Times New Roman" w:cs="Times New Roman"/>
          <w:sz w:val="24"/>
          <w:szCs w:val="24"/>
        </w:rPr>
        <w:lastRenderedPageBreak/>
        <w:t>study items from the other study-test block serving as distractors</w:t>
      </w:r>
      <w:r w:rsidR="004F36D2">
        <w:rPr>
          <w:rFonts w:ascii="Times New Roman" w:hAnsi="Times New Roman" w:cs="Times New Roman"/>
          <w:sz w:val="24"/>
          <w:szCs w:val="24"/>
        </w:rPr>
        <w:t>.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w:t>
      </w:r>
      <w:commentRangeStart w:id="291"/>
      <w:commentRangeStart w:id="292"/>
      <w:commentRangeEnd w:id="291"/>
      <w:r w:rsidR="00EC5391">
        <w:rPr>
          <w:rStyle w:val="CommentReference"/>
        </w:rPr>
        <w:commentReference w:id="291"/>
      </w:r>
      <w:commentRangeEnd w:id="292"/>
      <w:r w:rsidR="00FB7CDB">
        <w:rPr>
          <w:rStyle w:val="CommentReference"/>
        </w:rPr>
        <w:commentReference w:id="292"/>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items which were presented in a randomized order.</w:t>
      </w:r>
      <w:r w:rsidR="00073FBF">
        <w:rPr>
          <w:rFonts w:ascii="Times New Roman" w:hAnsi="Times New Roman" w:cs="Times New Roman"/>
          <w:sz w:val="24"/>
          <w:szCs w:val="24"/>
        </w:rPr>
        <w:t xml:space="preserve"> </w:t>
      </w:r>
      <w:r w:rsidR="00EC5391">
        <w:rPr>
          <w:rFonts w:ascii="Times New Roman" w:hAnsi="Times New Roman" w:cs="Times New Roman"/>
          <w:sz w:val="24"/>
          <w:szCs w:val="24"/>
        </w:rPr>
        <w:t xml:space="preserve">Distractors </w:t>
      </w:r>
      <w:r w:rsidR="00073FBF">
        <w:rPr>
          <w:rFonts w:ascii="Times New Roman" w:hAnsi="Times New Roman" w:cs="Times New Roman"/>
          <w:sz w:val="24"/>
          <w:szCs w:val="24"/>
        </w:rPr>
        <w:t>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 xml:space="preserve">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w:t>
      </w:r>
      <w:r w:rsidR="00EC5391">
        <w:rPr>
          <w:rFonts w:ascii="Times New Roman" w:hAnsi="Times New Roman" w:cs="Times New Roman"/>
          <w:sz w:val="24"/>
          <w:szCs w:val="24"/>
        </w:rPr>
        <w:t xml:space="preserve">min </w:t>
      </w:r>
      <w:r w:rsidR="002C26FF">
        <w:rPr>
          <w:rFonts w:ascii="Times New Roman" w:hAnsi="Times New Roman" w:cs="Times New Roman"/>
          <w:sz w:val="24"/>
          <w:szCs w:val="24"/>
        </w:rPr>
        <w:t>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1D44FEE"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s</w:t>
      </w:r>
      <w:proofErr w:type="spellEnd"/>
      <w:r w:rsidR="001E2E75">
        <w:rPr>
          <w:rFonts w:ascii="Times New Roman" w:hAnsi="Times New Roman" w:cs="Times New Roman"/>
          <w:sz w:val="24"/>
          <w:szCs w:val="24"/>
        </w:rPr>
        <w:t xml:space="preserve">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w:t>
      </w:r>
      <w:r w:rsidR="009C70B8">
        <w:rPr>
          <w:rFonts w:ascii="Times New Roman" w:hAnsi="Times New Roman" w:cs="Times New Roman"/>
          <w:sz w:val="24"/>
          <w:szCs w:val="24"/>
        </w:rPr>
        <w:t>not reliable</w:t>
      </w:r>
      <w:r w:rsidR="00365A4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lastRenderedPageBreak/>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w:t>
      </w:r>
      <w:commentRangeStart w:id="293"/>
      <w:commentRangeStart w:id="294"/>
      <w:commentRangeStart w:id="295"/>
      <w:r w:rsidR="00E33B30">
        <w:rPr>
          <w:rFonts w:ascii="Times New Roman" w:hAnsi="Times New Roman" w:cs="Times New Roman"/>
          <w:sz w:val="24"/>
          <w:szCs w:val="24"/>
        </w:rPr>
        <w:t>A series of planned post-hoc comparisons confirmed this finding</w:t>
      </w:r>
      <w:commentRangeEnd w:id="293"/>
      <w:r w:rsidR="000002BA">
        <w:rPr>
          <w:rStyle w:val="CommentReference"/>
        </w:rPr>
        <w:commentReference w:id="293"/>
      </w:r>
      <w:commentRangeEnd w:id="294"/>
      <w:r w:rsidR="009C70B8">
        <w:rPr>
          <w:rStyle w:val="CommentReference"/>
        </w:rPr>
        <w:commentReference w:id="294"/>
      </w:r>
      <w:commentRangeEnd w:id="295"/>
      <w:r w:rsidR="00707AE0">
        <w:rPr>
          <w:rStyle w:val="CommentReference"/>
        </w:rPr>
        <w:commentReference w:id="295"/>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406FA684"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False alarms (i.e., false recognition of </w:t>
      </w:r>
      <w:del w:id="296" w:author="Maxwell, Nicholas [2]" w:date="2023-06-28T13:57:00Z">
        <w:r w:rsidDel="00B1396B">
          <w:rPr>
            <w:rFonts w:ascii="Times New Roman" w:hAnsi="Times New Roman" w:cs="Times New Roman"/>
            <w:sz w:val="24"/>
            <w:szCs w:val="24"/>
          </w:rPr>
          <w:delText>lure items</w:delText>
        </w:r>
      </w:del>
      <w:ins w:id="297" w:author="Maxwell, Nicholas [2]" w:date="2023-06-28T13:57:00Z">
        <w:r w:rsidR="00B1396B">
          <w:rPr>
            <w:rFonts w:ascii="Times New Roman" w:hAnsi="Times New Roman" w:cs="Times New Roman"/>
            <w:sz w:val="24"/>
            <w:szCs w:val="24"/>
          </w:rPr>
          <w:t>distractors</w:t>
        </w:r>
      </w:ins>
      <w:r>
        <w:rPr>
          <w:rFonts w:ascii="Times New Roman" w:hAnsi="Times New Roman" w:cs="Times New Roman"/>
          <w:sz w:val="24"/>
          <w:szCs w:val="24"/>
        </w:rPr>
        <w:t>)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w:t>
      </w:r>
      <w:ins w:id="298" w:author="Maxwell, Nicholas [2]" w:date="2023-06-28T13:57:00Z">
        <w:r w:rsidR="00B1396B">
          <w:rPr>
            <w:rFonts w:ascii="Times New Roman" w:hAnsi="Times New Roman" w:cs="Times New Roman"/>
            <w:sz w:val="24"/>
            <w:szCs w:val="24"/>
          </w:rPr>
          <w:t>distractor</w:t>
        </w:r>
      </w:ins>
      <w:del w:id="299" w:author="Maxwell, Nicholas [2]" w:date="2023-06-28T13:57:00Z">
        <w:r w:rsidDel="00B1396B">
          <w:rPr>
            <w:rFonts w:ascii="Times New Roman" w:hAnsi="Times New Roman" w:cs="Times New Roman"/>
            <w:sz w:val="24"/>
            <w:szCs w:val="24"/>
          </w:rPr>
          <w:delText>lure</w:delText>
        </w:r>
      </w:del>
      <w:r>
        <w:rPr>
          <w:rFonts w:ascii="Times New Roman" w:hAnsi="Times New Roman" w:cs="Times New Roman"/>
          <w:sz w:val="24"/>
          <w:szCs w:val="24"/>
        </w:rPr>
        <w:t xml:space="preserve"> items were not presented in pairs, </w:t>
      </w:r>
      <w:r w:rsidR="009C70B8">
        <w:rPr>
          <w:rFonts w:ascii="Times New Roman" w:hAnsi="Times New Roman" w:cs="Times New Roman"/>
          <w:sz w:val="24"/>
          <w:szCs w:val="24"/>
        </w:rPr>
        <w:t>they were not yoked to a specific pair direction</w:t>
      </w:r>
      <w:ins w:id="300" w:author="Nick Maxwell" w:date="2023-06-29T16:26:00Z">
        <w:r w:rsidR="00CA0380">
          <w:rPr>
            <w:rFonts w:ascii="Times New Roman" w:hAnsi="Times New Roman" w:cs="Times New Roman"/>
            <w:sz w:val="24"/>
            <w:szCs w:val="24"/>
          </w:rPr>
          <w:t>,</w:t>
        </w:r>
      </w:ins>
      <w:r w:rsidR="009C70B8">
        <w:rPr>
          <w:rFonts w:ascii="Times New Roman" w:hAnsi="Times New Roman" w:cs="Times New Roman"/>
          <w:sz w:val="24"/>
          <w:szCs w:val="24"/>
        </w:rPr>
        <w:t xml:space="preserve"> and</w:t>
      </w:r>
      <w:ins w:id="301" w:author="Nick Maxwell" w:date="2023-06-29T16:26:00Z">
        <w:r w:rsidR="00CA0380">
          <w:rPr>
            <w:rFonts w:ascii="Times New Roman" w:hAnsi="Times New Roman" w:cs="Times New Roman"/>
            <w:sz w:val="24"/>
            <w:szCs w:val="24"/>
          </w:rPr>
          <w:t xml:space="preserve"> changes in false alarm rates as a function of pair type</w:t>
        </w:r>
      </w:ins>
      <w:r w:rsidR="009C70B8">
        <w:rPr>
          <w:rFonts w:ascii="Times New Roman" w:hAnsi="Times New Roman" w:cs="Times New Roman"/>
          <w:sz w:val="24"/>
          <w:szCs w:val="24"/>
        </w:rPr>
        <w:t xml:space="preserve"> could not be </w:t>
      </w:r>
      <w:del w:id="302" w:author="Nick Maxwell" w:date="2023-06-29T16:26:00Z">
        <w:r w:rsidR="009C70B8" w:rsidDel="00CA0380">
          <w:rPr>
            <w:rFonts w:ascii="Times New Roman" w:hAnsi="Times New Roman" w:cs="Times New Roman"/>
            <w:sz w:val="24"/>
            <w:szCs w:val="24"/>
          </w:rPr>
          <w:delText>compared</w:delText>
        </w:r>
      </w:del>
      <w:ins w:id="303" w:author="Nick Maxwell" w:date="2023-06-29T16:26:00Z">
        <w:r w:rsidR="00CA0380">
          <w:rPr>
            <w:rFonts w:ascii="Times New Roman" w:hAnsi="Times New Roman" w:cs="Times New Roman"/>
            <w:sz w:val="24"/>
            <w:szCs w:val="24"/>
          </w:rPr>
          <w:t>assessed</w:t>
        </w:r>
      </w:ins>
      <w:r w:rsidR="009C70B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304"/>
      <w:commentRangeStart w:id="305"/>
      <w:commentRangeStart w:id="306"/>
      <w:r w:rsidRPr="006A2540">
        <w:rPr>
          <w:rFonts w:ascii="Times New Roman" w:hAnsi="Times New Roman" w:cs="Times New Roman"/>
          <w:b/>
          <w:bCs/>
          <w:sz w:val="24"/>
          <w:szCs w:val="24"/>
        </w:rPr>
        <w:t>Signal Detection</w:t>
      </w:r>
      <w:commentRangeEnd w:id="304"/>
      <w:r w:rsidR="00B04980">
        <w:rPr>
          <w:rStyle w:val="CommentReference"/>
        </w:rPr>
        <w:commentReference w:id="304"/>
      </w:r>
      <w:commentRangeEnd w:id="305"/>
      <w:r w:rsidR="009C70B8">
        <w:rPr>
          <w:rStyle w:val="CommentReference"/>
        </w:rPr>
        <w:commentReference w:id="305"/>
      </w:r>
      <w:commentRangeEnd w:id="306"/>
      <w:r w:rsidR="00656BBC">
        <w:rPr>
          <w:rStyle w:val="CommentReference"/>
        </w:rPr>
        <w:commentReference w:id="306"/>
      </w:r>
    </w:p>
    <w:p w14:paraId="181E9CA3" w14:textId="73A4A596"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 Myers et al. (2020), we 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009C70B8">
        <w:rPr>
          <w:rFonts w:ascii="Times New Roman" w:hAnsi="Times New Roman" w:cs="Times New Roman"/>
          <w:i/>
          <w:iCs/>
          <w:sz w:val="24"/>
          <w:szCs w:val="24"/>
        </w:rPr>
        <w:t>c</w:t>
      </w:r>
      <w:r>
        <w:rPr>
          <w:rFonts w:ascii="Times New Roman" w:hAnsi="Times New Roman" w:cs="Times New Roman"/>
          <w:sz w:val="24"/>
          <w:szCs w:val="24"/>
        </w:rPr>
        <w:t xml:space="preserve">) between encoding groups. </w:t>
      </w:r>
      <w:commentRangeStart w:id="307"/>
      <w:commentRangeStart w:id="308"/>
      <w:commentRangeStart w:id="309"/>
      <w:r>
        <w:rPr>
          <w:rFonts w:ascii="Times New Roman" w:hAnsi="Times New Roman" w:cs="Times New Roman"/>
          <w:sz w:val="24"/>
          <w:szCs w:val="24"/>
        </w:rPr>
        <w:t xml:space="preserve">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package (Makowski, 2018).</w:t>
      </w:r>
      <w:commentRangeEnd w:id="307"/>
      <w:r w:rsidR="007350FE">
        <w:rPr>
          <w:rStyle w:val="CommentReference"/>
        </w:rPr>
        <w:commentReference w:id="307"/>
      </w:r>
      <w:commentRangeEnd w:id="308"/>
      <w:r w:rsidR="00656BBC">
        <w:rPr>
          <w:rStyle w:val="CommentReference"/>
        </w:rPr>
        <w:commentReference w:id="308"/>
      </w:r>
      <w:commentRangeEnd w:id="309"/>
      <w:r w:rsidR="007C6670">
        <w:rPr>
          <w:rStyle w:val="CommentReference"/>
        </w:rPr>
        <w:commentReference w:id="309"/>
      </w:r>
      <w:r>
        <w:rPr>
          <w:rFonts w:ascii="Times New Roman" w:hAnsi="Times New Roman" w:cs="Times New Roman"/>
          <w:sz w:val="24"/>
          <w:szCs w:val="24"/>
        </w:rPr>
        <w:t xml:space="preserve">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no-JOL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9C70B8">
        <w:rPr>
          <w:rFonts w:ascii="Times New Roman" w:hAnsi="Times New Roman" w:cs="Times New Roman"/>
          <w:i/>
          <w:iCs/>
          <w:sz w:val="24"/>
          <w:szCs w:val="24"/>
        </w:rPr>
        <w:t>c</w:t>
      </w:r>
      <w:r w:rsidR="009C70B8">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encoding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proofErr w:type="spellStart"/>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proofErr w:type="spellEnd"/>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225C4BC9"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xml:space="preserve">. </w:t>
      </w:r>
      <w:r w:rsidR="007350FE">
        <w:rPr>
          <w:rFonts w:ascii="Times New Roman" w:hAnsi="Times New Roman" w:cs="Times New Roman"/>
          <w:sz w:val="24"/>
          <w:szCs w:val="24"/>
        </w:rPr>
        <w:t>Indeed,</w:t>
      </w:r>
      <w:r>
        <w:rPr>
          <w:rFonts w:ascii="Times New Roman" w:hAnsi="Times New Roman" w:cs="Times New Roman"/>
          <w:sz w:val="24"/>
          <w:szCs w:val="24"/>
        </w:rPr>
        <w:t xml:space="preserve"> </w:t>
      </w:r>
      <w:r w:rsidR="007350FE">
        <w:rPr>
          <w:rFonts w:ascii="Times New Roman" w:hAnsi="Times New Roman" w:cs="Times New Roman"/>
          <w:sz w:val="24"/>
          <w:szCs w:val="24"/>
        </w:rPr>
        <w:t xml:space="preserve">providing </w:t>
      </w:r>
      <w:r w:rsidR="00306586">
        <w:rPr>
          <w:rFonts w:ascii="Times New Roman" w:hAnsi="Times New Roman" w:cs="Times New Roman"/>
          <w:sz w:val="24"/>
          <w:szCs w:val="24"/>
        </w:rPr>
        <w:t xml:space="preserve">JOLs </w:t>
      </w:r>
      <w:r w:rsidR="007350FE">
        <w:rPr>
          <w:rFonts w:ascii="Times New Roman" w:hAnsi="Times New Roman" w:cs="Times New Roman"/>
          <w:sz w:val="24"/>
          <w:szCs w:val="24"/>
        </w:rPr>
        <w:t xml:space="preserve">at study increased </w:t>
      </w:r>
      <w:r w:rsidR="00306586">
        <w:rPr>
          <w:rFonts w:ascii="Times New Roman" w:hAnsi="Times New Roman" w:cs="Times New Roman"/>
          <w:sz w:val="24"/>
          <w:szCs w:val="24"/>
        </w:rPr>
        <w:t xml:space="preserve">hit rates </w:t>
      </w:r>
      <w:r w:rsidR="007350FE">
        <w:rPr>
          <w:rFonts w:ascii="Times New Roman" w:hAnsi="Times New Roman" w:cs="Times New Roman"/>
          <w:sz w:val="24"/>
          <w:szCs w:val="24"/>
        </w:rPr>
        <w:t xml:space="preserve">and reduced </w:t>
      </w:r>
      <w:r w:rsidR="007350FE">
        <w:rPr>
          <w:rFonts w:ascii="Times New Roman" w:hAnsi="Times New Roman" w:cs="Times New Roman"/>
          <w:sz w:val="24"/>
          <w:szCs w:val="24"/>
        </w:rPr>
        <w:lastRenderedPageBreak/>
        <w:t xml:space="preserve">false alarms </w:t>
      </w:r>
      <w:r w:rsidR="00306586">
        <w:rPr>
          <w:rFonts w:ascii="Times New Roman" w:hAnsi="Times New Roman" w:cs="Times New Roman"/>
          <w:sz w:val="24"/>
          <w:szCs w:val="24"/>
        </w:rPr>
        <w:t>on related pairs relative to silent reading, regardless of whether pairs were forward or mediated associates</w:t>
      </w:r>
      <w:r w:rsidR="007350FE">
        <w:rPr>
          <w:rFonts w:ascii="Times New Roman" w:hAnsi="Times New Roman" w:cs="Times New Roman"/>
          <w:sz w:val="24"/>
          <w:szCs w:val="24"/>
        </w:rPr>
        <w:t xml:space="preserve">—a pattern that </w:t>
      </w:r>
      <w:del w:id="310" w:author="Nick Maxwell" w:date="2023-06-27T10:57:00Z">
        <w:r w:rsidR="007350FE" w:rsidDel="008F40B0">
          <w:rPr>
            <w:rFonts w:ascii="Times New Roman" w:hAnsi="Times New Roman" w:cs="Times New Roman"/>
            <w:sz w:val="24"/>
            <w:szCs w:val="24"/>
          </w:rPr>
          <w:delText xml:space="preserve">lead </w:delText>
        </w:r>
      </w:del>
      <w:ins w:id="311" w:author="Nick Maxwell" w:date="2023-06-27T10:57:00Z">
        <w:r w:rsidR="008F40B0">
          <w:rPr>
            <w:rFonts w:ascii="Times New Roman" w:hAnsi="Times New Roman" w:cs="Times New Roman"/>
            <w:sz w:val="24"/>
            <w:szCs w:val="24"/>
          </w:rPr>
          <w:t xml:space="preserve">led </w:t>
        </w:r>
      </w:ins>
      <w:r w:rsidR="007350FE">
        <w:rPr>
          <w:rFonts w:ascii="Times New Roman" w:hAnsi="Times New Roman" w:cs="Times New Roman"/>
          <w:sz w:val="24"/>
          <w:szCs w:val="24"/>
        </w:rPr>
        <w:t>to an increase in discriminability in our signal-detection analysis</w:t>
      </w:r>
      <w:r w:rsidR="00306586">
        <w:rPr>
          <w:rFonts w:ascii="Times New Roman" w:hAnsi="Times New Roman" w:cs="Times New Roman"/>
          <w:sz w:val="24"/>
          <w:szCs w:val="24"/>
        </w:rPr>
        <w:t xml:space="preserve">. </w:t>
      </w:r>
      <w:r w:rsidR="000875C2">
        <w:rPr>
          <w:rFonts w:ascii="Times New Roman" w:hAnsi="Times New Roman" w:cs="Times New Roman"/>
          <w:sz w:val="24"/>
          <w:szCs w:val="24"/>
        </w:rPr>
        <w:t xml:space="preserve">Additionally, signal detection analyses revealed that making JOLs improved discriminability but not response criterion, </w:t>
      </w:r>
      <w:commentRangeStart w:id="312"/>
      <w:commentRangeStart w:id="313"/>
      <w:commentRangeStart w:id="314"/>
      <w:r w:rsidR="000875C2">
        <w:rPr>
          <w:rFonts w:ascii="Times New Roman" w:hAnsi="Times New Roman" w:cs="Times New Roman"/>
          <w:sz w:val="24"/>
          <w:szCs w:val="24"/>
        </w:rPr>
        <w:t xml:space="preserve">suggesting </w:t>
      </w:r>
      <w:ins w:id="315" w:author="Nick Maxwell" w:date="2023-06-29T16:27:00Z">
        <w:r w:rsidR="00CA0380">
          <w:rPr>
            <w:rFonts w:ascii="Times New Roman" w:hAnsi="Times New Roman" w:cs="Times New Roman"/>
            <w:sz w:val="24"/>
            <w:szCs w:val="24"/>
          </w:rPr>
          <w:t xml:space="preserve">that </w:t>
        </w:r>
      </w:ins>
      <w:r w:rsidR="000875C2">
        <w:rPr>
          <w:rFonts w:ascii="Times New Roman" w:hAnsi="Times New Roman" w:cs="Times New Roman"/>
          <w:sz w:val="24"/>
          <w:szCs w:val="24"/>
        </w:rPr>
        <w:t xml:space="preserve">providing JOLs at encoding increased memory </w:t>
      </w:r>
      <w:r w:rsidR="00BC5074">
        <w:rPr>
          <w:rFonts w:ascii="Times New Roman" w:hAnsi="Times New Roman" w:cs="Times New Roman"/>
          <w:sz w:val="24"/>
          <w:szCs w:val="24"/>
        </w:rPr>
        <w:t xml:space="preserve">discriminability </w:t>
      </w:r>
      <w:r w:rsidR="000875C2">
        <w:rPr>
          <w:rFonts w:ascii="Times New Roman" w:hAnsi="Times New Roman" w:cs="Times New Roman"/>
          <w:sz w:val="24"/>
          <w:szCs w:val="24"/>
        </w:rPr>
        <w:t>for target</w:t>
      </w:r>
      <w:r w:rsidR="00BC5074">
        <w:rPr>
          <w:rFonts w:ascii="Times New Roman" w:hAnsi="Times New Roman" w:cs="Times New Roman"/>
          <w:sz w:val="24"/>
          <w:szCs w:val="24"/>
        </w:rPr>
        <w:t>s</w:t>
      </w:r>
      <w:r w:rsidR="000875C2">
        <w:rPr>
          <w:rFonts w:ascii="Times New Roman" w:hAnsi="Times New Roman" w:cs="Times New Roman"/>
          <w:sz w:val="24"/>
          <w:szCs w:val="24"/>
        </w:rPr>
        <w:t xml:space="preserve"> but did not alter participants’ </w:t>
      </w:r>
      <w:r w:rsidR="00BC5074">
        <w:rPr>
          <w:rFonts w:ascii="Times New Roman" w:hAnsi="Times New Roman" w:cs="Times New Roman"/>
          <w:sz w:val="24"/>
          <w:szCs w:val="24"/>
        </w:rPr>
        <w:t>response bias</w:t>
      </w:r>
      <w:r w:rsidR="000875C2">
        <w:rPr>
          <w:rFonts w:ascii="Times New Roman" w:hAnsi="Times New Roman" w:cs="Times New Roman"/>
          <w:sz w:val="24"/>
          <w:szCs w:val="24"/>
        </w:rPr>
        <w:t xml:space="preserve">. </w:t>
      </w:r>
      <w:commentRangeEnd w:id="312"/>
      <w:r w:rsidR="000875C2">
        <w:rPr>
          <w:rStyle w:val="CommentReference"/>
        </w:rPr>
        <w:commentReference w:id="312"/>
      </w:r>
      <w:commentRangeEnd w:id="313"/>
      <w:r w:rsidR="007350FE">
        <w:rPr>
          <w:rStyle w:val="CommentReference"/>
        </w:rPr>
        <w:commentReference w:id="313"/>
      </w:r>
      <w:commentRangeEnd w:id="314"/>
      <w:r w:rsidR="004253C4">
        <w:rPr>
          <w:rStyle w:val="CommentReference"/>
        </w:rPr>
        <w:commentReference w:id="314"/>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w:t>
      </w:r>
      <w:r w:rsidR="007350FE">
        <w:rPr>
          <w:rFonts w:ascii="Times New Roman" w:hAnsi="Times New Roman" w:cs="Times New Roman"/>
          <w:sz w:val="24"/>
          <w:szCs w:val="24"/>
        </w:rPr>
        <w:t>positive reactivity was found for this pair type as well</w:t>
      </w:r>
      <w:r w:rsidR="00DC79BA">
        <w:rPr>
          <w:rFonts w:ascii="Times New Roman" w:hAnsi="Times New Roman" w:cs="Times New Roman"/>
          <w:sz w:val="24"/>
          <w:szCs w:val="24"/>
        </w:rPr>
        <w:t xml:space="preserve">. This </w:t>
      </w:r>
      <w:r w:rsidR="000B70B4">
        <w:rPr>
          <w:rFonts w:ascii="Times New Roman" w:hAnsi="Times New Roman" w:cs="Times New Roman"/>
          <w:sz w:val="24"/>
          <w:szCs w:val="24"/>
        </w:rPr>
        <w:t xml:space="preserve">pattern is inconsistent with </w:t>
      </w:r>
      <w:del w:id="316" w:author="Maxwell, Nicholas [2]" w:date="2023-06-29T13:17:00Z">
        <w:r w:rsidR="000B70B4" w:rsidDel="000B5C17">
          <w:rPr>
            <w:rFonts w:ascii="Times New Roman" w:hAnsi="Times New Roman" w:cs="Times New Roman"/>
            <w:sz w:val="24"/>
            <w:szCs w:val="24"/>
          </w:rPr>
          <w:delText xml:space="preserve">both </w:delText>
        </w:r>
      </w:del>
      <w:del w:id="317" w:author="Maxwell, Nicholas [2]" w:date="2023-06-29T13:14:00Z">
        <w:r w:rsidR="00DC79BA" w:rsidDel="000B5C17">
          <w:rPr>
            <w:rFonts w:ascii="Times New Roman" w:hAnsi="Times New Roman" w:cs="Times New Roman"/>
            <w:sz w:val="24"/>
            <w:szCs w:val="24"/>
          </w:rPr>
          <w:delText xml:space="preserve"> </w:delText>
        </w:r>
      </w:del>
      <w:r w:rsidR="00DC79BA">
        <w:rPr>
          <w:rFonts w:ascii="Times New Roman" w:hAnsi="Times New Roman" w:cs="Times New Roman"/>
          <w:sz w:val="24"/>
          <w:szCs w:val="24"/>
        </w:rPr>
        <w:t>Myers et al. (2020)</w:t>
      </w:r>
      <w:r w:rsidR="000B70B4">
        <w:rPr>
          <w:rFonts w:ascii="Times New Roman" w:hAnsi="Times New Roman" w:cs="Times New Roman"/>
          <w:sz w:val="24"/>
          <w:szCs w:val="24"/>
        </w:rPr>
        <w:t>, who</w:t>
      </w:r>
      <w:r w:rsidR="00DC79BA">
        <w:rPr>
          <w:rFonts w:ascii="Times New Roman" w:hAnsi="Times New Roman" w:cs="Times New Roman"/>
          <w:sz w:val="24"/>
          <w:szCs w:val="24"/>
        </w:rPr>
        <w:t xml:space="preserve"> showed </w:t>
      </w:r>
      <w:r w:rsidR="000B70B4">
        <w:rPr>
          <w:rFonts w:ascii="Times New Roman" w:hAnsi="Times New Roman" w:cs="Times New Roman"/>
          <w:sz w:val="24"/>
          <w:szCs w:val="24"/>
        </w:rPr>
        <w:t>no reactivity for unrelated pairs on recognition tests</w:t>
      </w:r>
      <w:ins w:id="318" w:author="Maxwell, Nicholas [2]" w:date="2023-06-29T13:17:00Z">
        <w:r w:rsidR="000B5C17">
          <w:rPr>
            <w:rFonts w:ascii="Times New Roman" w:hAnsi="Times New Roman" w:cs="Times New Roman"/>
            <w:sz w:val="24"/>
            <w:szCs w:val="24"/>
          </w:rPr>
          <w:t>. We note, however, that</w:t>
        </w:r>
      </w:ins>
      <w:r w:rsidR="000B70B4">
        <w:rPr>
          <w:rFonts w:ascii="Times New Roman" w:hAnsi="Times New Roman" w:cs="Times New Roman"/>
          <w:sz w:val="24"/>
          <w:szCs w:val="24"/>
        </w:rPr>
        <w:t xml:space="preserve"> </w:t>
      </w:r>
      <w:del w:id="319" w:author="Maxwell, Nicholas [2]" w:date="2023-06-29T13:17:00Z">
        <w:r w:rsidR="000B70B4" w:rsidDel="000B5C17">
          <w:rPr>
            <w:rFonts w:ascii="Times New Roman" w:hAnsi="Times New Roman" w:cs="Times New Roman"/>
            <w:sz w:val="24"/>
            <w:szCs w:val="24"/>
          </w:rPr>
          <w:delText xml:space="preserve">and </w:delText>
        </w:r>
      </w:del>
      <w:proofErr w:type="spellStart"/>
      <w:r w:rsidR="00DC79BA" w:rsidRPr="00DC79BA">
        <w:rPr>
          <w:rFonts w:ascii="Times New Roman" w:hAnsi="Times New Roman" w:cs="Times New Roman"/>
          <w:sz w:val="24"/>
          <w:szCs w:val="24"/>
        </w:rPr>
        <w:t>Halamish</w:t>
      </w:r>
      <w:proofErr w:type="spellEnd"/>
      <w:r w:rsidR="00DC79BA" w:rsidRPr="00DC79BA">
        <w:rPr>
          <w:rFonts w:ascii="Times New Roman" w:hAnsi="Times New Roman" w:cs="Times New Roman"/>
          <w:sz w:val="24"/>
          <w:szCs w:val="24"/>
        </w:rPr>
        <w:t xml:space="preserve"> (2018)</w:t>
      </w:r>
      <w:ins w:id="320" w:author="Maxwell, Nicholas [2]" w:date="2023-06-29T13:17:00Z">
        <w:r w:rsidR="000B5C17">
          <w:rPr>
            <w:rFonts w:ascii="Times New Roman" w:hAnsi="Times New Roman" w:cs="Times New Roman"/>
            <w:sz w:val="24"/>
            <w:szCs w:val="24"/>
          </w:rPr>
          <w:t xml:space="preserve"> similarly</w:t>
        </w:r>
      </w:ins>
      <w:del w:id="321" w:author="Maxwell, Nicholas [2]" w:date="2023-06-29T13:17:00Z">
        <w:r w:rsidR="000B70B4" w:rsidDel="000B5C17">
          <w:rPr>
            <w:rFonts w:ascii="Times New Roman" w:hAnsi="Times New Roman" w:cs="Times New Roman"/>
            <w:sz w:val="24"/>
            <w:szCs w:val="24"/>
          </w:rPr>
          <w:delText>,</w:delText>
        </w:r>
      </w:del>
      <w:r w:rsidR="000B70B4">
        <w:rPr>
          <w:rFonts w:ascii="Times New Roman" w:hAnsi="Times New Roman" w:cs="Times New Roman"/>
          <w:sz w:val="24"/>
          <w:szCs w:val="24"/>
        </w:rPr>
        <w:t xml:space="preserve"> </w:t>
      </w:r>
      <w:del w:id="322" w:author="Maxwell, Nicholas [2]" w:date="2023-06-29T13:17:00Z">
        <w:r w:rsidR="000B70B4" w:rsidDel="000B5C17">
          <w:rPr>
            <w:rFonts w:ascii="Times New Roman" w:hAnsi="Times New Roman" w:cs="Times New Roman"/>
            <w:sz w:val="24"/>
            <w:szCs w:val="24"/>
          </w:rPr>
          <w:delText xml:space="preserve">who </w:delText>
        </w:r>
      </w:del>
      <w:r w:rsidR="000B70B4">
        <w:rPr>
          <w:rFonts w:ascii="Times New Roman" w:hAnsi="Times New Roman" w:cs="Times New Roman"/>
          <w:sz w:val="24"/>
          <w:szCs w:val="24"/>
        </w:rPr>
        <w:t>reported</w:t>
      </w:r>
      <w:r w:rsidR="00DC79BA">
        <w:rPr>
          <w:rFonts w:ascii="Times New Roman" w:hAnsi="Times New Roman" w:cs="Times New Roman"/>
          <w:sz w:val="24"/>
          <w:szCs w:val="24"/>
        </w:rPr>
        <w:t xml:space="preserve"> </w:t>
      </w:r>
      <w:r w:rsidR="000B70B4">
        <w:rPr>
          <w:rFonts w:ascii="Times New Roman" w:hAnsi="Times New Roman" w:cs="Times New Roman"/>
          <w:sz w:val="24"/>
          <w:szCs w:val="24"/>
        </w:rPr>
        <w:t xml:space="preserve">positive reactivity for recognition of unrelated pairs, though a related pair type was not included. </w:t>
      </w:r>
      <w:r w:rsidR="005A0D5A">
        <w:rPr>
          <w:rFonts w:ascii="Times New Roman" w:hAnsi="Times New Roman" w:cs="Times New Roman"/>
          <w:sz w:val="24"/>
          <w:szCs w:val="24"/>
        </w:rPr>
        <w:t>Thus,</w:t>
      </w:r>
      <w:r w:rsidR="000B70B4">
        <w:rPr>
          <w:rFonts w:ascii="Times New Roman" w:hAnsi="Times New Roman" w:cs="Times New Roman"/>
          <w:sz w:val="24"/>
          <w:szCs w:val="24"/>
        </w:rPr>
        <w:t xml:space="preserve"> both the presence and direction of JOL reactivity effects on recognition</w:t>
      </w:r>
      <w:r w:rsidR="005A0D5A">
        <w:rPr>
          <w:rFonts w:ascii="Times New Roman" w:hAnsi="Times New Roman" w:cs="Times New Roman"/>
          <w:sz w:val="24"/>
          <w:szCs w:val="24"/>
        </w:rPr>
        <w:t xml:space="preserve"> remain unclear. </w:t>
      </w:r>
      <w:commentRangeStart w:id="323"/>
      <w:commentRangeStart w:id="324"/>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0B70B4">
        <w:rPr>
          <w:rFonts w:ascii="Times New Roman" w:hAnsi="Times New Roman" w:cs="Times New Roman"/>
          <w:sz w:val="24"/>
          <w:szCs w:val="24"/>
        </w:rPr>
        <w:t xml:space="preserve">sought to replicate </w:t>
      </w:r>
      <w:r w:rsidR="005A0D5A">
        <w:rPr>
          <w:rFonts w:ascii="Times New Roman" w:hAnsi="Times New Roman" w:cs="Times New Roman"/>
          <w:sz w:val="24"/>
          <w:szCs w:val="24"/>
        </w:rPr>
        <w:t>whether the positive reactivity on unrelated pairs observed in the previous experiment would replicate using a new sample.</w:t>
      </w:r>
      <w:commentRangeEnd w:id="323"/>
      <w:r w:rsidR="000B70B4">
        <w:rPr>
          <w:rStyle w:val="CommentReference"/>
        </w:rPr>
        <w:commentReference w:id="323"/>
      </w:r>
      <w:commentRangeEnd w:id="324"/>
      <w:r w:rsidR="00E474CD">
        <w:rPr>
          <w:rStyle w:val="CommentReference"/>
        </w:rPr>
        <w:commentReference w:id="324"/>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5A6B105E"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w:t>
      </w:r>
      <w:ins w:id="325" w:author="Nick Maxwell" w:date="2023-06-28T09:50:00Z">
        <w:r w:rsidR="00707AE0">
          <w:rPr>
            <w:rFonts w:ascii="Times New Roman" w:hAnsi="Times New Roman" w:cs="Times New Roman"/>
            <w:sz w:val="24"/>
            <w:szCs w:val="24"/>
          </w:rPr>
          <w:t>m</w:t>
        </w:r>
      </w:ins>
      <w:ins w:id="326" w:author="Nick Maxwell" w:date="2023-06-28T09:51:00Z">
        <w:r w:rsidR="00707AE0">
          <w:rPr>
            <w:rFonts w:ascii="Times New Roman" w:hAnsi="Times New Roman" w:cs="Times New Roman"/>
            <w:sz w:val="24"/>
            <w:szCs w:val="24"/>
          </w:rPr>
          <w:t xml:space="preserve">ediated associates and </w:t>
        </w:r>
      </w:ins>
      <w:r>
        <w:rPr>
          <w:rFonts w:ascii="Times New Roman" w:hAnsi="Times New Roman" w:cs="Times New Roman"/>
          <w:sz w:val="24"/>
          <w:szCs w:val="24"/>
        </w:rPr>
        <w:t xml:space="preserve">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w:t>
      </w:r>
      <w:ins w:id="327" w:author="Nick Maxwell" w:date="2023-06-28T09:59:00Z">
        <w:r w:rsidR="00E474CD">
          <w:rPr>
            <w:rFonts w:ascii="Times New Roman" w:hAnsi="Times New Roman" w:cs="Times New Roman"/>
            <w:sz w:val="24"/>
            <w:szCs w:val="24"/>
          </w:rPr>
          <w:t xml:space="preserve">. </w:t>
        </w:r>
      </w:ins>
      <w:del w:id="328" w:author="Nick Maxwell" w:date="2023-06-28T09:58:00Z">
        <w:r w:rsidR="00E0153E" w:rsidDel="00E474CD">
          <w:rPr>
            <w:rFonts w:ascii="Times New Roman" w:hAnsi="Times New Roman" w:cs="Times New Roman"/>
            <w:sz w:val="24"/>
            <w:szCs w:val="24"/>
          </w:rPr>
          <w:delText>.</w:delText>
        </w:r>
      </w:del>
      <w:del w:id="329" w:author="Nick Maxwell" w:date="2023-06-28T09:59:00Z">
        <w:r w:rsidR="00E0153E" w:rsidDel="00E474CD">
          <w:rPr>
            <w:rFonts w:ascii="Times New Roman" w:hAnsi="Times New Roman" w:cs="Times New Roman"/>
            <w:sz w:val="24"/>
            <w:szCs w:val="24"/>
          </w:rPr>
          <w:delText xml:space="preserve"> </w:delText>
        </w:r>
      </w:del>
      <w:ins w:id="330" w:author="Nick Maxwell" w:date="2023-06-28T09:59:00Z">
        <w:r w:rsidR="00E474CD">
          <w:rPr>
            <w:rFonts w:ascii="Times New Roman" w:hAnsi="Times New Roman" w:cs="Times New Roman"/>
            <w:sz w:val="24"/>
            <w:szCs w:val="24"/>
          </w:rPr>
          <w:t>P</w:t>
        </w:r>
      </w:ins>
      <w:del w:id="331" w:author="Nick Maxwell" w:date="2023-06-28T09:59:00Z">
        <w:r w:rsidR="00E0153E" w:rsidDel="00E474CD">
          <w:rPr>
            <w:rFonts w:ascii="Times New Roman" w:hAnsi="Times New Roman" w:cs="Times New Roman"/>
            <w:sz w:val="24"/>
            <w:szCs w:val="24"/>
          </w:rPr>
          <w:delText>Thus,</w:delText>
        </w:r>
        <w:r w:rsidDel="00E474CD">
          <w:rPr>
            <w:rFonts w:ascii="Times New Roman" w:hAnsi="Times New Roman" w:cs="Times New Roman"/>
            <w:sz w:val="24"/>
            <w:szCs w:val="24"/>
          </w:rPr>
          <w:delText xml:space="preserve"> p</w:delText>
        </w:r>
      </w:del>
      <w:r>
        <w:rPr>
          <w:rFonts w:ascii="Times New Roman" w:hAnsi="Times New Roman" w:cs="Times New Roman"/>
          <w:sz w:val="24"/>
          <w:szCs w:val="24"/>
        </w:rPr>
        <w:t xml:space="preserve">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rates on forward</w:t>
      </w:r>
      <w:ins w:id="332" w:author="Nick Maxwell" w:date="2023-06-28T10:00:00Z">
        <w:r w:rsidR="00E474CD">
          <w:rPr>
            <w:rFonts w:ascii="Times New Roman" w:hAnsi="Times New Roman" w:cs="Times New Roman"/>
            <w:sz w:val="24"/>
            <w:szCs w:val="24"/>
          </w:rPr>
          <w:t xml:space="preserve"> associates, a finding which would be consistent with Experiment 2 and</w:t>
        </w:r>
      </w:ins>
      <w:ins w:id="333" w:author="Nick Maxwell" w:date="2023-06-28T10:01:00Z">
        <w:r w:rsidR="00E474CD">
          <w:rPr>
            <w:rFonts w:ascii="Times New Roman" w:hAnsi="Times New Roman" w:cs="Times New Roman"/>
            <w:sz w:val="24"/>
            <w:szCs w:val="24"/>
          </w:rPr>
          <w:t xml:space="preserve"> reactivity patterns reported by</w:t>
        </w:r>
      </w:ins>
      <w:ins w:id="334" w:author="Nick Maxwell" w:date="2023-06-28T10:00:00Z">
        <w:r w:rsidR="00E474CD">
          <w:rPr>
            <w:rFonts w:ascii="Times New Roman" w:hAnsi="Times New Roman" w:cs="Times New Roman"/>
            <w:sz w:val="24"/>
            <w:szCs w:val="24"/>
          </w:rPr>
          <w:t xml:space="preserve"> Myers et al. (2020)</w:t>
        </w:r>
      </w:ins>
      <w:r w:rsidR="00AD42B2">
        <w:rPr>
          <w:rFonts w:ascii="Times New Roman" w:hAnsi="Times New Roman" w:cs="Times New Roman"/>
          <w:sz w:val="24"/>
          <w:szCs w:val="24"/>
        </w:rPr>
        <w:t xml:space="preserve"> </w:t>
      </w:r>
      <w:ins w:id="335" w:author="Nick Maxwell" w:date="2023-06-28T10:01:00Z">
        <w:r w:rsidR="00E474CD">
          <w:rPr>
            <w:rFonts w:ascii="Times New Roman" w:hAnsi="Times New Roman" w:cs="Times New Roman"/>
            <w:sz w:val="24"/>
            <w:szCs w:val="24"/>
          </w:rPr>
          <w:t>for th</w:t>
        </w:r>
      </w:ins>
      <w:ins w:id="336" w:author="Nick Maxwell" w:date="2023-06-29T16:30:00Z">
        <w:r w:rsidR="00411AD8">
          <w:rPr>
            <w:rFonts w:ascii="Times New Roman" w:hAnsi="Times New Roman" w:cs="Times New Roman"/>
            <w:sz w:val="24"/>
            <w:szCs w:val="24"/>
          </w:rPr>
          <w:t>is</w:t>
        </w:r>
      </w:ins>
      <w:ins w:id="337" w:author="Nick Maxwell" w:date="2023-06-28T10:01:00Z">
        <w:r w:rsidR="00E474CD">
          <w:rPr>
            <w:rFonts w:ascii="Times New Roman" w:hAnsi="Times New Roman" w:cs="Times New Roman"/>
            <w:sz w:val="24"/>
            <w:szCs w:val="24"/>
          </w:rPr>
          <w:t xml:space="preserve"> pair type. Next, based on our findings in Experiments 1 </w:t>
        </w:r>
        <w:r w:rsidR="00E474CD">
          <w:rPr>
            <w:rFonts w:ascii="Times New Roman" w:hAnsi="Times New Roman" w:cs="Times New Roman"/>
            <w:sz w:val="24"/>
            <w:szCs w:val="24"/>
          </w:rPr>
          <w:lastRenderedPageBreak/>
          <w:t xml:space="preserve">and 2, we similarly expected that JOLs would produce positive reactivity on </w:t>
        </w:r>
      </w:ins>
      <w:del w:id="338" w:author="Nick Maxwell" w:date="2023-06-28T10:01:00Z">
        <w:r w:rsidR="00AD42B2" w:rsidDel="00E474CD">
          <w:rPr>
            <w:rFonts w:ascii="Times New Roman" w:hAnsi="Times New Roman" w:cs="Times New Roman"/>
            <w:sz w:val="24"/>
            <w:szCs w:val="24"/>
          </w:rPr>
          <w:delText xml:space="preserve">and </w:delText>
        </w:r>
      </w:del>
      <w:r w:rsidR="00AD42B2">
        <w:rPr>
          <w:rFonts w:ascii="Times New Roman" w:hAnsi="Times New Roman" w:cs="Times New Roman"/>
          <w:sz w:val="24"/>
          <w:szCs w:val="24"/>
        </w:rPr>
        <w:t xml:space="preserve">mediated </w:t>
      </w:r>
      <w:ins w:id="339" w:author="Nick Maxwell" w:date="2023-06-28T10:02:00Z">
        <w:r w:rsidR="00E474CD">
          <w:rPr>
            <w:rFonts w:ascii="Times New Roman" w:hAnsi="Times New Roman" w:cs="Times New Roman"/>
            <w:sz w:val="24"/>
            <w:szCs w:val="24"/>
          </w:rPr>
          <w:t>associates</w:t>
        </w:r>
      </w:ins>
      <w:del w:id="340" w:author="Nick Maxwell" w:date="2023-06-28T10:02:00Z">
        <w:r w:rsidR="00AD42B2" w:rsidDel="00E474CD">
          <w:rPr>
            <w:rFonts w:ascii="Times New Roman" w:hAnsi="Times New Roman" w:cs="Times New Roman"/>
            <w:sz w:val="24"/>
            <w:szCs w:val="24"/>
          </w:rPr>
          <w:delText>pairs</w:delText>
        </w:r>
      </w:del>
      <w:r w:rsidR="00AD42B2">
        <w:rPr>
          <w:rFonts w:ascii="Times New Roman" w:hAnsi="Times New Roman" w:cs="Times New Roman"/>
          <w:sz w:val="24"/>
          <w:szCs w:val="24"/>
        </w:rPr>
        <w:t>.</w:t>
      </w:r>
      <w:ins w:id="341" w:author="Nick Maxwell" w:date="2023-06-28T10:02:00Z">
        <w:r w:rsidR="00E474CD">
          <w:rPr>
            <w:rFonts w:ascii="Times New Roman" w:hAnsi="Times New Roman" w:cs="Times New Roman"/>
            <w:sz w:val="24"/>
            <w:szCs w:val="24"/>
          </w:rPr>
          <w:t xml:space="preserve"> Thus, our inclusion of mediated associates in Experiment 3 provided an additional test of whether </w:t>
        </w:r>
      </w:ins>
      <w:ins w:id="342" w:author="Nick Maxwell" w:date="2023-06-28T10:03:00Z">
        <w:r w:rsidR="00E474CD">
          <w:rPr>
            <w:rFonts w:ascii="Times New Roman" w:hAnsi="Times New Roman" w:cs="Times New Roman"/>
            <w:sz w:val="24"/>
            <w:szCs w:val="24"/>
          </w:rPr>
          <w:t>observable relatedness cues are a requirement for reactivity to occur.</w:t>
        </w:r>
      </w:ins>
      <w:r w:rsidR="00AD42B2">
        <w:rPr>
          <w:rFonts w:ascii="Times New Roman" w:hAnsi="Times New Roman" w:cs="Times New Roman"/>
          <w:sz w:val="24"/>
          <w:szCs w:val="24"/>
        </w:rPr>
        <w:t xml:space="preserve"> </w:t>
      </w:r>
      <w:del w:id="343" w:author="Nick Maxwell" w:date="2023-06-28T10:00:00Z">
        <w:r w:rsidR="00CD028F" w:rsidDel="00E474CD">
          <w:rPr>
            <w:rFonts w:ascii="Times New Roman" w:hAnsi="Times New Roman" w:cs="Times New Roman"/>
            <w:sz w:val="24"/>
            <w:szCs w:val="24"/>
          </w:rPr>
          <w:delText>Furthermore</w:delText>
        </w:r>
      </w:del>
      <w:ins w:id="344" w:author="Nick Maxwell" w:date="2023-06-28T10:00:00Z">
        <w:r w:rsidR="00E474CD">
          <w:rPr>
            <w:rFonts w:ascii="Times New Roman" w:hAnsi="Times New Roman" w:cs="Times New Roman"/>
            <w:sz w:val="24"/>
            <w:szCs w:val="24"/>
          </w:rPr>
          <w:t>Finally</w:t>
        </w:r>
      </w:ins>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ins w:id="345" w:author="Nick Maxwell" w:date="2023-06-28T10:03:00Z">
        <w:r w:rsidR="00E474CD">
          <w:rPr>
            <w:rFonts w:ascii="Times New Roman" w:hAnsi="Times New Roman" w:cs="Times New Roman"/>
            <w:sz w:val="24"/>
            <w:szCs w:val="24"/>
          </w:rPr>
          <w:t xml:space="preserve"> Thus, </w:t>
        </w:r>
      </w:ins>
      <w:ins w:id="346" w:author="Nick Maxwell" w:date="2023-06-28T10:04:00Z">
        <w:r w:rsidR="00E474CD">
          <w:rPr>
            <w:rFonts w:ascii="Times New Roman" w:hAnsi="Times New Roman" w:cs="Times New Roman"/>
            <w:sz w:val="24"/>
            <w:szCs w:val="24"/>
          </w:rPr>
          <w:t xml:space="preserve">the goal of Experiment 3 was to provide additional confidence regarding the role of relational processing on JOL reactivity while further clarifying reactivity patterns observed </w:t>
        </w:r>
        <w:del w:id="347" w:author="Maxwell, Nicholas [2]" w:date="2023-06-29T13:24:00Z">
          <w:r w:rsidR="00E474CD" w:rsidDel="009266F2">
            <w:rPr>
              <w:rFonts w:ascii="Times New Roman" w:hAnsi="Times New Roman" w:cs="Times New Roman"/>
              <w:sz w:val="24"/>
              <w:szCs w:val="24"/>
            </w:rPr>
            <w:delText>with</w:delText>
          </w:r>
        </w:del>
      </w:ins>
      <w:ins w:id="348" w:author="Maxwell, Nicholas [2]" w:date="2023-06-29T13:24:00Z">
        <w:r w:rsidR="009266F2">
          <w:rPr>
            <w:rFonts w:ascii="Times New Roman" w:hAnsi="Times New Roman" w:cs="Times New Roman"/>
            <w:sz w:val="24"/>
            <w:szCs w:val="24"/>
          </w:rPr>
          <w:t>using</w:t>
        </w:r>
      </w:ins>
      <w:ins w:id="349" w:author="Nick Maxwell" w:date="2023-06-28T10:04:00Z">
        <w:r w:rsidR="00E474CD">
          <w:rPr>
            <w:rFonts w:ascii="Times New Roman" w:hAnsi="Times New Roman" w:cs="Times New Roman"/>
            <w:sz w:val="24"/>
            <w:szCs w:val="24"/>
          </w:rPr>
          <w:t xml:space="preserve"> recognition testing.</w:t>
        </w:r>
      </w:ins>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5E6690F2"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61</w:t>
      </w:r>
      <w:r w:rsidR="00FF0426">
        <w:rPr>
          <w:rFonts w:ascii="Times New Roman" w:hAnsi="Times New Roman" w:cs="Times New Roman"/>
          <w:sz w:val="24"/>
          <w:szCs w:val="24"/>
        </w:rPr>
        <w:t>; 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5A856385"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5074">
        <w:rPr>
          <w:rFonts w:ascii="Times New Roman" w:hAnsi="Times New Roman" w:cs="Times New Roman"/>
          <w:sz w:val="24"/>
          <w:szCs w:val="24"/>
        </w:rPr>
        <w:t>All Experiment 3 materials and procedures were identical to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3D1F2BB2"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lastRenderedPageBreak/>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 xml:space="preserve">the </w:t>
      </w:r>
      <w:commentRangeStart w:id="350"/>
      <w:commentRangeStart w:id="351"/>
      <w:r w:rsidR="00BC5074">
        <w:rPr>
          <w:rFonts w:ascii="Times New Roman" w:hAnsi="Times New Roman" w:cs="Times New Roman"/>
          <w:sz w:val="24"/>
          <w:szCs w:val="24"/>
        </w:rPr>
        <w:t xml:space="preserve">no-JOL </w:t>
      </w:r>
      <w:commentRangeEnd w:id="350"/>
      <w:r w:rsidR="00BC5074">
        <w:rPr>
          <w:rStyle w:val="CommentReference"/>
        </w:rPr>
        <w:commentReference w:id="350"/>
      </w:r>
      <w:commentRangeEnd w:id="351"/>
      <w:r w:rsidR="00656BBC">
        <w:rPr>
          <w:rStyle w:val="CommentReference"/>
        </w:rPr>
        <w:commentReference w:id="351"/>
      </w:r>
      <w:r w:rsidR="00654020">
        <w:rPr>
          <w:rFonts w:ascii="Times New Roman" w:hAnsi="Times New Roman" w:cs="Times New Roman"/>
          <w:sz w:val="24"/>
          <w:szCs w:val="24"/>
        </w:rPr>
        <w:t>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proofErr w:type="spellStart"/>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s</w:t>
      </w:r>
      <w:proofErr w:type="spellEnd"/>
      <w:r w:rsidR="00222535">
        <w:rPr>
          <w:rFonts w:ascii="Times New Roman" w:hAnsi="Times New Roman" w:cs="Times New Roman"/>
          <w:sz w:val="24"/>
          <w:szCs w:val="24"/>
        </w:rPr>
        <w:t xml:space="preserve">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w:t>
      </w:r>
      <w:r w:rsidR="00BC5074">
        <w:rPr>
          <w:rFonts w:ascii="Times New Roman" w:hAnsi="Times New Roman" w:cs="Times New Roman"/>
          <w:sz w:val="24"/>
          <w:szCs w:val="24"/>
        </w:rPr>
        <w:t>not reliable</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proofErr w:type="spellStart"/>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proofErr w:type="spellEnd"/>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w:t>
      </w:r>
      <w:r w:rsidR="00BC5074">
        <w:rPr>
          <w:rFonts w:ascii="Times New Roman" w:hAnsi="Times New Roman" w:cs="Times New Roman"/>
          <w:sz w:val="24"/>
          <w:szCs w:val="24"/>
        </w:rPr>
        <w:t>i</w:t>
      </w:r>
      <w:r w:rsidR="00654020">
        <w:rPr>
          <w:rFonts w:ascii="Times New Roman" w:hAnsi="Times New Roman" w:cs="Times New Roman"/>
          <w:sz w:val="24"/>
          <w:szCs w:val="24"/>
        </w:rPr>
        <w:t xml:space="preserve">nteraction was </w:t>
      </w:r>
      <w:r w:rsidR="00BC5074">
        <w:rPr>
          <w:rFonts w:ascii="Times New Roman" w:hAnsi="Times New Roman" w:cs="Times New Roman"/>
          <w:sz w:val="24"/>
          <w:szCs w:val="24"/>
        </w:rPr>
        <w:t>not reliable</w:t>
      </w:r>
      <w:r w:rsidR="00654020">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proofErr w:type="spellStart"/>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proofErr w:type="spellEnd"/>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FDC2221"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0DFC60BD" w:rsidR="00D750D0" w:rsidRPr="002762B6" w:rsidRDefault="005F02A7" w:rsidP="00D750D0">
      <w:pPr>
        <w:spacing w:after="0" w:line="480" w:lineRule="auto"/>
        <w:ind w:firstLine="720"/>
        <w:rPr>
          <w:rFonts w:ascii="Times New Roman" w:hAnsi="Times New Roman" w:cs="Times New Roman"/>
          <w:sz w:val="24"/>
          <w:szCs w:val="24"/>
        </w:rPr>
      </w:pPr>
      <w:bookmarkStart w:id="352" w:name="_Hlk137644027"/>
      <w:r>
        <w:rPr>
          <w:rFonts w:ascii="Times New Roman" w:hAnsi="Times New Roman" w:cs="Times New Roman"/>
          <w:sz w:val="24"/>
          <w:szCs w:val="24"/>
        </w:rPr>
        <w:t xml:space="preserve">We similarly </w:t>
      </w:r>
      <w:r w:rsidR="00D750D0">
        <w:rPr>
          <w:rFonts w:ascii="Times New Roman" w:hAnsi="Times New Roman" w:cs="Times New Roman"/>
          <w:sz w:val="24"/>
          <w:szCs w:val="24"/>
        </w:rPr>
        <w:t xml:space="preserve">assessed changes in discriminability and response criterion as a function of encoding group. Overall, </w:t>
      </w:r>
      <w:r w:rsidR="00D750D0" w:rsidRPr="002762B6">
        <w:rPr>
          <w:rFonts w:ascii="Times New Roman" w:hAnsi="Times New Roman" w:cs="Times New Roman"/>
          <w:i/>
          <w:iCs/>
          <w:sz w:val="24"/>
          <w:szCs w:val="24"/>
        </w:rPr>
        <w:t>d′</w:t>
      </w:r>
      <w:r w:rsidR="00D750D0">
        <w:rPr>
          <w:rFonts w:ascii="Times New Roman" w:hAnsi="Times New Roman" w:cs="Times New Roman"/>
          <w:sz w:val="24"/>
          <w:szCs w:val="24"/>
        </w:rPr>
        <w:t xml:space="preserve"> was greater for participants in the JOL group relative to the no-JOL </w:t>
      </w:r>
      <w:r w:rsidR="00D750D0">
        <w:rPr>
          <w:rFonts w:ascii="Times New Roman" w:hAnsi="Times New Roman" w:cs="Times New Roman"/>
          <w:sz w:val="24"/>
          <w:szCs w:val="24"/>
        </w:rPr>
        <w:lastRenderedPageBreak/>
        <w:t xml:space="preserve">group (1.65 vs. 1.12; </w:t>
      </w:r>
      <w:proofErr w:type="gramStart"/>
      <w:r w:rsidR="00D750D0" w:rsidRPr="00E16641">
        <w:rPr>
          <w:rFonts w:ascii="Times New Roman" w:hAnsi="Times New Roman" w:cs="Times New Roman"/>
          <w:i/>
          <w:iCs/>
          <w:sz w:val="24"/>
          <w:szCs w:val="24"/>
        </w:rPr>
        <w:t>t</w:t>
      </w:r>
      <w:r w:rsidR="00D750D0">
        <w:rPr>
          <w:rFonts w:ascii="Times New Roman" w:hAnsi="Times New Roman" w:cs="Times New Roman"/>
          <w:sz w:val="24"/>
          <w:szCs w:val="24"/>
        </w:rPr>
        <w:t>(</w:t>
      </w:r>
      <w:proofErr w:type="gramEnd"/>
      <w:r w:rsidR="00D750D0">
        <w:rPr>
          <w:rFonts w:ascii="Times New Roman" w:hAnsi="Times New Roman" w:cs="Times New Roman"/>
          <w:sz w:val="24"/>
          <w:szCs w:val="24"/>
        </w:rPr>
        <w:t xml:space="preserve">121) = 5.06, </w:t>
      </w:r>
      <w:r w:rsidR="00D750D0" w:rsidRPr="00E16641">
        <w:rPr>
          <w:rFonts w:ascii="Times New Roman" w:hAnsi="Times New Roman" w:cs="Times New Roman"/>
          <w:i/>
          <w:iCs/>
          <w:sz w:val="24"/>
          <w:szCs w:val="24"/>
        </w:rPr>
        <w:t>SEM</w:t>
      </w:r>
      <w:r w:rsidR="00D750D0">
        <w:rPr>
          <w:rFonts w:ascii="Times New Roman" w:hAnsi="Times New Roman" w:cs="Times New Roman"/>
          <w:sz w:val="24"/>
          <w:szCs w:val="24"/>
        </w:rPr>
        <w:t xml:space="preserve"> = .11, </w:t>
      </w:r>
      <w:r w:rsidR="00D750D0" w:rsidRPr="00E16641">
        <w:rPr>
          <w:rFonts w:ascii="Times New Roman" w:hAnsi="Times New Roman" w:cs="Times New Roman"/>
          <w:i/>
          <w:iCs/>
          <w:sz w:val="24"/>
          <w:szCs w:val="24"/>
        </w:rPr>
        <w:t>d</w:t>
      </w:r>
      <w:r w:rsidR="00D750D0">
        <w:rPr>
          <w:rFonts w:ascii="Times New Roman" w:hAnsi="Times New Roman" w:cs="Times New Roman"/>
          <w:sz w:val="24"/>
          <w:szCs w:val="24"/>
        </w:rPr>
        <w:t xml:space="preserve"> = 1.58). No differences in </w:t>
      </w:r>
      <w:r>
        <w:rPr>
          <w:rFonts w:ascii="Times New Roman" w:hAnsi="Times New Roman" w:cs="Times New Roman"/>
          <w:i/>
          <w:iCs/>
          <w:sz w:val="24"/>
          <w:szCs w:val="24"/>
        </w:rPr>
        <w:t>c</w:t>
      </w:r>
      <w:r>
        <w:rPr>
          <w:rFonts w:ascii="Times New Roman" w:hAnsi="Times New Roman" w:cs="Times New Roman"/>
          <w:sz w:val="24"/>
          <w:szCs w:val="24"/>
        </w:rPr>
        <w:t xml:space="preserve"> </w:t>
      </w:r>
      <w:r w:rsidR="00D750D0">
        <w:rPr>
          <w:rFonts w:ascii="Times New Roman" w:hAnsi="Times New Roman" w:cs="Times New Roman"/>
          <w:sz w:val="24"/>
          <w:szCs w:val="24"/>
        </w:rPr>
        <w:t xml:space="preserve">were detected between the JOL and no-JOL groups (.20 vs. .20; </w:t>
      </w:r>
      <w:r w:rsidR="00D750D0" w:rsidRPr="001E2E75">
        <w:rPr>
          <w:rFonts w:ascii="Times New Roman" w:hAnsi="Times New Roman" w:cs="Times New Roman"/>
          <w:i/>
          <w:iCs/>
          <w:sz w:val="24"/>
          <w:szCs w:val="24"/>
        </w:rPr>
        <w:t>t</w:t>
      </w:r>
      <w:r w:rsidR="00D750D0">
        <w:rPr>
          <w:rFonts w:ascii="Times New Roman" w:hAnsi="Times New Roman" w:cs="Times New Roman"/>
          <w:sz w:val="24"/>
          <w:szCs w:val="24"/>
        </w:rPr>
        <w:t xml:space="preserve">(121) &lt; 1, </w:t>
      </w:r>
      <w:r w:rsidR="00D750D0" w:rsidRPr="001E2E75">
        <w:rPr>
          <w:rFonts w:ascii="Times New Roman" w:hAnsi="Times New Roman" w:cs="Times New Roman"/>
          <w:i/>
          <w:iCs/>
          <w:sz w:val="24"/>
          <w:szCs w:val="24"/>
        </w:rPr>
        <w:t>SEM</w:t>
      </w:r>
      <w:r w:rsidR="00D750D0">
        <w:rPr>
          <w:rFonts w:ascii="Times New Roman" w:hAnsi="Times New Roman" w:cs="Times New Roman"/>
          <w:sz w:val="24"/>
          <w:szCs w:val="24"/>
        </w:rPr>
        <w:t xml:space="preserve"> = .06, </w:t>
      </w:r>
      <w:r w:rsidR="00D750D0" w:rsidRPr="001E2E75">
        <w:rPr>
          <w:rFonts w:ascii="Times New Roman" w:hAnsi="Times New Roman" w:cs="Times New Roman"/>
          <w:i/>
          <w:iCs/>
          <w:sz w:val="24"/>
          <w:szCs w:val="24"/>
        </w:rPr>
        <w:t>p</w:t>
      </w:r>
      <w:r w:rsidR="00D750D0">
        <w:rPr>
          <w:rFonts w:ascii="Times New Roman" w:hAnsi="Times New Roman" w:cs="Times New Roman"/>
          <w:sz w:val="24"/>
          <w:szCs w:val="24"/>
        </w:rPr>
        <w:t xml:space="preserve"> = .95, </w:t>
      </w:r>
      <w:proofErr w:type="spellStart"/>
      <w:r w:rsidR="00D750D0" w:rsidRPr="001E2E75">
        <w:rPr>
          <w:rFonts w:ascii="Times New Roman" w:hAnsi="Times New Roman" w:cs="Times New Roman"/>
          <w:i/>
          <w:iCs/>
          <w:sz w:val="24"/>
          <w:szCs w:val="24"/>
        </w:rPr>
        <w:t>p</w:t>
      </w:r>
      <w:r w:rsidR="00D750D0" w:rsidRPr="001E2E75">
        <w:rPr>
          <w:rFonts w:ascii="Times New Roman" w:hAnsi="Times New Roman" w:cs="Times New Roman"/>
          <w:smallCaps/>
          <w:sz w:val="24"/>
          <w:szCs w:val="24"/>
          <w:vertAlign w:val="subscript"/>
        </w:rPr>
        <w:t>bic</w:t>
      </w:r>
      <w:proofErr w:type="spellEnd"/>
      <w:r w:rsidR="00D750D0" w:rsidRPr="001E2E75">
        <w:rPr>
          <w:rFonts w:ascii="Times New Roman" w:hAnsi="Times New Roman" w:cs="Times New Roman"/>
          <w:smallCaps/>
          <w:sz w:val="24"/>
          <w:szCs w:val="24"/>
        </w:rPr>
        <w:t xml:space="preserve"> </w:t>
      </w:r>
      <w:r w:rsidR="00D750D0">
        <w:rPr>
          <w:rFonts w:ascii="Times New Roman" w:hAnsi="Times New Roman" w:cs="Times New Roman"/>
          <w:sz w:val="24"/>
          <w:szCs w:val="24"/>
        </w:rPr>
        <w:t>= .</w:t>
      </w:r>
      <w:r w:rsidR="0058516E">
        <w:rPr>
          <w:rFonts w:ascii="Times New Roman" w:hAnsi="Times New Roman" w:cs="Times New Roman"/>
          <w:sz w:val="24"/>
          <w:szCs w:val="24"/>
        </w:rPr>
        <w:t>92</w:t>
      </w:r>
      <w:r w:rsidR="00D750D0">
        <w:rPr>
          <w:rFonts w:ascii="Times New Roman" w:hAnsi="Times New Roman" w:cs="Times New Roman"/>
          <w:sz w:val="24"/>
          <w:szCs w:val="24"/>
        </w:rPr>
        <w:t>).</w:t>
      </w:r>
    </w:p>
    <w:bookmarkEnd w:id="352"/>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commentRangeStart w:id="353"/>
      <w:r w:rsidRPr="005B232B">
        <w:rPr>
          <w:rFonts w:ascii="Times New Roman" w:hAnsi="Times New Roman" w:cs="Times New Roman"/>
          <w:b/>
          <w:bCs/>
          <w:sz w:val="24"/>
          <w:szCs w:val="24"/>
        </w:rPr>
        <w:t>Discussion</w:t>
      </w:r>
      <w:commentRangeEnd w:id="353"/>
      <w:r w:rsidR="005F02A7">
        <w:rPr>
          <w:rStyle w:val="CommentReference"/>
        </w:rPr>
        <w:commentReference w:id="353"/>
      </w:r>
    </w:p>
    <w:p w14:paraId="63245112" w14:textId="6F153CCA" w:rsidR="00742A3C" w:rsidRDefault="0052768A" w:rsidP="0052768A">
      <w:pPr>
        <w:spacing w:after="0" w:line="480" w:lineRule="auto"/>
        <w:ind w:firstLine="720"/>
        <w:rPr>
          <w:ins w:id="354" w:author="Maxwell, Nicholas [2]" w:date="2023-06-28T14:07:00Z"/>
          <w:rFonts w:ascii="Times New Roman" w:hAnsi="Times New Roman" w:cs="Times New Roman"/>
          <w:sz w:val="24"/>
          <w:szCs w:val="24"/>
        </w:rPr>
      </w:pPr>
      <w:r>
        <w:rPr>
          <w:rFonts w:ascii="Times New Roman" w:hAnsi="Times New Roman" w:cs="Times New Roman"/>
          <w:sz w:val="24"/>
          <w:szCs w:val="24"/>
        </w:rPr>
        <w:t xml:space="preserve">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ins w:id="355" w:author="Nick Maxwell" w:date="2023-06-23T19:30:00Z">
        <w:r w:rsidR="005B728F">
          <w:rPr>
            <w:rFonts w:ascii="Times New Roman" w:hAnsi="Times New Roman" w:cs="Times New Roman"/>
            <w:sz w:val="24"/>
            <w:szCs w:val="24"/>
          </w:rPr>
          <w:t xml:space="preserve"> </w:t>
        </w:r>
        <w:del w:id="356" w:author="Maxwell, Nicholas [2]" w:date="2023-06-28T14:02:00Z">
          <w:r w:rsidR="005B728F" w:rsidRPr="00742A3C" w:rsidDel="00B1396B">
            <w:rPr>
              <w:rFonts w:ascii="Times New Roman" w:hAnsi="Times New Roman" w:cs="Times New Roman"/>
              <w:sz w:val="24"/>
              <w:szCs w:val="24"/>
            </w:rPr>
            <w:delText>[CUE-STRENGTHENING/RELATIONAL SENTENCE HERE]</w:delText>
          </w:r>
        </w:del>
      </w:ins>
      <w:ins w:id="357" w:author="Maxwell, Nicholas [2]" w:date="2023-06-28T14:02:00Z">
        <w:r w:rsidR="00B1396B" w:rsidRPr="00B1396B">
          <w:rPr>
            <w:rFonts w:ascii="Times New Roman" w:hAnsi="Times New Roman" w:cs="Times New Roman"/>
            <w:sz w:val="24"/>
            <w:szCs w:val="24"/>
            <w:rPrChange w:id="358" w:author="Maxwell, Nicholas [2]" w:date="2023-06-28T14:06:00Z">
              <w:rPr>
                <w:rFonts w:ascii="Times New Roman" w:hAnsi="Times New Roman" w:cs="Times New Roman"/>
                <w:sz w:val="24"/>
                <w:szCs w:val="24"/>
                <w:highlight w:val="yellow"/>
              </w:rPr>
            </w:rPrChange>
          </w:rPr>
          <w:t xml:space="preserve">Regarding the cue-strengthening and relational accounts of reactivity, </w:t>
        </w:r>
      </w:ins>
      <w:ins w:id="359" w:author="Maxwell, Nicholas [2]" w:date="2023-06-28T14:03:00Z">
        <w:r w:rsidR="00B1396B" w:rsidRPr="00B1396B">
          <w:rPr>
            <w:rFonts w:ascii="Times New Roman" w:hAnsi="Times New Roman" w:cs="Times New Roman"/>
            <w:sz w:val="24"/>
            <w:szCs w:val="24"/>
            <w:rPrChange w:id="360" w:author="Maxwell, Nicholas [2]" w:date="2023-06-28T14:06:00Z">
              <w:rPr>
                <w:rFonts w:ascii="Times New Roman" w:hAnsi="Times New Roman" w:cs="Times New Roman"/>
                <w:sz w:val="24"/>
                <w:szCs w:val="24"/>
                <w:highlight w:val="yellow"/>
              </w:rPr>
            </w:rPrChange>
          </w:rPr>
          <w:t xml:space="preserve">the finding that mediated associates again demonstrated positive reactivity provides further </w:t>
        </w:r>
      </w:ins>
      <w:ins w:id="361" w:author="Maxwell, Nicholas [2]" w:date="2023-06-28T14:04:00Z">
        <w:r w:rsidR="00B1396B" w:rsidRPr="00B1396B">
          <w:rPr>
            <w:rFonts w:ascii="Times New Roman" w:hAnsi="Times New Roman" w:cs="Times New Roman"/>
            <w:sz w:val="24"/>
            <w:szCs w:val="24"/>
            <w:rPrChange w:id="362" w:author="Maxwell, Nicholas [2]" w:date="2023-06-28T14:06:00Z">
              <w:rPr>
                <w:rFonts w:ascii="Times New Roman" w:hAnsi="Times New Roman" w:cs="Times New Roman"/>
                <w:sz w:val="24"/>
                <w:szCs w:val="24"/>
                <w:highlight w:val="yellow"/>
              </w:rPr>
            </w:rPrChange>
          </w:rPr>
          <w:t>evidence that making JOLs strengthens pre-existing cue-target relations. However, the finding that positive reactivity similarly emerged on unrelated cue-target pairs, which c</w:t>
        </w:r>
      </w:ins>
      <w:ins w:id="363" w:author="Maxwell, Nicholas [2]" w:date="2023-06-28T14:05:00Z">
        <w:r w:rsidR="00B1396B" w:rsidRPr="00B1396B">
          <w:rPr>
            <w:rFonts w:ascii="Times New Roman" w:hAnsi="Times New Roman" w:cs="Times New Roman"/>
            <w:sz w:val="24"/>
            <w:szCs w:val="24"/>
            <w:rPrChange w:id="364" w:author="Maxwell, Nicholas [2]" w:date="2023-06-28T14:06:00Z">
              <w:rPr>
                <w:rFonts w:ascii="Times New Roman" w:hAnsi="Times New Roman" w:cs="Times New Roman"/>
                <w:sz w:val="24"/>
                <w:szCs w:val="24"/>
                <w:highlight w:val="yellow"/>
              </w:rPr>
            </w:rPrChange>
          </w:rPr>
          <w:t>ontain no cue-target relations, suggests that making JOLs also strengthen</w:t>
        </w:r>
      </w:ins>
      <w:ins w:id="365" w:author="Nick Maxwell" w:date="2023-06-29T16:32:00Z">
        <w:r w:rsidR="00411AD8">
          <w:rPr>
            <w:rFonts w:ascii="Times New Roman" w:hAnsi="Times New Roman" w:cs="Times New Roman"/>
            <w:sz w:val="24"/>
            <w:szCs w:val="24"/>
          </w:rPr>
          <w:t>s</w:t>
        </w:r>
      </w:ins>
      <w:ins w:id="366" w:author="Maxwell, Nicholas [2]" w:date="2023-06-28T14:05:00Z">
        <w:r w:rsidR="00B1396B" w:rsidRPr="00B1396B">
          <w:rPr>
            <w:rFonts w:ascii="Times New Roman" w:hAnsi="Times New Roman" w:cs="Times New Roman"/>
            <w:sz w:val="24"/>
            <w:szCs w:val="24"/>
            <w:rPrChange w:id="367" w:author="Maxwell, Nicholas [2]" w:date="2023-06-28T14:06:00Z">
              <w:rPr>
                <w:rFonts w:ascii="Times New Roman" w:hAnsi="Times New Roman" w:cs="Times New Roman"/>
                <w:sz w:val="24"/>
                <w:szCs w:val="24"/>
                <w:highlight w:val="yellow"/>
              </w:rPr>
            </w:rPrChange>
          </w:rPr>
          <w:t xml:space="preserve"> other, non-relational cues such as familiarity, which be</w:t>
        </w:r>
      </w:ins>
      <w:ins w:id="368" w:author="Maxwell, Nicholas [2]" w:date="2023-06-28T14:06:00Z">
        <w:r w:rsidR="00B1396B" w:rsidRPr="00B1396B">
          <w:rPr>
            <w:rFonts w:ascii="Times New Roman" w:hAnsi="Times New Roman" w:cs="Times New Roman"/>
            <w:sz w:val="24"/>
            <w:szCs w:val="24"/>
            <w:rPrChange w:id="369" w:author="Maxwell, Nicholas [2]" w:date="2023-06-28T14:06:00Z">
              <w:rPr>
                <w:rFonts w:ascii="Times New Roman" w:hAnsi="Times New Roman" w:cs="Times New Roman"/>
                <w:sz w:val="24"/>
                <w:szCs w:val="24"/>
                <w:highlight w:val="yellow"/>
              </w:rPr>
            </w:rPrChange>
          </w:rPr>
          <w:t>nefit memory based whenever the test places less emphasis on cue-target relations.</w:t>
        </w:r>
      </w:ins>
      <w:ins w:id="370" w:author="Maxwell, Nicholas [2]" w:date="2023-06-28T14:03:00Z">
        <w:r w:rsidR="00B1396B" w:rsidRPr="00B1396B">
          <w:rPr>
            <w:rFonts w:ascii="Times New Roman" w:hAnsi="Times New Roman" w:cs="Times New Roman"/>
            <w:sz w:val="24"/>
            <w:szCs w:val="24"/>
            <w:rPrChange w:id="371" w:author="Maxwell, Nicholas [2]" w:date="2023-06-28T14:06:00Z">
              <w:rPr>
                <w:rFonts w:ascii="Times New Roman" w:hAnsi="Times New Roman" w:cs="Times New Roman"/>
                <w:sz w:val="24"/>
                <w:szCs w:val="24"/>
                <w:highlight w:val="yellow"/>
              </w:rPr>
            </w:rPrChange>
          </w:rPr>
          <w:t xml:space="preserve"> </w:t>
        </w:r>
      </w:ins>
      <w:commentRangeStart w:id="372"/>
      <w:ins w:id="373" w:author="Maxwell, Nicholas [2]" w:date="2023-06-28T14:07:00Z">
        <w:r w:rsidR="00742A3C">
          <w:rPr>
            <w:rFonts w:ascii="Times New Roman" w:hAnsi="Times New Roman" w:cs="Times New Roman"/>
            <w:sz w:val="24"/>
            <w:szCs w:val="24"/>
          </w:rPr>
          <w:t>Taken together</w:t>
        </w:r>
      </w:ins>
      <w:commentRangeEnd w:id="372"/>
      <w:ins w:id="374" w:author="Maxwell, Nicholas [2]" w:date="2023-06-28T14:08:00Z">
        <w:r w:rsidR="00742A3C">
          <w:rPr>
            <w:rStyle w:val="CommentReference"/>
          </w:rPr>
          <w:commentReference w:id="372"/>
        </w:r>
      </w:ins>
      <w:ins w:id="375" w:author="Maxwell, Nicholas [2]" w:date="2023-06-28T14:07:00Z">
        <w:r w:rsidR="00742A3C">
          <w:rPr>
            <w:rFonts w:ascii="Times New Roman" w:hAnsi="Times New Roman" w:cs="Times New Roman"/>
            <w:sz w:val="24"/>
            <w:szCs w:val="24"/>
          </w:rPr>
          <w:t>, it is likely that JOL reactivity reflects a combination of cue-strengthening and relational encoding, with the underlying processes being partially dependent upon the stimul</w:t>
        </w:r>
      </w:ins>
      <w:ins w:id="376" w:author="Maxwell, Nicholas [2]" w:date="2023-06-28T14:08:00Z">
        <w:r w:rsidR="00742A3C">
          <w:rPr>
            <w:rFonts w:ascii="Times New Roman" w:hAnsi="Times New Roman" w:cs="Times New Roman"/>
            <w:sz w:val="24"/>
            <w:szCs w:val="24"/>
          </w:rPr>
          <w:t>i and test type.</w:t>
        </w:r>
      </w:ins>
      <w:del w:id="377" w:author="Maxwell, Nicholas [2]" w:date="2023-06-28T14:07:00Z">
        <w:r w:rsidR="00986009" w:rsidDel="00742A3C">
          <w:rPr>
            <w:rFonts w:ascii="Times New Roman" w:hAnsi="Times New Roman" w:cs="Times New Roman"/>
            <w:sz w:val="24"/>
            <w:szCs w:val="24"/>
          </w:rPr>
          <w:delText xml:space="preserve"> </w:delText>
        </w:r>
      </w:del>
    </w:p>
    <w:p w14:paraId="38EF8C7B" w14:textId="2AD347EB" w:rsidR="005B232B" w:rsidRPr="00CE0BB3" w:rsidRDefault="00986009" w:rsidP="0052768A">
      <w:pPr>
        <w:spacing w:after="0" w:line="480" w:lineRule="auto"/>
        <w:ind w:firstLine="720"/>
        <w:rPr>
          <w:rFonts w:ascii="Times New Roman" w:hAnsi="Times New Roman" w:cs="Times New Roman"/>
          <w:sz w:val="24"/>
          <w:szCs w:val="24"/>
        </w:rPr>
      </w:pPr>
      <w:del w:id="378" w:author="Maxwell, Nicholas [2]" w:date="2023-06-28T14:06:00Z">
        <w:r w:rsidDel="00742A3C">
          <w:rPr>
            <w:rFonts w:ascii="Times New Roman" w:hAnsi="Times New Roman" w:cs="Times New Roman"/>
            <w:sz w:val="24"/>
            <w:szCs w:val="24"/>
          </w:rPr>
          <w:delText>However, given</w:delText>
        </w:r>
      </w:del>
      <w:ins w:id="379" w:author="Maxwell, Nicholas [2]" w:date="2023-06-28T14:07:00Z">
        <w:r w:rsidR="00742A3C">
          <w:rPr>
            <w:rFonts w:ascii="Times New Roman" w:hAnsi="Times New Roman" w:cs="Times New Roman"/>
            <w:sz w:val="24"/>
            <w:szCs w:val="24"/>
          </w:rPr>
          <w:t>Because</w:t>
        </w:r>
      </w:ins>
      <w:r>
        <w:rPr>
          <w:rFonts w:ascii="Times New Roman" w:hAnsi="Times New Roman" w:cs="Times New Roman"/>
          <w:sz w:val="24"/>
          <w:szCs w:val="24"/>
        </w:rPr>
        <w:t xml:space="preserve"> </w:t>
      </w:r>
      <w:ins w:id="380" w:author="Maxwell, Nicholas [2]" w:date="2023-06-28T14:08:00Z">
        <w:r w:rsidR="00742A3C">
          <w:rPr>
            <w:rFonts w:ascii="Times New Roman" w:hAnsi="Times New Roman" w:cs="Times New Roman"/>
            <w:sz w:val="24"/>
            <w:szCs w:val="24"/>
          </w:rPr>
          <w:t>our</w:t>
        </w:r>
      </w:ins>
      <w:del w:id="381" w:author="Maxwell, Nicholas [2]" w:date="2023-06-28T14:08:00Z">
        <w:r w:rsidDel="00742A3C">
          <w:rPr>
            <w:rFonts w:ascii="Times New Roman" w:hAnsi="Times New Roman" w:cs="Times New Roman"/>
            <w:sz w:val="24"/>
            <w:szCs w:val="24"/>
          </w:rPr>
          <w:delText>these</w:delText>
        </w:r>
      </w:del>
      <w:r>
        <w:rPr>
          <w:rFonts w:ascii="Times New Roman" w:hAnsi="Times New Roman" w:cs="Times New Roman"/>
          <w:sz w:val="24"/>
          <w:szCs w:val="24"/>
        </w:rPr>
        <w:t xml:space="preserve"> findings</w:t>
      </w:r>
      <w:ins w:id="382" w:author="Maxwell, Nicholas [2]" w:date="2023-06-28T14:08:00Z">
        <w:r w:rsidR="00742A3C">
          <w:rPr>
            <w:rFonts w:ascii="Times New Roman" w:hAnsi="Times New Roman" w:cs="Times New Roman"/>
            <w:sz w:val="24"/>
            <w:szCs w:val="24"/>
          </w:rPr>
          <w:t xml:space="preserve"> in Experiments 2</w:t>
        </w:r>
      </w:ins>
      <w:ins w:id="383" w:author="Maxwell, Nicholas [2]" w:date="2023-06-28T14:09:00Z">
        <w:r w:rsidR="00742A3C">
          <w:rPr>
            <w:rFonts w:ascii="Times New Roman" w:hAnsi="Times New Roman" w:cs="Times New Roman"/>
            <w:sz w:val="24"/>
            <w:szCs w:val="24"/>
          </w:rPr>
          <w:t xml:space="preserve"> and 3</w:t>
        </w:r>
      </w:ins>
      <w:r>
        <w:rPr>
          <w:rFonts w:ascii="Times New Roman" w:hAnsi="Times New Roman" w:cs="Times New Roman"/>
          <w:sz w:val="24"/>
          <w:szCs w:val="24"/>
        </w:rPr>
        <w:t xml:space="preserve"> depart</w:t>
      </w:r>
      <w:ins w:id="384" w:author="Maxwell, Nicholas [2]" w:date="2023-06-28T14:09:00Z">
        <w:r w:rsidR="00742A3C">
          <w:rPr>
            <w:rFonts w:ascii="Times New Roman" w:hAnsi="Times New Roman" w:cs="Times New Roman"/>
            <w:sz w:val="24"/>
            <w:szCs w:val="24"/>
          </w:rPr>
          <w:t>ed</w:t>
        </w:r>
      </w:ins>
      <w:r>
        <w:rPr>
          <w:rFonts w:ascii="Times New Roman" w:hAnsi="Times New Roman" w:cs="Times New Roman"/>
          <w:sz w:val="24"/>
          <w:szCs w:val="24"/>
        </w:rPr>
        <w:t xml:space="preserve"> from previous research showing that recognition testing </w:t>
      </w:r>
      <w:ins w:id="385" w:author="Maxwell, Nicholas [2]" w:date="2023-06-28T14:09:00Z">
        <w:r w:rsidR="00742A3C">
          <w:rPr>
            <w:rFonts w:ascii="Times New Roman" w:hAnsi="Times New Roman" w:cs="Times New Roman"/>
            <w:sz w:val="24"/>
            <w:szCs w:val="24"/>
          </w:rPr>
          <w:t>adheres to</w:t>
        </w:r>
      </w:ins>
      <w:del w:id="386" w:author="Maxwell, Nicholas [2]" w:date="2023-06-28T14:09:00Z">
        <w:r w:rsidR="0089377A" w:rsidDel="00742A3C">
          <w:rPr>
            <w:rFonts w:ascii="Times New Roman" w:hAnsi="Times New Roman" w:cs="Times New Roman"/>
            <w:sz w:val="24"/>
            <w:szCs w:val="24"/>
          </w:rPr>
          <w:delText>demonstrates</w:delText>
        </w:r>
      </w:del>
      <w:r>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w:t>
      </w:r>
      <w:ins w:id="387" w:author="Maxwell, Nicholas [2]" w:date="2023-06-28T14:09:00Z">
        <w:r w:rsidR="00742A3C">
          <w:rPr>
            <w:rFonts w:ascii="Times New Roman" w:hAnsi="Times New Roman" w:cs="Times New Roman"/>
            <w:sz w:val="24"/>
            <w:szCs w:val="24"/>
          </w:rPr>
          <w:t xml:space="preserve">generally </w:t>
        </w:r>
      </w:ins>
      <w:r w:rsidR="0089377A">
        <w:rPr>
          <w:rFonts w:ascii="Times New Roman" w:hAnsi="Times New Roman" w:cs="Times New Roman"/>
          <w:sz w:val="24"/>
          <w:szCs w:val="24"/>
        </w:rPr>
        <w:t>reported with cued-recall testing</w:t>
      </w:r>
      <w:r>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associates in the previous experiments. </w:t>
      </w:r>
      <w:r w:rsidR="003F2279">
        <w:rPr>
          <w:rFonts w:ascii="Times New Roman" w:hAnsi="Times New Roman" w:cs="Times New Roman"/>
          <w:sz w:val="24"/>
          <w:szCs w:val="24"/>
        </w:rPr>
        <w:t>As such, Experiment 4 was designed to provide a close</w:t>
      </w:r>
      <w:r>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6EB82F52"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goal of Experiment 4 was to provide a closer replication of Myers et al.’s (2020) JOL reactivity patterns by omitting mediated pairs given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included</w:t>
      </w:r>
      <w:r w:rsidR="00AA7CBC">
        <w:rPr>
          <w:rFonts w:ascii="Times New Roman" w:hAnsi="Times New Roman" w:cs="Times New Roman"/>
          <w:sz w:val="24"/>
          <w:szCs w:val="24"/>
        </w:rPr>
        <w:t xml:space="preserve"> only</w:t>
      </w:r>
      <w:r w:rsidR="00453843">
        <w:rPr>
          <w:rFonts w:ascii="Times New Roman" w:hAnsi="Times New Roman" w:cs="Times New Roman"/>
          <w:sz w:val="24"/>
          <w:szCs w:val="24"/>
        </w:rPr>
        <w:t xml:space="preserve">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w:t>
      </w:r>
      <w:commentRangeStart w:id="388"/>
      <w:commentRangeStart w:id="389"/>
      <w:r w:rsidR="00AA7CBC">
        <w:rPr>
          <w:rFonts w:ascii="Times New Roman" w:hAnsi="Times New Roman" w:cs="Times New Roman"/>
          <w:sz w:val="24"/>
          <w:szCs w:val="24"/>
        </w:rPr>
        <w:t xml:space="preserve">this </w:t>
      </w:r>
      <w:commentRangeEnd w:id="388"/>
      <w:r w:rsidR="00AA7CBC">
        <w:rPr>
          <w:rStyle w:val="CommentReference"/>
        </w:rPr>
        <w:commentReference w:id="388"/>
      </w:r>
      <w:commentRangeEnd w:id="389"/>
      <w:r w:rsidR="00656BBC">
        <w:rPr>
          <w:rStyle w:val="CommentReference"/>
        </w:rPr>
        <w:commentReference w:id="389"/>
      </w:r>
      <w:r w:rsidR="00AA7CBC">
        <w:rPr>
          <w:rFonts w:ascii="Times New Roman" w:hAnsi="Times New Roman" w:cs="Times New Roman"/>
          <w:sz w:val="24"/>
          <w:szCs w:val="24"/>
        </w:rPr>
        <w:t>provided an additional</w:t>
      </w:r>
      <w:r w:rsidR="001D224C">
        <w:rPr>
          <w:rFonts w:ascii="Times New Roman" w:hAnsi="Times New Roman" w:cs="Times New Roman"/>
          <w:sz w:val="24"/>
          <w:szCs w:val="24"/>
        </w:rPr>
        <w:t xml:space="preserve">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5F02A7">
        <w:rPr>
          <w:rFonts w:ascii="Times New Roman" w:hAnsi="Times New Roman" w:cs="Times New Roman"/>
          <w:sz w:val="24"/>
          <w:szCs w:val="24"/>
        </w:rPr>
        <w:t xml:space="preserve">in </w:t>
      </w:r>
      <w:r w:rsidR="001D224C">
        <w:rPr>
          <w:rFonts w:ascii="Times New Roman" w:hAnsi="Times New Roman" w:cs="Times New Roman"/>
          <w:sz w:val="24"/>
          <w:szCs w:val="24"/>
        </w:rPr>
        <w:t>recognition.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w:t>
      </w:r>
      <w:r w:rsidR="004207C4">
        <w:rPr>
          <w:rFonts w:ascii="Times New Roman" w:hAnsi="Times New Roman" w:cs="Times New Roman"/>
          <w:sz w:val="24"/>
          <w:szCs w:val="24"/>
        </w:rPr>
        <w:t xml:space="preserve">both </w:t>
      </w:r>
      <w:r w:rsidR="00BB3F15">
        <w:rPr>
          <w:rFonts w:ascii="Times New Roman" w:hAnsi="Times New Roman" w:cs="Times New Roman"/>
          <w:sz w:val="24"/>
          <w:szCs w:val="24"/>
        </w:rPr>
        <w:t xml:space="preserve">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that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7B588C6C"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 xml:space="preserve">to complete Experiment 4. Like </w:t>
      </w:r>
      <w:del w:id="390" w:author="Nick Maxwell" w:date="2023-06-23T17:10:00Z">
        <w:r w:rsidR="007D65E7" w:rsidDel="00097B6F">
          <w:rPr>
            <w:rFonts w:ascii="Times New Roman" w:hAnsi="Times New Roman" w:cs="Times New Roman"/>
            <w:sz w:val="24"/>
            <w:szCs w:val="24"/>
          </w:rPr>
          <w:delText xml:space="preserve">the </w:delText>
        </w:r>
      </w:del>
      <w:r w:rsidR="004207C4">
        <w:rPr>
          <w:rFonts w:ascii="Times New Roman" w:hAnsi="Times New Roman" w:cs="Times New Roman"/>
          <w:sz w:val="24"/>
          <w:szCs w:val="24"/>
        </w:rPr>
        <w:t>Experiment 3</w:t>
      </w:r>
      <w:r w:rsidR="007D65E7">
        <w:rPr>
          <w:rFonts w:ascii="Times New Roman" w:hAnsi="Times New Roman" w:cs="Times New Roman"/>
          <w:sz w:val="24"/>
          <w:szCs w:val="24"/>
        </w:rPr>
        <w: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7D65E7">
        <w:rPr>
          <w:rFonts w:ascii="Times New Roman" w:hAnsi="Times New Roman" w:cs="Times New Roman"/>
          <w:sz w:val="24"/>
          <w:szCs w:val="24"/>
        </w:rPr>
        <w:t xml:space="preserve"> = 61; no-JOL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4207C4">
        <w:rPr>
          <w:rFonts w:ascii="Times New Roman" w:hAnsi="Times New Roman" w:cs="Times New Roman"/>
          <w:sz w:val="24"/>
          <w:szCs w:val="24"/>
        </w:rPr>
        <w:t xml:space="preserve"> =</w:t>
      </w:r>
      <w:r w:rsidR="007D65E7">
        <w:rPr>
          <w:rFonts w:ascii="Times New Roman" w:hAnsi="Times New Roman" w:cs="Times New Roman"/>
          <w:sz w:val="24"/>
          <w:szCs w:val="24"/>
        </w:rPr>
        <w:t xml:space="preserve"> 59). A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76D2AB27"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w:t>
      </w:r>
      <w:r>
        <w:rPr>
          <w:rFonts w:ascii="Times New Roman" w:hAnsi="Times New Roman" w:cs="Times New Roman"/>
          <w:sz w:val="24"/>
          <w:szCs w:val="24"/>
        </w:rPr>
        <w:lastRenderedPageBreak/>
        <w:t>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w:t>
      </w:r>
      <w:r w:rsidR="004207C4">
        <w:rPr>
          <w:rFonts w:ascii="Times New Roman" w:hAnsi="Times New Roman" w:cs="Times New Roman"/>
          <w:sz w:val="24"/>
          <w:szCs w:val="24"/>
        </w:rPr>
        <w:t>distractors</w:t>
      </w:r>
      <w:r w:rsidR="00642B62">
        <w:rPr>
          <w:rFonts w:ascii="Times New Roman" w:hAnsi="Times New Roman" w:cs="Times New Roman"/>
          <w:sz w:val="24"/>
          <w:szCs w:val="24"/>
        </w:rPr>
        <w:t xml:space="preserve">. All other aspects of the materials and procedure were identical to Experiments 2 and 3. The total experiment took approximately </w:t>
      </w:r>
      <w:r w:rsidR="004207C4">
        <w:rPr>
          <w:rFonts w:ascii="Times New Roman" w:hAnsi="Times New Roman" w:cs="Times New Roman"/>
          <w:sz w:val="24"/>
          <w:szCs w:val="24"/>
        </w:rPr>
        <w:t xml:space="preserve">15 </w:t>
      </w:r>
      <w:r w:rsidR="00642B62">
        <w:rPr>
          <w:rFonts w:ascii="Times New Roman" w:hAnsi="Times New Roman" w:cs="Times New Roman"/>
          <w:sz w:val="24"/>
          <w:szCs w:val="24"/>
        </w:rPr>
        <w:t>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09781CF0"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w:t>
      </w:r>
      <w:r w:rsidR="004207C4">
        <w:rPr>
          <w:rFonts w:ascii="Times New Roman" w:hAnsi="Times New Roman" w:cs="Times New Roman"/>
          <w:sz w:val="24"/>
          <w:szCs w:val="24"/>
        </w:rPr>
        <w:t xml:space="preserve">s </w:t>
      </w:r>
      <w:r>
        <w:rPr>
          <w:rFonts w:ascii="Times New Roman" w:hAnsi="Times New Roman" w:cs="Times New Roman"/>
          <w:sz w:val="24"/>
          <w:szCs w:val="24"/>
        </w:rPr>
        <w:t xml:space="preserve">as </w:t>
      </w:r>
      <w:r w:rsidR="004207C4">
        <w:rPr>
          <w:rFonts w:ascii="Times New Roman" w:hAnsi="Times New Roman" w:cs="Times New Roman"/>
          <w:sz w:val="24"/>
          <w:szCs w:val="24"/>
        </w:rPr>
        <w:t xml:space="preserve">a </w:t>
      </w:r>
      <w:r>
        <w:rPr>
          <w:rFonts w:ascii="Times New Roman" w:hAnsi="Times New Roman" w:cs="Times New Roman"/>
          <w:sz w:val="24"/>
          <w:szCs w:val="24"/>
        </w:rPr>
        <w:t xml:space="preserve">function of encoding group and pair type, and all comparisons are available in Table A4. </w:t>
      </w:r>
      <w:r w:rsidR="00B54D54">
        <w:rPr>
          <w:rFonts w:ascii="Times New Roman" w:hAnsi="Times New Roman" w:cs="Times New Roman"/>
          <w:sz w:val="24"/>
          <w:szCs w:val="24"/>
        </w:rPr>
        <w:t xml:space="preserve">Beginning with hits, a </w:t>
      </w:r>
      <w:r>
        <w:rPr>
          <w:rFonts w:ascii="Times New Roman" w:hAnsi="Times New Roman" w:cs="Times New Roman"/>
          <w:sz w:val="24"/>
          <w:szCs w:val="24"/>
        </w:rPr>
        <w:t xml:space="preserve">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Next, a marginal effect of Pair Type was detected,</w:t>
      </w:r>
      <w:ins w:id="391" w:author="Nick Maxwell" w:date="2023-06-23T17:13:00Z">
        <w:r w:rsidR="00097B6F">
          <w:rPr>
            <w:rFonts w:ascii="Times New Roman" w:hAnsi="Times New Roman" w:cs="Times New Roman"/>
            <w:sz w:val="24"/>
            <w:szCs w:val="24"/>
          </w:rPr>
          <w:t xml:space="preserve"> as collapsed across encoding groups, mean hit rates </w:t>
        </w:r>
      </w:ins>
      <w:ins w:id="392" w:author="Nick Maxwell" w:date="2023-06-23T19:29:00Z">
        <w:r w:rsidR="005B728F">
          <w:rPr>
            <w:rFonts w:ascii="Times New Roman" w:hAnsi="Times New Roman" w:cs="Times New Roman"/>
            <w:sz w:val="24"/>
            <w:szCs w:val="24"/>
          </w:rPr>
          <w:t>for</w:t>
        </w:r>
      </w:ins>
      <w:ins w:id="393" w:author="Nick Maxwell" w:date="2023-06-23T17:13:00Z">
        <w:r w:rsidR="00097B6F">
          <w:rPr>
            <w:rFonts w:ascii="Times New Roman" w:hAnsi="Times New Roman" w:cs="Times New Roman"/>
            <w:sz w:val="24"/>
            <w:szCs w:val="24"/>
          </w:rPr>
          <w:t xml:space="preserve"> forward associates </w:t>
        </w:r>
      </w:ins>
      <w:ins w:id="394" w:author="Nick Maxwell" w:date="2023-06-23T17:14:00Z">
        <w:r w:rsidR="00097B6F">
          <w:rPr>
            <w:rFonts w:ascii="Times New Roman" w:hAnsi="Times New Roman" w:cs="Times New Roman"/>
            <w:sz w:val="24"/>
            <w:szCs w:val="24"/>
          </w:rPr>
          <w:t xml:space="preserve">numerically </w:t>
        </w:r>
      </w:ins>
      <w:ins w:id="395" w:author="Nick Maxwell" w:date="2023-06-23T17:13:00Z">
        <w:r w:rsidR="00097B6F">
          <w:rPr>
            <w:rFonts w:ascii="Times New Roman" w:hAnsi="Times New Roman" w:cs="Times New Roman"/>
            <w:sz w:val="24"/>
            <w:szCs w:val="24"/>
          </w:rPr>
          <w:t xml:space="preserve">exceeded </w:t>
        </w:r>
      </w:ins>
      <w:ins w:id="396" w:author="Nick Maxwell" w:date="2023-06-23T19:29:00Z">
        <w:r w:rsidR="005B728F">
          <w:rPr>
            <w:rFonts w:ascii="Times New Roman" w:hAnsi="Times New Roman" w:cs="Times New Roman"/>
            <w:sz w:val="24"/>
            <w:szCs w:val="24"/>
          </w:rPr>
          <w:t xml:space="preserve">hits for </w:t>
        </w:r>
      </w:ins>
      <w:ins w:id="397" w:author="Nick Maxwell" w:date="2023-06-23T17:13:00Z">
        <w:r w:rsidR="00097B6F">
          <w:rPr>
            <w:rFonts w:ascii="Times New Roman" w:hAnsi="Times New Roman" w:cs="Times New Roman"/>
            <w:sz w:val="24"/>
            <w:szCs w:val="24"/>
          </w:rPr>
          <w:t xml:space="preserve">unrelated pairs </w:t>
        </w:r>
      </w:ins>
      <w:ins w:id="398" w:author="Maxwell, Nicholas [2]" w:date="2023-06-28T14:17:00Z">
        <w:r w:rsidR="005F7319">
          <w:rPr>
            <w:rFonts w:ascii="Times New Roman" w:hAnsi="Times New Roman" w:cs="Times New Roman"/>
            <w:sz w:val="24"/>
            <w:szCs w:val="24"/>
          </w:rPr>
          <w:t>(</w:t>
        </w:r>
      </w:ins>
      <w:ins w:id="399" w:author="Nick Maxwell" w:date="2023-06-23T17:14:00Z">
        <w:del w:id="400" w:author="Maxwell, Nicholas [2]" w:date="2023-06-28T14:17:00Z">
          <w:r w:rsidR="00097B6F" w:rsidDel="00801C16">
            <w:rPr>
              <w:rFonts w:ascii="Times New Roman" w:hAnsi="Times New Roman" w:cs="Times New Roman"/>
              <w:sz w:val="24"/>
              <w:szCs w:val="24"/>
            </w:rPr>
            <w:delText>XX</w:delText>
          </w:r>
        </w:del>
      </w:ins>
      <w:ins w:id="401" w:author="Maxwell, Nicholas [2]" w:date="2023-06-28T14:17:00Z">
        <w:r w:rsidR="00801C16">
          <w:rPr>
            <w:rFonts w:ascii="Times New Roman" w:hAnsi="Times New Roman" w:cs="Times New Roman"/>
            <w:sz w:val="24"/>
            <w:szCs w:val="24"/>
          </w:rPr>
          <w:t>.70</w:t>
        </w:r>
      </w:ins>
      <w:ins w:id="402" w:author="Nick Maxwell" w:date="2023-06-23T17:14:00Z">
        <w:r w:rsidR="00097B6F" w:rsidRPr="00097B6F">
          <w:rPr>
            <w:rFonts w:ascii="Times New Roman" w:hAnsi="Times New Roman" w:cs="Times New Roman"/>
            <w:sz w:val="24"/>
            <w:szCs w:val="24"/>
          </w:rPr>
          <w:t xml:space="preserve"> vs. </w:t>
        </w:r>
      </w:ins>
      <w:ins w:id="403" w:author="Maxwell, Nicholas [2]" w:date="2023-06-28T14:17:00Z">
        <w:r w:rsidR="005F7319">
          <w:rPr>
            <w:rFonts w:ascii="Times New Roman" w:hAnsi="Times New Roman" w:cs="Times New Roman"/>
            <w:sz w:val="24"/>
            <w:szCs w:val="24"/>
          </w:rPr>
          <w:t>.67</w:t>
        </w:r>
      </w:ins>
      <w:ins w:id="404" w:author="Nick Maxwell" w:date="2023-06-23T17:14:00Z">
        <w:del w:id="405" w:author="Maxwell, Nicholas [2]" w:date="2023-06-28T14:17:00Z">
          <w:r w:rsidR="00097B6F" w:rsidDel="005F7319">
            <w:rPr>
              <w:rFonts w:ascii="Times New Roman" w:hAnsi="Times New Roman" w:cs="Times New Roman"/>
              <w:sz w:val="24"/>
              <w:szCs w:val="24"/>
            </w:rPr>
            <w:delText>XX</w:delText>
          </w:r>
        </w:del>
        <w:r w:rsidR="00097B6F">
          <w:rPr>
            <w:rFonts w:ascii="Times New Roman" w:hAnsi="Times New Roman" w:cs="Times New Roman"/>
            <w:sz w:val="24"/>
            <w:szCs w:val="24"/>
          </w:rPr>
          <w:t>;</w:t>
        </w:r>
      </w:ins>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ins w:id="406" w:author="Nick Maxwell" w:date="2023-06-23T17:14:00Z">
        <w:r w:rsidR="00097B6F">
          <w:rPr>
            <w:rFonts w:ascii="Times New Roman" w:hAnsi="Times New Roman" w:cs="Times New Roman"/>
            <w:sz w:val="24"/>
            <w:szCs w:val="24"/>
          </w:rPr>
          <w:t>)</w:t>
        </w:r>
      </w:ins>
      <w:r>
        <w:rPr>
          <w:rFonts w:ascii="Times New Roman" w:hAnsi="Times New Roman" w:cs="Times New Roman"/>
          <w:sz w:val="24"/>
          <w:szCs w:val="24"/>
        </w:rPr>
        <w:t>.</w:t>
      </w:r>
      <w:ins w:id="407" w:author="Nick Maxwell" w:date="2023-06-23T19:29:00Z">
        <w:r w:rsidR="005B728F">
          <w:rPr>
            <w:rFonts w:ascii="Times New Roman" w:hAnsi="Times New Roman" w:cs="Times New Roman"/>
            <w:sz w:val="24"/>
            <w:szCs w:val="24"/>
          </w:rPr>
          <w:t xml:space="preserve"> </w:t>
        </w:r>
      </w:ins>
      <w:del w:id="408" w:author="Nick Maxwell" w:date="2023-06-23T17:13:00Z">
        <w:r w:rsidDel="00097B6F">
          <w:rPr>
            <w:rFonts w:ascii="Times New Roman" w:hAnsi="Times New Roman" w:cs="Times New Roman"/>
            <w:sz w:val="24"/>
            <w:szCs w:val="24"/>
          </w:rPr>
          <w:delText xml:space="preserve"> </w:delText>
        </w:r>
      </w:del>
      <w:r w:rsidR="00B54D54">
        <w:rPr>
          <w:rFonts w:ascii="Times New Roman" w:hAnsi="Times New Roman" w:cs="Times New Roman"/>
          <w:sz w:val="24"/>
          <w:szCs w:val="24"/>
        </w:rPr>
        <w:t>Consistent with Experiments 2 and 3</w:t>
      </w:r>
      <w:r>
        <w:rPr>
          <w:rFonts w:ascii="Times New Roman" w:hAnsi="Times New Roman" w:cs="Times New Roman"/>
          <w:sz w:val="24"/>
          <w:szCs w:val="24"/>
        </w:rPr>
        <w:t xml:space="preserve">,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Encoding Group </w:t>
      </w:r>
      <w:r w:rsidR="00B54D54">
        <w:rPr>
          <w:rFonts w:ascii="Times New Roman" w:hAnsi="Times New Roman" w:cs="Times New Roman"/>
          <w:sz w:val="24"/>
          <w:szCs w:val="24"/>
        </w:rPr>
        <w:t>×</w:t>
      </w:r>
      <w:ins w:id="409" w:author="Nick Maxwell" w:date="2023-06-23T19:29:00Z">
        <w:r w:rsidR="005B728F">
          <w:rPr>
            <w:rFonts w:ascii="Times New Roman" w:hAnsi="Times New Roman" w:cs="Times New Roman"/>
            <w:sz w:val="24"/>
            <w:szCs w:val="24"/>
          </w:rPr>
          <w:t xml:space="preserve"> </w:t>
        </w:r>
      </w:ins>
      <w:r>
        <w:rPr>
          <w:rFonts w:ascii="Times New Roman" w:hAnsi="Times New Roman" w:cs="Times New Roman"/>
          <w:sz w:val="24"/>
          <w:szCs w:val="24"/>
        </w:rPr>
        <w:t>Pair Type</w:t>
      </w:r>
      <w:r w:rsidR="00B54D54">
        <w:rPr>
          <w:rFonts w:ascii="Times New Roman" w:hAnsi="Times New Roman" w:cs="Times New Roman"/>
          <w:sz w:val="24"/>
          <w:szCs w:val="24"/>
        </w:rPr>
        <w:t xml:space="preserve"> interaction</w:t>
      </w:r>
      <w:r>
        <w:rPr>
          <w:rFonts w:ascii="Times New Roman" w:hAnsi="Times New Roman" w:cs="Times New Roman"/>
          <w:sz w:val="24"/>
          <w:szCs w:val="24"/>
        </w:rPr>
        <w:t xml:space="preserve"> was </w:t>
      </w:r>
      <w:r w:rsidR="00B54D54">
        <w:rPr>
          <w:rFonts w:ascii="Times New Roman" w:hAnsi="Times New Roman" w:cs="Times New Roman"/>
          <w:sz w:val="24"/>
          <w:szCs w:val="24"/>
        </w:rPr>
        <w:t>not reliable</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xml:space="preserve">, indicating that any reactivity effects did not differ </w:t>
      </w:r>
      <w:r w:rsidR="00B54D54">
        <w:rPr>
          <w:rFonts w:ascii="Times New Roman" w:hAnsi="Times New Roman" w:cs="Times New Roman"/>
          <w:sz w:val="24"/>
          <w:szCs w:val="24"/>
        </w:rPr>
        <w:t>between</w:t>
      </w:r>
      <w:r>
        <w:rPr>
          <w:rFonts w:ascii="Times New Roman" w:hAnsi="Times New Roman" w:cs="Times New Roman"/>
          <w:sz w:val="24"/>
          <w:szCs w:val="24"/>
        </w:rPr>
        <w:t xml:space="preserve">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 xml:space="preserve">-tests, which separately compared hits between the JOL and no-JOL groups on forward and unrelated pairs. </w:t>
      </w:r>
      <w:r w:rsidR="00B54D54">
        <w:rPr>
          <w:rFonts w:ascii="Times New Roman" w:hAnsi="Times New Roman" w:cs="Times New Roman"/>
          <w:sz w:val="24"/>
          <w:szCs w:val="24"/>
        </w:rPr>
        <w:t>Providing</w:t>
      </w:r>
      <w:r w:rsidR="00E7103A">
        <w:rPr>
          <w:rFonts w:ascii="Times New Roman" w:hAnsi="Times New Roman" w:cs="Times New Roman"/>
          <w:sz w:val="24"/>
          <w:szCs w:val="24"/>
        </w:rPr>
        <w:t xml:space="preserve">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w:t>
      </w:r>
      <w:r w:rsidR="00B54D54">
        <w:rPr>
          <w:rFonts w:ascii="Times New Roman" w:hAnsi="Times New Roman" w:cs="Times New Roman"/>
          <w:sz w:val="24"/>
          <w:szCs w:val="24"/>
        </w:rPr>
        <w:t>, a pattern that extended to unrelated pairs</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w:t>
      </w:r>
      <w:r w:rsidR="00A42A1E">
        <w:rPr>
          <w:rFonts w:ascii="Times New Roman" w:hAnsi="Times New Roman" w:cs="Times New Roman"/>
          <w:sz w:val="24"/>
          <w:szCs w:val="24"/>
        </w:rPr>
        <w:lastRenderedPageBreak/>
        <w:t xml:space="preserve">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proofErr w:type="spellStart"/>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proofErr w:type="spellEnd"/>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526A4142"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00B54D54">
        <w:rPr>
          <w:rFonts w:ascii="Times New Roman" w:hAnsi="Times New Roman" w:cs="Times New Roman"/>
          <w:i/>
          <w:iCs/>
          <w:sz w:val="24"/>
          <w:szCs w:val="24"/>
        </w:rPr>
        <w:t>c</w:t>
      </w:r>
      <w:r w:rsidR="00B54D54">
        <w:rPr>
          <w:rFonts w:ascii="Times New Roman" w:hAnsi="Times New Roman" w:cs="Times New Roman"/>
          <w:sz w:val="24"/>
          <w:szCs w:val="24"/>
        </w:rPr>
        <w:t xml:space="preserve"> </w:t>
      </w:r>
      <w:r>
        <w:rPr>
          <w:rFonts w:ascii="Times New Roman" w:hAnsi="Times New Roman" w:cs="Times New Roman"/>
          <w:sz w:val="24"/>
          <w:szCs w:val="24"/>
        </w:rPr>
        <w:t xml:space="preserve">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proofErr w:type="spellStart"/>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proofErr w:type="spellEnd"/>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283A4E4"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w:t>
      </w:r>
      <w:r w:rsidR="00B54D54">
        <w:rPr>
          <w:rFonts w:ascii="Times New Roman" w:hAnsi="Times New Roman" w:cs="Times New Roman"/>
          <w:sz w:val="24"/>
          <w:szCs w:val="24"/>
        </w:rPr>
        <w:t>n additional</w:t>
      </w:r>
      <w:ins w:id="410" w:author="Maxwell, Nicholas [2]" w:date="2023-06-28T14:18:00Z">
        <w:r w:rsidR="005F7319">
          <w:rPr>
            <w:rFonts w:ascii="Times New Roman" w:hAnsi="Times New Roman" w:cs="Times New Roman"/>
            <w:sz w:val="24"/>
            <w:szCs w:val="24"/>
          </w:rPr>
          <w:t xml:space="preserve"> </w:t>
        </w:r>
      </w:ins>
      <w:r>
        <w:rPr>
          <w:rFonts w:ascii="Times New Roman" w:hAnsi="Times New Roman" w:cs="Times New Roman"/>
          <w:sz w:val="24"/>
          <w:szCs w:val="24"/>
        </w:rPr>
        <w:t xml:space="preserve">test of JOL reactivity effects on unrelated pairs, as this design more closely matched Myers et al.’s (2020) experiments assessing JOL reactivity effects with recognition testing. </w:t>
      </w:r>
      <w:r w:rsidR="00B54D54">
        <w:rPr>
          <w:rFonts w:ascii="Times New Roman" w:hAnsi="Times New Roman" w:cs="Times New Roman"/>
          <w:sz w:val="24"/>
          <w:szCs w:val="24"/>
        </w:rPr>
        <w:t>R</w:t>
      </w:r>
      <w:r>
        <w:rPr>
          <w:rFonts w:ascii="Times New Roman" w:hAnsi="Times New Roman" w:cs="Times New Roman"/>
          <w:sz w:val="24"/>
          <w:szCs w:val="24"/>
        </w:rPr>
        <w:t xml:space="preserve">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4630EF38"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w:t>
      </w:r>
      <w:r w:rsidR="00B54D54">
        <w:rPr>
          <w:rFonts w:ascii="Times New Roman" w:hAnsi="Times New Roman" w:cs="Times New Roman"/>
          <w:sz w:val="24"/>
          <w:szCs w:val="24"/>
        </w:rPr>
        <w:t xml:space="preserve"> on cued-recall tests</w:t>
      </w:r>
      <w:r>
        <w:rPr>
          <w:rFonts w:ascii="Times New Roman" w:hAnsi="Times New Roman" w:cs="Times New Roman"/>
          <w:sz w:val="24"/>
          <w:szCs w:val="24"/>
        </w:rPr>
        <w:t xml:space="preserve">: </w:t>
      </w:r>
      <w:r w:rsidR="006C1457">
        <w:rPr>
          <w:rFonts w:ascii="Times New Roman" w:hAnsi="Times New Roman" w:cs="Times New Roman"/>
          <w:sz w:val="24"/>
          <w:szCs w:val="24"/>
        </w:rPr>
        <w:t xml:space="preserve">Making </w:t>
      </w:r>
      <w:r w:rsidR="00850AC4">
        <w:rPr>
          <w:rFonts w:ascii="Times New Roman" w:hAnsi="Times New Roman" w:cs="Times New Roman"/>
          <w:sz w:val="24"/>
          <w:szCs w:val="24"/>
        </w:rPr>
        <w:t xml:space="preserve">immediate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w:t>
      </w:r>
      <w:r w:rsidR="00B54D54">
        <w:rPr>
          <w:rFonts w:ascii="Times New Roman" w:hAnsi="Times New Roman" w:cs="Times New Roman"/>
          <w:sz w:val="24"/>
          <w:szCs w:val="24"/>
        </w:rPr>
        <w:t>but not</w:t>
      </w:r>
      <w:r>
        <w:rPr>
          <w:rFonts w:ascii="Times New Roman" w:hAnsi="Times New Roman" w:cs="Times New Roman"/>
          <w:sz w:val="24"/>
          <w:szCs w:val="24"/>
        </w:rPr>
        <w:t xml:space="preserve">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w:t>
      </w:r>
      <w:r w:rsidR="0002544B">
        <w:rPr>
          <w:rFonts w:ascii="Times New Roman" w:hAnsi="Times New Roman" w:cs="Times New Roman"/>
          <w:sz w:val="24"/>
          <w:szCs w:val="24"/>
        </w:rPr>
        <w:t xml:space="preserve">relational </w:t>
      </w:r>
      <w:r w:rsidR="00640F7A">
        <w:rPr>
          <w:rFonts w:ascii="Times New Roman" w:hAnsi="Times New Roman" w:cs="Times New Roman"/>
          <w:sz w:val="24"/>
          <w:szCs w:val="24"/>
        </w:rPr>
        <w:t xml:space="preserve">accounts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w:t>
      </w:r>
      <w:proofErr w:type="spellStart"/>
      <w:r w:rsidR="00D23EC1">
        <w:rPr>
          <w:rFonts w:ascii="Times New Roman" w:hAnsi="Times New Roman" w:cs="Times New Roman"/>
          <w:sz w:val="24"/>
          <w:szCs w:val="24"/>
        </w:rPr>
        <w:t>Soderstrom</w:t>
      </w:r>
      <w:proofErr w:type="spellEnd"/>
      <w:r w:rsidR="00D23EC1">
        <w:rPr>
          <w:rFonts w:ascii="Times New Roman" w:hAnsi="Times New Roman" w:cs="Times New Roman"/>
          <w:sz w:val="24"/>
          <w:szCs w:val="24"/>
        </w:rPr>
        <w:t xml:space="preserve"> et al., 2015) </w:t>
      </w:r>
      <w:r w:rsidR="00D23EC1">
        <w:rPr>
          <w:rFonts w:ascii="Times New Roman" w:hAnsi="Times New Roman" w:cs="Times New Roman"/>
          <w:sz w:val="24"/>
          <w:szCs w:val="24"/>
        </w:rPr>
        <w:lastRenderedPageBreak/>
        <w:t xml:space="preserve">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w:t>
      </w:r>
      <w:r w:rsidR="00B54D54">
        <w:rPr>
          <w:rFonts w:ascii="Times New Roman" w:hAnsi="Times New Roman" w:cs="Times New Roman"/>
          <w:sz w:val="24"/>
          <w:szCs w:val="24"/>
        </w:rPr>
        <w:t>not explicitly related</w:t>
      </w:r>
      <w:r w:rsidR="00046A4A">
        <w:rPr>
          <w:rFonts w:ascii="Times New Roman" w:hAnsi="Times New Roman" w:cs="Times New Roman"/>
          <w:sz w:val="24"/>
          <w:szCs w:val="24"/>
        </w:rPr>
        <w:t xml:space="preserve">, </w:t>
      </w:r>
      <w:r w:rsidR="00640F7A">
        <w:rPr>
          <w:rFonts w:ascii="Times New Roman" w:hAnsi="Times New Roman" w:cs="Times New Roman"/>
          <w:sz w:val="24"/>
          <w:szCs w:val="24"/>
        </w:rPr>
        <w:t xml:space="preserve">we reasoned that </w:t>
      </w:r>
      <w:r w:rsidR="00464FD4">
        <w:rPr>
          <w:rFonts w:ascii="Times New Roman" w:hAnsi="Times New Roman" w:cs="Times New Roman"/>
          <w:sz w:val="24"/>
          <w:szCs w:val="24"/>
        </w:rPr>
        <w:t xml:space="preserve">obvious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 xml:space="preserve">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intrinsic relatedness cues at </w:t>
      </w:r>
      <w:commentRangeStart w:id="411"/>
      <w:commentRangeStart w:id="412"/>
      <w:r w:rsidR="0090015D">
        <w:rPr>
          <w:rFonts w:ascii="Times New Roman" w:hAnsi="Times New Roman" w:cs="Times New Roman"/>
          <w:sz w:val="24"/>
          <w:szCs w:val="24"/>
        </w:rPr>
        <w:t>encoding</w:t>
      </w:r>
      <w:commentRangeEnd w:id="411"/>
      <w:r w:rsidR="00464FD4">
        <w:rPr>
          <w:rStyle w:val="CommentReference"/>
        </w:rPr>
        <w:commentReference w:id="411"/>
      </w:r>
      <w:commentRangeEnd w:id="412"/>
      <w:r w:rsidR="00EF181E">
        <w:rPr>
          <w:rStyle w:val="CommentReference"/>
        </w:rPr>
        <w:commentReference w:id="412"/>
      </w:r>
      <w:r w:rsidR="0090015D">
        <w:rPr>
          <w:rFonts w:ascii="Times New Roman" w:hAnsi="Times New Roman" w:cs="Times New Roman"/>
          <w:sz w:val="24"/>
          <w:szCs w:val="24"/>
        </w:rPr>
        <w:t>.</w:t>
      </w:r>
    </w:p>
    <w:p w14:paraId="456128FF" w14:textId="55EFCA99"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assessed changes in cue</w:t>
      </w:r>
      <w:ins w:id="413" w:author="Nick Maxwell" w:date="2023-06-29T16:34:00Z">
        <w:r w:rsidR="00411AD8">
          <w:rPr>
            <w:rFonts w:ascii="Times New Roman" w:hAnsi="Times New Roman" w:cs="Times New Roman"/>
            <w:sz w:val="24"/>
            <w:szCs w:val="24"/>
          </w:rPr>
          <w:t>d</w:t>
        </w:r>
      </w:ins>
      <w:r w:rsidR="00217ECF">
        <w:rPr>
          <w:rFonts w:ascii="Times New Roman" w:hAnsi="Times New Roman" w:cs="Times New Roman"/>
          <w:sz w:val="24"/>
          <w:szCs w:val="24"/>
        </w:rPr>
        <w:t xml:space="preserve">-recall performance on forward and mediated </w:t>
      </w:r>
      <w:del w:id="414" w:author="Nick Maxwell" w:date="2023-06-29T16:34:00Z">
        <w:r w:rsidR="00217ECF" w:rsidDel="00411AD8">
          <w:rPr>
            <w:rFonts w:ascii="Times New Roman" w:hAnsi="Times New Roman" w:cs="Times New Roman"/>
            <w:sz w:val="24"/>
            <w:szCs w:val="24"/>
          </w:rPr>
          <w:delText xml:space="preserve">paired </w:delText>
        </w:r>
      </w:del>
      <w:r w:rsidR="00217ECF">
        <w:rPr>
          <w:rFonts w:ascii="Times New Roman" w:hAnsi="Times New Roman" w:cs="Times New Roman"/>
          <w:sz w:val="24"/>
          <w:szCs w:val="24"/>
        </w:rPr>
        <w:t xml:space="preserve">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pairs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 xml:space="preserve">For unrelated pairs, however, discrepancy was observed. When participants completed a cued-recall test, JOLs were non-reactive, a finding consistent with the broader literature on JOL reactivity </w:t>
      </w:r>
      <w:commentRangeStart w:id="415"/>
      <w:commentRangeStart w:id="416"/>
      <w:r w:rsidR="00B44866">
        <w:rPr>
          <w:rFonts w:ascii="Times New Roman" w:hAnsi="Times New Roman" w:cs="Times New Roman"/>
          <w:sz w:val="24"/>
          <w:szCs w:val="24"/>
        </w:rPr>
        <w:t>(e.g</w:t>
      </w:r>
      <w:ins w:id="417" w:author="Maxwell, Nicholas [2]" w:date="2023-06-28T14:36:00Z">
        <w:r w:rsidR="00C9066C">
          <w:rPr>
            <w:rFonts w:ascii="Times New Roman" w:hAnsi="Times New Roman" w:cs="Times New Roman"/>
            <w:sz w:val="24"/>
            <w:szCs w:val="24"/>
          </w:rPr>
          <w:t>.</w:t>
        </w:r>
      </w:ins>
      <w:del w:id="418" w:author="Maxwell, Nicholas [2]" w:date="2023-06-28T14:36:00Z">
        <w:r w:rsidR="00593E05" w:rsidDel="00C9066C">
          <w:rPr>
            <w:rFonts w:ascii="Times New Roman" w:hAnsi="Times New Roman" w:cs="Times New Roman"/>
            <w:sz w:val="24"/>
            <w:szCs w:val="24"/>
          </w:rPr>
          <w:delText>.</w:delText>
        </w:r>
        <w:r w:rsidR="00B44866" w:rsidDel="00C9066C">
          <w:rPr>
            <w:rFonts w:ascii="Times New Roman" w:hAnsi="Times New Roman" w:cs="Times New Roman"/>
            <w:sz w:val="24"/>
            <w:szCs w:val="24"/>
          </w:rPr>
          <w:delText xml:space="preserve">, </w:delText>
        </w:r>
      </w:del>
      <w:ins w:id="419" w:author="Nick Maxwell" w:date="2023-06-23T19:31:00Z">
        <w:del w:id="420" w:author="Maxwell, Nicholas [2]" w:date="2023-06-28T14:36:00Z">
          <w:r w:rsidR="005B728F" w:rsidDel="00C9066C">
            <w:rPr>
              <w:rFonts w:ascii="Times New Roman" w:hAnsi="Times New Roman" w:cs="Times New Roman"/>
              <w:sz w:val="24"/>
              <w:szCs w:val="24"/>
            </w:rPr>
            <w:delText>Double et al, 2017</w:delText>
          </w:r>
        </w:del>
      </w:ins>
      <w:ins w:id="421" w:author="Maxwell, Nicholas [2]" w:date="2023-06-28T14:36:00Z">
        <w:r w:rsidR="00C9066C">
          <w:rPr>
            <w:rFonts w:ascii="Times New Roman" w:hAnsi="Times New Roman" w:cs="Times New Roman"/>
            <w:sz w:val="24"/>
            <w:szCs w:val="24"/>
          </w:rPr>
          <w:t xml:space="preserve">, </w:t>
        </w:r>
      </w:ins>
      <w:ins w:id="422" w:author="Nick Maxwell" w:date="2023-06-23T19:31:00Z">
        <w:del w:id="423" w:author="Maxwell, Nicholas [2]" w:date="2023-06-28T14:36:00Z">
          <w:r w:rsidR="005B728F" w:rsidDel="00C9066C">
            <w:rPr>
              <w:rFonts w:ascii="Times New Roman" w:hAnsi="Times New Roman" w:cs="Times New Roman"/>
              <w:sz w:val="24"/>
              <w:szCs w:val="24"/>
            </w:rPr>
            <w:delText xml:space="preserve">; </w:delText>
          </w:r>
        </w:del>
      </w:ins>
      <w:r w:rsidR="00B44866">
        <w:rPr>
          <w:rFonts w:ascii="Times New Roman" w:hAnsi="Times New Roman" w:cs="Times New Roman"/>
          <w:sz w:val="24"/>
          <w:szCs w:val="24"/>
        </w:rPr>
        <w:t xml:space="preserve">Janes et al., 2018; Maxwell &amp; Huff, 2022; </w:t>
      </w:r>
      <w:proofErr w:type="spellStart"/>
      <w:r w:rsidR="00B44866">
        <w:rPr>
          <w:rFonts w:ascii="Times New Roman" w:hAnsi="Times New Roman" w:cs="Times New Roman"/>
          <w:sz w:val="24"/>
          <w:szCs w:val="24"/>
        </w:rPr>
        <w:t>Soderstrom</w:t>
      </w:r>
      <w:proofErr w:type="spellEnd"/>
      <w:r w:rsidR="00B44866">
        <w:rPr>
          <w:rFonts w:ascii="Times New Roman" w:hAnsi="Times New Roman" w:cs="Times New Roman"/>
          <w:sz w:val="24"/>
          <w:szCs w:val="24"/>
        </w:rPr>
        <w:t xml:space="preserve"> et al., 2015; etc</w:t>
      </w:r>
      <w:ins w:id="424" w:author="Maxwell, Nicholas [2]" w:date="2023-06-28T14:36:00Z">
        <w:r w:rsidR="00C9066C">
          <w:rPr>
            <w:rFonts w:ascii="Times New Roman" w:hAnsi="Times New Roman" w:cs="Times New Roman"/>
            <w:sz w:val="24"/>
            <w:szCs w:val="24"/>
          </w:rPr>
          <w:t>.; see Double et al., 2018</w:t>
        </w:r>
      </w:ins>
      <w:del w:id="425" w:author="Maxwell, Nicholas [2]" w:date="2023-06-28T14:36:00Z">
        <w:r w:rsidR="00B44866" w:rsidDel="00C9066C">
          <w:rPr>
            <w:rFonts w:ascii="Times New Roman" w:hAnsi="Times New Roman" w:cs="Times New Roman"/>
            <w:sz w:val="24"/>
            <w:szCs w:val="24"/>
          </w:rPr>
          <w:delText>.</w:delText>
        </w:r>
      </w:del>
      <w:r w:rsidR="00B44866">
        <w:rPr>
          <w:rFonts w:ascii="Times New Roman" w:hAnsi="Times New Roman" w:cs="Times New Roman"/>
          <w:sz w:val="24"/>
          <w:szCs w:val="24"/>
        </w:rPr>
        <w:t>)</w:t>
      </w:r>
      <w:commentRangeEnd w:id="415"/>
      <w:r w:rsidR="005A27F8">
        <w:rPr>
          <w:rStyle w:val="CommentReference"/>
        </w:rPr>
        <w:commentReference w:id="415"/>
      </w:r>
      <w:commentRangeEnd w:id="416"/>
      <w:r w:rsidR="00C9066C">
        <w:rPr>
          <w:rStyle w:val="CommentReference"/>
        </w:rPr>
        <w:commentReference w:id="416"/>
      </w:r>
      <w:r w:rsidR="00B44866">
        <w:rPr>
          <w:rFonts w:ascii="Times New Roman" w:hAnsi="Times New Roman" w:cs="Times New Roman"/>
          <w:sz w:val="24"/>
          <w:szCs w:val="24"/>
        </w:rPr>
        <w:t xml:space="preserve">. However, </w:t>
      </w:r>
      <w:r w:rsidR="006F7AF9">
        <w:rPr>
          <w:rFonts w:ascii="Times New Roman" w:hAnsi="Times New Roman" w:cs="Times New Roman"/>
          <w:sz w:val="24"/>
          <w:szCs w:val="24"/>
        </w:rPr>
        <w:t xml:space="preserve">contrary to findings reported by Myers et al. (2020), positive reactivity </w:t>
      </w:r>
      <w:r w:rsidR="00464FD4">
        <w:rPr>
          <w:rFonts w:ascii="Times New Roman" w:hAnsi="Times New Roman" w:cs="Times New Roman"/>
          <w:sz w:val="24"/>
          <w:szCs w:val="24"/>
        </w:rPr>
        <w:t xml:space="preserve">emerged for </w:t>
      </w:r>
      <w:r w:rsidR="006F7AF9">
        <w:rPr>
          <w:rFonts w:ascii="Times New Roman" w:hAnsi="Times New Roman" w:cs="Times New Roman"/>
          <w:sz w:val="24"/>
          <w:szCs w:val="24"/>
        </w:rPr>
        <w:t>unrelated pairs when recognition testing was used. This finding was additionally replicated in Experiment 4, which omitted mediated pairs and provided a closer 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w:t>
      </w:r>
      <w:r w:rsidR="00F011A2">
        <w:rPr>
          <w:rFonts w:ascii="Times New Roman" w:hAnsi="Times New Roman" w:cs="Times New Roman"/>
          <w:sz w:val="24"/>
          <w:szCs w:val="24"/>
        </w:rPr>
        <w:lastRenderedPageBreak/>
        <w:t xml:space="preserve">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3DFBD65A" w14:textId="33F7BC2C" w:rsidR="00484EC6" w:rsidRDefault="00B44866"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005C56">
        <w:rPr>
          <w:rFonts w:ascii="Times New Roman" w:hAnsi="Times New Roman" w:cs="Times New Roman"/>
          <w:sz w:val="24"/>
          <w:szCs w:val="24"/>
        </w:rPr>
        <w:t>ur finding 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w:t>
      </w:r>
      <w:proofErr w:type="spellStart"/>
      <w:r w:rsidR="00005C56">
        <w:rPr>
          <w:rFonts w:ascii="Times New Roman" w:hAnsi="Times New Roman" w:cs="Times New Roman"/>
          <w:sz w:val="24"/>
          <w:szCs w:val="24"/>
        </w:rPr>
        <w:t>Halamish</w:t>
      </w:r>
      <w:proofErr w:type="spellEnd"/>
      <w:r w:rsidR="00005C56">
        <w:rPr>
          <w:rFonts w:ascii="Times New Roman" w:hAnsi="Times New Roman" w:cs="Times New Roman"/>
          <w:sz w:val="24"/>
          <w:szCs w:val="24"/>
        </w:rPr>
        <w:t xml:space="preserve"> &amp; </w:t>
      </w:r>
      <w:proofErr w:type="spellStart"/>
      <w:r w:rsidR="00005C56">
        <w:rPr>
          <w:rFonts w:ascii="Times New Roman" w:hAnsi="Times New Roman" w:cs="Times New Roman"/>
          <w:sz w:val="24"/>
          <w:szCs w:val="24"/>
        </w:rPr>
        <w:t>Undorf</w:t>
      </w:r>
      <w:proofErr w:type="spellEnd"/>
      <w:r w:rsidR="00005C56">
        <w:rPr>
          <w:rFonts w:ascii="Times New Roman" w:hAnsi="Times New Roman" w:cs="Times New Roman"/>
          <w:sz w:val="24"/>
          <w:szCs w:val="24"/>
        </w:rPr>
        <w:t>,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Unlike forward pairs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w:t>
      </w:r>
      <w:ins w:id="426" w:author="Nick Maxwell" w:date="2023-06-29T16:36:00Z">
        <w:r w:rsidR="00D3247B">
          <w:rPr>
            <w:rFonts w:ascii="Times New Roman" w:hAnsi="Times New Roman" w:cs="Times New Roman"/>
            <w:sz w:val="24"/>
            <w:szCs w:val="24"/>
          </w:rPr>
          <w:t xml:space="preserve">cue-target </w:t>
        </w:r>
      </w:ins>
      <w:r w:rsidR="00B55724">
        <w:rPr>
          <w:rFonts w:ascii="Times New Roman" w:hAnsi="Times New Roman" w:cs="Times New Roman"/>
          <w:sz w:val="24"/>
          <w:szCs w:val="24"/>
        </w:rPr>
        <w:t>pairs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w:t>
      </w:r>
      <w:del w:id="427" w:author="Nick Maxwell" w:date="2023-06-29T16:36:00Z">
        <w:r w:rsidR="00B55724" w:rsidDel="00D3247B">
          <w:rPr>
            <w:rFonts w:ascii="Times New Roman" w:hAnsi="Times New Roman" w:cs="Times New Roman"/>
            <w:sz w:val="24"/>
            <w:szCs w:val="24"/>
          </w:rPr>
          <w:delText xml:space="preserve">pairs </w:delText>
        </w:r>
      </w:del>
      <w:ins w:id="428" w:author="Nick Maxwell" w:date="2023-06-29T16:36:00Z">
        <w:r w:rsidR="00D3247B">
          <w:rPr>
            <w:rFonts w:ascii="Times New Roman" w:hAnsi="Times New Roman" w:cs="Times New Roman"/>
            <w:sz w:val="24"/>
            <w:szCs w:val="24"/>
          </w:rPr>
          <w:t xml:space="preserve">associates </w:t>
        </w:r>
      </w:ins>
      <w:r w:rsidR="00B55724">
        <w:rPr>
          <w:rFonts w:ascii="Times New Roman" w:hAnsi="Times New Roman" w:cs="Times New Roman"/>
          <w:sz w:val="24"/>
          <w:szCs w:val="24"/>
        </w:rPr>
        <w:t xml:space="preserve">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commentRangeStart w:id="429"/>
      <w:commentRangeStart w:id="430"/>
      <w:commentRangeStart w:id="431"/>
      <w:r w:rsidR="006E2EF6">
        <w:rPr>
          <w:rFonts w:ascii="Times New Roman" w:hAnsi="Times New Roman" w:cs="Times New Roman"/>
          <w:sz w:val="24"/>
          <w:szCs w:val="24"/>
        </w:rPr>
        <w:t>additionally</w:t>
      </w:r>
      <w:commentRangeEnd w:id="429"/>
      <w:r w:rsidR="006E2EF6">
        <w:rPr>
          <w:rStyle w:val="CommentReference"/>
        </w:rPr>
        <w:commentReference w:id="429"/>
      </w:r>
      <w:commentRangeEnd w:id="430"/>
      <w:r w:rsidR="005A27F8">
        <w:rPr>
          <w:rStyle w:val="CommentReference"/>
        </w:rPr>
        <w:commentReference w:id="430"/>
      </w:r>
      <w:commentRangeEnd w:id="431"/>
      <w:r w:rsidR="00C9613B">
        <w:rPr>
          <w:rStyle w:val="CommentReference"/>
        </w:rPr>
        <w:commentReference w:id="431"/>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w:t>
      </w:r>
      <w:del w:id="432" w:author="Maxwell, Nicholas [2]" w:date="2023-06-28T15:05:00Z">
        <w:r w:rsidR="00484EC6" w:rsidDel="001866FD">
          <w:rPr>
            <w:rFonts w:ascii="Times New Roman" w:hAnsi="Times New Roman" w:cs="Times New Roman"/>
            <w:sz w:val="24"/>
            <w:szCs w:val="24"/>
          </w:rPr>
          <w:delText>at encoding</w:delText>
        </w:r>
        <w:r w:rsidR="00703FCF" w:rsidDel="001866FD">
          <w:rPr>
            <w:rFonts w:ascii="Times New Roman" w:hAnsi="Times New Roman" w:cs="Times New Roman"/>
            <w:sz w:val="24"/>
            <w:szCs w:val="24"/>
          </w:rPr>
          <w:delText xml:space="preserve"> </w:delText>
        </w:r>
      </w:del>
      <w:r w:rsidR="00703FCF">
        <w:rPr>
          <w:rFonts w:ascii="Times New Roman" w:hAnsi="Times New Roman" w:cs="Times New Roman"/>
          <w:sz w:val="24"/>
          <w:szCs w:val="24"/>
        </w:rPr>
        <w:t xml:space="preserve">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w:t>
      </w:r>
      <w:ins w:id="433" w:author="Nick Maxwell" w:date="2023-06-24T12:01:00Z">
        <w:r w:rsidR="00DB401A">
          <w:rPr>
            <w:rFonts w:ascii="Times New Roman" w:hAnsi="Times New Roman" w:cs="Times New Roman"/>
            <w:sz w:val="24"/>
            <w:szCs w:val="24"/>
          </w:rPr>
          <w:t>associates</w:t>
        </w:r>
      </w:ins>
      <w:del w:id="434" w:author="Nick Maxwell" w:date="2023-06-24T12:01:00Z">
        <w:r w:rsidR="008B0A78" w:rsidDel="00DB401A">
          <w:rPr>
            <w:rFonts w:ascii="Times New Roman" w:hAnsi="Times New Roman" w:cs="Times New Roman"/>
            <w:sz w:val="24"/>
            <w:szCs w:val="24"/>
          </w:rPr>
          <w:delText>pairs</w:delText>
        </w:r>
      </w:del>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so long as memory is tested using a format in which cue-target relations are beneficial to retrieval (i.e., cued-recall testing).</w:t>
      </w:r>
      <w:ins w:id="435" w:author="Maxwell, Nicholas [2]" w:date="2023-06-28T15:06:00Z">
        <w:r w:rsidR="00C9613B">
          <w:rPr>
            <w:rFonts w:ascii="Times New Roman" w:hAnsi="Times New Roman" w:cs="Times New Roman"/>
            <w:sz w:val="24"/>
            <w:szCs w:val="24"/>
          </w:rPr>
          <w:t xml:space="preserve"> </w:t>
        </w:r>
      </w:ins>
      <w:ins w:id="436" w:author="Maxwell, Nicholas [2]" w:date="2023-06-28T15:09:00Z">
        <w:r w:rsidR="00C9613B">
          <w:rPr>
            <w:rFonts w:ascii="Times New Roman" w:hAnsi="Times New Roman" w:cs="Times New Roman"/>
            <w:sz w:val="24"/>
            <w:szCs w:val="24"/>
          </w:rPr>
          <w:t xml:space="preserve">Taken together when relatedness cues are </w:t>
        </w:r>
      </w:ins>
      <w:ins w:id="437" w:author="Maxwell, Nicholas [2]" w:date="2023-06-28T15:10:00Z">
        <w:r w:rsidR="00C9613B">
          <w:rPr>
            <w:rFonts w:ascii="Times New Roman" w:hAnsi="Times New Roman" w:cs="Times New Roman"/>
            <w:sz w:val="24"/>
            <w:szCs w:val="24"/>
          </w:rPr>
          <w:t xml:space="preserve">explicit (i.e., forward associates), cue-strengthening likely occurs </w:t>
        </w:r>
      </w:ins>
      <w:ins w:id="438" w:author="Maxwell, Nicholas [2]" w:date="2023-06-28T15:11:00Z">
        <w:r w:rsidR="00C9613B">
          <w:rPr>
            <w:rFonts w:ascii="Times New Roman" w:hAnsi="Times New Roman" w:cs="Times New Roman"/>
            <w:sz w:val="24"/>
            <w:szCs w:val="24"/>
          </w:rPr>
          <w:lastRenderedPageBreak/>
          <w:t xml:space="preserve">alongside relational encoding. However, for when cue-target relations are implicit, reactivity is driven primarily by relational </w:t>
        </w:r>
      </w:ins>
      <w:ins w:id="439" w:author="Nick Maxwell" w:date="2023-06-29T16:37:00Z">
        <w:r w:rsidR="00D3247B">
          <w:rPr>
            <w:rFonts w:ascii="Times New Roman" w:hAnsi="Times New Roman" w:cs="Times New Roman"/>
            <w:sz w:val="24"/>
            <w:szCs w:val="24"/>
          </w:rPr>
          <w:t>encoding</w:t>
        </w:r>
      </w:ins>
      <w:ins w:id="440" w:author="Maxwell, Nicholas [2]" w:date="2023-06-28T15:11:00Z">
        <w:del w:id="441" w:author="Nick Maxwell" w:date="2023-06-29T16:37:00Z">
          <w:r w:rsidR="00C9613B" w:rsidDel="00D3247B">
            <w:rPr>
              <w:rFonts w:ascii="Times New Roman" w:hAnsi="Times New Roman" w:cs="Times New Roman"/>
              <w:sz w:val="24"/>
              <w:szCs w:val="24"/>
            </w:rPr>
            <w:delText>processing</w:delText>
          </w:r>
        </w:del>
        <w:r w:rsidR="00C9613B">
          <w:rPr>
            <w:rFonts w:ascii="Times New Roman" w:hAnsi="Times New Roman" w:cs="Times New Roman"/>
            <w:sz w:val="24"/>
            <w:szCs w:val="24"/>
          </w:rPr>
          <w:t>.</w:t>
        </w:r>
      </w:ins>
    </w:p>
    <w:p w14:paraId="533371A2" w14:textId="733FB9EF"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is consistent with </w:t>
      </w:r>
      <w:r w:rsidR="0002544B">
        <w:rPr>
          <w:rFonts w:ascii="Times New Roman" w:hAnsi="Times New Roman" w:cs="Times New Roman"/>
          <w:sz w:val="24"/>
          <w:szCs w:val="24"/>
        </w:rPr>
        <w:t>a relational</w:t>
      </w:r>
      <w:r>
        <w:rPr>
          <w:rFonts w:ascii="Times New Roman" w:hAnsi="Times New Roman" w:cs="Times New Roman"/>
          <w:sz w:val="24"/>
          <w:szCs w:val="24"/>
        </w:rPr>
        <w:t xml:space="preserve">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w:t>
      </w:r>
      <w:del w:id="442" w:author="Nick Maxwell" w:date="2023-06-24T12:05:00Z">
        <w:r w:rsidR="007C62A4" w:rsidDel="00A958CF">
          <w:rPr>
            <w:rFonts w:ascii="Times New Roman" w:hAnsi="Times New Roman" w:cs="Times New Roman"/>
            <w:sz w:val="24"/>
            <w:szCs w:val="24"/>
          </w:rPr>
          <w:delText xml:space="preserve">to </w:delText>
        </w:r>
      </w:del>
      <w:r w:rsidR="007C62A4">
        <w:rPr>
          <w:rFonts w:ascii="Times New Roman" w:hAnsi="Times New Roman" w:cs="Times New Roman"/>
          <w:sz w:val="24"/>
          <w:szCs w:val="24"/>
        </w:rPr>
        <w:t xml:space="preserve">backward </w:t>
      </w:r>
      <w:del w:id="443" w:author="Nick Maxwell" w:date="2023-06-24T12:05:00Z">
        <w:r w:rsidR="007C62A4" w:rsidDel="00A958CF">
          <w:rPr>
            <w:rFonts w:ascii="Times New Roman" w:hAnsi="Times New Roman" w:cs="Times New Roman"/>
            <w:sz w:val="24"/>
            <w:szCs w:val="24"/>
          </w:rPr>
          <w:delText>pairs.</w:delText>
        </w:r>
      </w:del>
      <w:ins w:id="444" w:author="Nick Maxwell" w:date="2023-06-24T12:05:00Z">
        <w:r w:rsidR="00A958CF">
          <w:rPr>
            <w:rFonts w:ascii="Times New Roman" w:hAnsi="Times New Roman" w:cs="Times New Roman"/>
            <w:sz w:val="24"/>
            <w:szCs w:val="24"/>
          </w:rPr>
          <w:t>associates when cue</w:t>
        </w:r>
      </w:ins>
      <w:ins w:id="445" w:author="Nick Maxwell" w:date="2023-06-24T12:06:00Z">
        <w:r w:rsidR="00A958CF">
          <w:rPr>
            <w:rFonts w:ascii="Times New Roman" w:hAnsi="Times New Roman" w:cs="Times New Roman"/>
            <w:sz w:val="24"/>
            <w:szCs w:val="24"/>
          </w:rPr>
          <w:t>d-recall testing was used.</w:t>
        </w:r>
      </w:ins>
      <w:r w:rsidR="007C62A4">
        <w:rPr>
          <w:rFonts w:ascii="Times New Roman" w:hAnsi="Times New Roman" w:cs="Times New Roman"/>
          <w:sz w:val="24"/>
          <w:szCs w:val="24"/>
        </w:rPr>
        <w:t xml:space="preserve"> Unlike forward </w:t>
      </w:r>
      <w:del w:id="446" w:author="Nick Maxwell" w:date="2023-06-24T12:06:00Z">
        <w:r w:rsidR="007C62A4" w:rsidDel="00A958CF">
          <w:rPr>
            <w:rFonts w:ascii="Times New Roman" w:hAnsi="Times New Roman" w:cs="Times New Roman"/>
            <w:sz w:val="24"/>
            <w:szCs w:val="24"/>
          </w:rPr>
          <w:delText>pairs</w:delText>
        </w:r>
      </w:del>
      <w:ins w:id="447" w:author="Nick Maxwell" w:date="2023-06-24T12:06:00Z">
        <w:r w:rsidR="00A958CF">
          <w:rPr>
            <w:rFonts w:ascii="Times New Roman" w:hAnsi="Times New Roman" w:cs="Times New Roman"/>
            <w:sz w:val="24"/>
            <w:szCs w:val="24"/>
          </w:rPr>
          <w:t>associates</w:t>
        </w:r>
      </w:ins>
      <w:r w:rsidR="007C62A4">
        <w:rPr>
          <w:rFonts w:ascii="Times New Roman" w:hAnsi="Times New Roman" w:cs="Times New Roman"/>
          <w:sz w:val="24"/>
          <w:szCs w:val="24"/>
        </w:rPr>
        <w:t xml:space="preserve">, intrinsic relatedness cues for backward </w:t>
      </w:r>
      <w:del w:id="448" w:author="Nick Maxwell" w:date="2023-06-24T12:06:00Z">
        <w:r w:rsidR="007C62A4" w:rsidDel="00A958CF">
          <w:rPr>
            <w:rFonts w:ascii="Times New Roman" w:hAnsi="Times New Roman" w:cs="Times New Roman"/>
            <w:sz w:val="24"/>
            <w:szCs w:val="24"/>
          </w:rPr>
          <w:delText xml:space="preserve">pairs </w:delText>
        </w:r>
      </w:del>
      <w:ins w:id="449" w:author="Nick Maxwell" w:date="2023-06-24T12:06:00Z">
        <w:r w:rsidR="00A958CF">
          <w:rPr>
            <w:rFonts w:ascii="Times New Roman" w:hAnsi="Times New Roman" w:cs="Times New Roman"/>
            <w:sz w:val="24"/>
            <w:szCs w:val="24"/>
          </w:rPr>
          <w:t xml:space="preserve">associates </w:t>
        </w:r>
      </w:ins>
      <w:r w:rsidR="007C62A4">
        <w:rPr>
          <w:rFonts w:ascii="Times New Roman" w:hAnsi="Times New Roman" w:cs="Times New Roman"/>
          <w:sz w:val="24"/>
          <w:szCs w:val="24"/>
        </w:rPr>
        <w:t>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450" w:name="_Hlk137128087"/>
      <w:r w:rsidR="007C62A4" w:rsidRPr="007C62A4">
        <w:rPr>
          <w:rFonts w:ascii="Times New Roman" w:hAnsi="Times New Roman" w:cs="Times New Roman"/>
          <w:i/>
          <w:iCs/>
          <w:sz w:val="24"/>
          <w:szCs w:val="24"/>
        </w:rPr>
        <w:t>–</w:t>
      </w:r>
      <w:bookmarkEnd w:id="450"/>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xml:space="preserve">; see </w:t>
      </w:r>
      <w:proofErr w:type="spellStart"/>
      <w:r w:rsidR="003F4416">
        <w:rPr>
          <w:rFonts w:ascii="Times New Roman" w:hAnsi="Times New Roman" w:cs="Times New Roman"/>
          <w:sz w:val="24"/>
          <w:szCs w:val="24"/>
        </w:rPr>
        <w:t>Koriat</w:t>
      </w:r>
      <w:proofErr w:type="spellEnd"/>
      <w:r w:rsidR="003F4416">
        <w:rPr>
          <w:rFonts w:ascii="Times New Roman" w:hAnsi="Times New Roman" w:cs="Times New Roman"/>
          <w:sz w:val="24"/>
          <w:szCs w:val="24"/>
        </w:rPr>
        <w:t xml:space="preserve">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w:t>
      </w:r>
      <w:ins w:id="451" w:author="Nick Maxwell" w:date="2023-06-24T12:06:00Z">
        <w:r w:rsidR="00A958CF">
          <w:rPr>
            <w:rFonts w:ascii="Times New Roman" w:hAnsi="Times New Roman" w:cs="Times New Roman"/>
            <w:sz w:val="24"/>
            <w:szCs w:val="24"/>
          </w:rPr>
          <w:t>and</w:t>
        </w:r>
      </w:ins>
      <w:del w:id="452" w:author="Nick Maxwell" w:date="2023-06-24T12:06:00Z">
        <w:r w:rsidR="007C62A4" w:rsidDel="00A958CF">
          <w:rPr>
            <w:rFonts w:ascii="Times New Roman" w:hAnsi="Times New Roman" w:cs="Times New Roman"/>
            <w:sz w:val="24"/>
            <w:szCs w:val="24"/>
          </w:rPr>
          <w:delText>&amp;</w:delText>
        </w:r>
      </w:del>
      <w:r w:rsidR="007C62A4">
        <w:rPr>
          <w:rFonts w:ascii="Times New Roman" w:hAnsi="Times New Roman" w:cs="Times New Roman"/>
          <w:sz w:val="24"/>
          <w:szCs w:val="24"/>
        </w:rPr>
        <w:t xml:space="preserve"> Huff (</w:t>
      </w:r>
      <w:del w:id="453" w:author="Nick Maxwell" w:date="2023-06-24T11:54:00Z">
        <w:r w:rsidR="007C62A4" w:rsidDel="00595F22">
          <w:rPr>
            <w:rFonts w:ascii="Times New Roman" w:hAnsi="Times New Roman" w:cs="Times New Roman"/>
            <w:sz w:val="24"/>
            <w:szCs w:val="24"/>
          </w:rPr>
          <w:delText>in press</w:delText>
        </w:r>
      </w:del>
      <w:ins w:id="454" w:author="Nick Maxwell" w:date="2023-06-24T11:54:00Z">
        <w:r w:rsidR="00595F22">
          <w:rPr>
            <w:rFonts w:ascii="Times New Roman" w:hAnsi="Times New Roman" w:cs="Times New Roman"/>
            <w:sz w:val="24"/>
            <w:szCs w:val="24"/>
          </w:rPr>
          <w:t>2023</w:t>
        </w:r>
      </w:ins>
      <w:r w:rsidR="007C62A4">
        <w:rPr>
          <w:rFonts w:ascii="Times New Roman" w:hAnsi="Times New Roman" w:cs="Times New Roman"/>
          <w:sz w:val="24"/>
          <w:szCs w:val="24"/>
        </w:rPr>
        <w:t xml:space="preserve">) replicated these findings </w:t>
      </w:r>
      <w:r w:rsidR="00335F03">
        <w:rPr>
          <w:rFonts w:ascii="Times New Roman" w:hAnsi="Times New Roman" w:cs="Times New Roman"/>
          <w:sz w:val="24"/>
          <w:szCs w:val="24"/>
        </w:rPr>
        <w:t xml:space="preserve">on backward </w:t>
      </w:r>
      <w:del w:id="455" w:author="Nick Maxwell" w:date="2023-06-24T12:06:00Z">
        <w:r w:rsidR="00335F03" w:rsidDel="00A958CF">
          <w:rPr>
            <w:rFonts w:ascii="Times New Roman" w:hAnsi="Times New Roman" w:cs="Times New Roman"/>
            <w:sz w:val="24"/>
            <w:szCs w:val="24"/>
          </w:rPr>
          <w:delText xml:space="preserve">pairs </w:delText>
        </w:r>
      </w:del>
      <w:ins w:id="456" w:author="Nick Maxwell" w:date="2023-06-24T12:06:00Z">
        <w:r w:rsidR="00A958CF">
          <w:rPr>
            <w:rFonts w:ascii="Times New Roman" w:hAnsi="Times New Roman" w:cs="Times New Roman"/>
            <w:sz w:val="24"/>
            <w:szCs w:val="24"/>
          </w:rPr>
          <w:t xml:space="preserve">associates </w:t>
        </w:r>
      </w:ins>
      <w:r w:rsidR="007C62A4">
        <w:rPr>
          <w:rFonts w:ascii="Times New Roman" w:hAnsi="Times New Roman" w:cs="Times New Roman"/>
          <w:sz w:val="24"/>
          <w:szCs w:val="24"/>
        </w:rPr>
        <w:t xml:space="preserve">while also demonstrating that reactivity on </w:t>
      </w:r>
      <w:del w:id="457" w:author="Nick Maxwell" w:date="2023-06-24T12:06:00Z">
        <w:r w:rsidR="007C62A4" w:rsidDel="00A958CF">
          <w:rPr>
            <w:rFonts w:ascii="Times New Roman" w:hAnsi="Times New Roman" w:cs="Times New Roman"/>
            <w:sz w:val="24"/>
            <w:szCs w:val="24"/>
          </w:rPr>
          <w:delText>backward pairs</w:delText>
        </w:r>
      </w:del>
      <w:ins w:id="458" w:author="Nick Maxwell" w:date="2023-06-24T12:06:00Z">
        <w:r w:rsidR="00A958CF">
          <w:rPr>
            <w:rFonts w:ascii="Times New Roman" w:hAnsi="Times New Roman" w:cs="Times New Roman"/>
            <w:sz w:val="24"/>
            <w:szCs w:val="24"/>
          </w:rPr>
          <w:t>this pair type</w:t>
        </w:r>
      </w:ins>
      <w:r w:rsidR="007C62A4">
        <w:rPr>
          <w:rFonts w:ascii="Times New Roman" w:hAnsi="Times New Roman" w:cs="Times New Roman"/>
          <w:sz w:val="24"/>
          <w:szCs w:val="24"/>
        </w:rPr>
        <w:t xml:space="preserve">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 xml:space="preserve">occurs in the absence of a forward </w:t>
      </w:r>
      <w:ins w:id="459" w:author="Nick Maxwell" w:date="2023-06-24T12:06:00Z">
        <w:r w:rsidR="00A958CF">
          <w:rPr>
            <w:rFonts w:ascii="Times New Roman" w:hAnsi="Times New Roman" w:cs="Times New Roman"/>
            <w:sz w:val="24"/>
            <w:szCs w:val="24"/>
          </w:rPr>
          <w:t>associated</w:t>
        </w:r>
      </w:ins>
      <w:del w:id="460" w:author="Nick Maxwell" w:date="2023-06-24T12:06:00Z">
        <w:r w:rsidR="007C62A4" w:rsidDel="00A958CF">
          <w:rPr>
            <w:rFonts w:ascii="Times New Roman" w:hAnsi="Times New Roman" w:cs="Times New Roman"/>
            <w:sz w:val="24"/>
            <w:szCs w:val="24"/>
          </w:rPr>
          <w:delText>pair</w:delText>
        </w:r>
      </w:del>
      <w:r w:rsidR="007C62A4">
        <w:rPr>
          <w:rFonts w:ascii="Times New Roman" w:hAnsi="Times New Roman" w:cs="Times New Roman"/>
          <w:sz w:val="24"/>
          <w:szCs w:val="24"/>
        </w:rPr>
        <w:t xml:space="preserve">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xml:space="preserve">. Finally, </w:t>
      </w:r>
      <w:proofErr w:type="spellStart"/>
      <w:r w:rsidR="007C62A4">
        <w:rPr>
          <w:rFonts w:ascii="Times New Roman" w:hAnsi="Times New Roman" w:cs="Times New Roman"/>
          <w:sz w:val="24"/>
          <w:szCs w:val="24"/>
        </w:rPr>
        <w:t>Halamish</w:t>
      </w:r>
      <w:proofErr w:type="spellEnd"/>
      <w:r w:rsidR="007C62A4">
        <w:rPr>
          <w:rFonts w:ascii="Times New Roman" w:hAnsi="Times New Roman" w:cs="Times New Roman"/>
          <w:sz w:val="24"/>
          <w:szCs w:val="24"/>
        </w:rPr>
        <w:t xml:space="preserve"> and </w:t>
      </w:r>
      <w:proofErr w:type="spellStart"/>
      <w:r w:rsidR="007C62A4">
        <w:rPr>
          <w:rFonts w:ascii="Times New Roman" w:hAnsi="Times New Roman" w:cs="Times New Roman"/>
          <w:sz w:val="24"/>
          <w:szCs w:val="24"/>
        </w:rPr>
        <w:t>Undorf</w:t>
      </w:r>
      <w:proofErr w:type="spellEnd"/>
      <w:r w:rsidR="007C62A4">
        <w:rPr>
          <w:rFonts w:ascii="Times New Roman" w:hAnsi="Times New Roman" w:cs="Times New Roman"/>
          <w:sz w:val="24"/>
          <w:szCs w:val="24"/>
        </w:rPr>
        <w:t xml:space="preserve">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w:t>
      </w:r>
      <w:del w:id="461" w:author="Nick Maxwell" w:date="2023-06-24T12:07:00Z">
        <w:r w:rsidR="00674745" w:rsidDel="00A958CF">
          <w:rPr>
            <w:rFonts w:ascii="Times New Roman" w:hAnsi="Times New Roman" w:cs="Times New Roman"/>
            <w:sz w:val="24"/>
            <w:szCs w:val="24"/>
          </w:rPr>
          <w:delText>relations</w:delText>
        </w:r>
      </w:del>
      <w:ins w:id="462" w:author="Nick Maxwell" w:date="2023-06-24T12:07:00Z">
        <w:r w:rsidR="00A958CF">
          <w:rPr>
            <w:rFonts w:ascii="Times New Roman" w:hAnsi="Times New Roman" w:cs="Times New Roman"/>
            <w:sz w:val="24"/>
            <w:szCs w:val="24"/>
          </w:rPr>
          <w:t>pairs</w:t>
        </w:r>
      </w:ins>
      <w:r w:rsidR="00674745">
        <w:rPr>
          <w:rFonts w:ascii="Times New Roman" w:hAnsi="Times New Roman" w:cs="Times New Roman"/>
          <w:sz w:val="24"/>
          <w:szCs w:val="24"/>
        </w:rPr>
        <w:t xml:space="preserve">. Considered alongside the present study, </w:t>
      </w:r>
      <w:ins w:id="463" w:author="Nick Maxwell" w:date="2023-06-24T12:07:00Z">
        <w:r w:rsidR="00A958CF">
          <w:rPr>
            <w:rFonts w:ascii="Times New Roman" w:hAnsi="Times New Roman" w:cs="Times New Roman"/>
            <w:sz w:val="24"/>
            <w:szCs w:val="24"/>
          </w:rPr>
          <w:t xml:space="preserve">a </w:t>
        </w:r>
      </w:ins>
      <w:r w:rsidR="00674745">
        <w:rPr>
          <w:rFonts w:ascii="Times New Roman" w:hAnsi="Times New Roman" w:cs="Times New Roman"/>
          <w:sz w:val="24"/>
          <w:szCs w:val="24"/>
        </w:rPr>
        <w:t xml:space="preserve">pattern emerges in which JOLs consistently benefit cued recall of </w:t>
      </w:r>
      <w:del w:id="464" w:author="Nick Maxwell" w:date="2023-06-24T12:07:00Z">
        <w:r w:rsidR="00674745" w:rsidDel="00A958CF">
          <w:rPr>
            <w:rFonts w:ascii="Times New Roman" w:hAnsi="Times New Roman" w:cs="Times New Roman"/>
            <w:sz w:val="24"/>
            <w:szCs w:val="24"/>
          </w:rPr>
          <w:delText xml:space="preserve"> </w:delText>
        </w:r>
      </w:del>
      <w:r w:rsidR="00674745">
        <w:rPr>
          <w:rFonts w:ascii="Times New Roman" w:hAnsi="Times New Roman" w:cs="Times New Roman"/>
          <w:sz w:val="24"/>
          <w:szCs w:val="24"/>
        </w:rPr>
        <w:t xml:space="preserve">related pairs, regardless of pair direction or type of association. Thus, positive reactivity on related pairs reflects </w:t>
      </w:r>
      <w:r w:rsidR="0002544B">
        <w:rPr>
          <w:rFonts w:ascii="Times New Roman" w:hAnsi="Times New Roman" w:cs="Times New Roman"/>
          <w:sz w:val="24"/>
          <w:szCs w:val="24"/>
        </w:rPr>
        <w:t>a relational encoding</w:t>
      </w:r>
      <w:r w:rsidR="00674745">
        <w:rPr>
          <w:rFonts w:ascii="Times New Roman" w:hAnsi="Times New Roman" w:cs="Times New Roman"/>
          <w:sz w:val="24"/>
          <w:szCs w:val="24"/>
        </w:rPr>
        <w:t xml:space="preserve"> process, </w:t>
      </w:r>
      <w:r w:rsidR="006359A5">
        <w:rPr>
          <w:rFonts w:ascii="Times New Roman" w:hAnsi="Times New Roman" w:cs="Times New Roman"/>
          <w:sz w:val="24"/>
          <w:szCs w:val="24"/>
        </w:rPr>
        <w:t xml:space="preserve">though further research is needed to test the degree to which associations and cue-strengthening </w:t>
      </w:r>
      <w:ins w:id="465" w:author="Nick Maxwell" w:date="2023-06-24T12:15:00Z">
        <w:r w:rsidR="007F3999">
          <w:rPr>
            <w:rFonts w:ascii="Times New Roman" w:hAnsi="Times New Roman" w:cs="Times New Roman"/>
            <w:sz w:val="24"/>
            <w:szCs w:val="24"/>
          </w:rPr>
          <w:t xml:space="preserve">separately </w:t>
        </w:r>
      </w:ins>
      <w:r w:rsidR="006359A5">
        <w:rPr>
          <w:rFonts w:ascii="Times New Roman" w:hAnsi="Times New Roman" w:cs="Times New Roman"/>
          <w:sz w:val="24"/>
          <w:szCs w:val="24"/>
        </w:rPr>
        <w:t>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784CBECB"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02544B">
        <w:rPr>
          <w:rFonts w:ascii="Times New Roman" w:hAnsi="Times New Roman" w:cs="Times New Roman"/>
          <w:sz w:val="24"/>
          <w:szCs w:val="24"/>
        </w:rPr>
        <w:t>relational</w:t>
      </w:r>
      <w:r>
        <w:rPr>
          <w:rFonts w:ascii="Times New Roman" w:hAnsi="Times New Roman" w:cs="Times New Roman"/>
          <w:sz w:val="24"/>
          <w:szCs w:val="24"/>
        </w:rPr>
        <w:t xml:space="preserve"> accounts of reactivity, our use 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w:t>
      </w:r>
      <w:r w:rsidR="003D2B6E">
        <w:rPr>
          <w:rFonts w:ascii="Times New Roman" w:hAnsi="Times New Roman" w:cs="Times New Roman"/>
          <w:sz w:val="24"/>
          <w:szCs w:val="24"/>
        </w:rPr>
        <w:lastRenderedPageBreak/>
        <w:t>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w:t>
      </w:r>
      <w:ins w:id="466" w:author="Nick Maxwell" w:date="2023-06-29T16:37:00Z">
        <w:r w:rsidR="00D3247B">
          <w:rPr>
            <w:rFonts w:ascii="Times New Roman" w:hAnsi="Times New Roman" w:cs="Times New Roman"/>
            <w:sz w:val="24"/>
            <w:szCs w:val="24"/>
          </w:rPr>
          <w:t>ing</w:t>
        </w:r>
      </w:ins>
      <w:del w:id="467" w:author="Nick Maxwell" w:date="2023-06-29T16:37:00Z">
        <w:r w:rsidR="009E0631" w:rsidDel="00D3247B">
          <w:rPr>
            <w:rFonts w:ascii="Times New Roman" w:hAnsi="Times New Roman" w:cs="Times New Roman"/>
            <w:sz w:val="24"/>
            <w:szCs w:val="24"/>
          </w:rPr>
          <w:delText>ed</w:delText>
        </w:r>
      </w:del>
      <w:r w:rsidR="009E0631">
        <w:rPr>
          <w:rFonts w:ascii="Times New Roman" w:hAnsi="Times New Roman" w:cs="Times New Roman"/>
          <w:sz w:val="24"/>
          <w:szCs w:val="24"/>
        </w:rPr>
        <w:t xml:space="preserve">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3FE413B0"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27F8">
        <w:rPr>
          <w:rFonts w:ascii="Times New Roman" w:hAnsi="Times New Roman" w:cs="Times New Roman"/>
          <w:sz w:val="24"/>
          <w:szCs w:val="24"/>
        </w:rPr>
        <w:t>An obvious explanation</w:t>
      </w:r>
      <w:r w:rsidR="00667EA2">
        <w:rPr>
          <w:rFonts w:ascii="Times New Roman" w:hAnsi="Times New Roman" w:cs="Times New Roman"/>
          <w:sz w:val="24"/>
          <w:szCs w:val="24"/>
        </w:rPr>
        <w:t xml:space="preserve">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del w:id="468" w:author="Maxwell, Nicholas [2]" w:date="2023-06-28T15:30:00Z">
        <w:r w:rsidR="00187A07" w:rsidDel="0014211C">
          <w:rPr>
            <w:rFonts w:ascii="Times New Roman" w:hAnsi="Times New Roman" w:cs="Times New Roman"/>
            <w:sz w:val="24"/>
            <w:szCs w:val="24"/>
          </w:rPr>
          <w:delText>rely on</w:delText>
        </w:r>
      </w:del>
      <w:ins w:id="469" w:author="Maxwell, Nicholas [2]" w:date="2023-06-28T15:30:00Z">
        <w:r w:rsidR="0014211C">
          <w:rPr>
            <w:rFonts w:ascii="Times New Roman" w:hAnsi="Times New Roman" w:cs="Times New Roman"/>
            <w:sz w:val="24"/>
            <w:szCs w:val="24"/>
          </w:rPr>
          <w:t xml:space="preserve">encourage </w:t>
        </w:r>
      </w:ins>
      <w:del w:id="470" w:author="Maxwell, Nicholas [2]" w:date="2023-06-28T15:30:00Z">
        <w:r w:rsidR="00187A07" w:rsidDel="0014211C">
          <w:rPr>
            <w:rFonts w:ascii="Times New Roman" w:hAnsi="Times New Roman" w:cs="Times New Roman"/>
            <w:sz w:val="24"/>
            <w:szCs w:val="24"/>
          </w:rPr>
          <w:delText xml:space="preserve"> </w:delText>
        </w:r>
      </w:del>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 xml:space="preserve">For example, </w:t>
      </w:r>
      <w:ins w:id="471" w:author="Nick Maxwell" w:date="2023-06-29T10:30:00Z">
        <w:r w:rsidR="006E14ED">
          <w:rPr>
            <w:rFonts w:ascii="Times New Roman" w:hAnsi="Times New Roman" w:cs="Times New Roman"/>
            <w:sz w:val="24"/>
            <w:szCs w:val="24"/>
          </w:rPr>
          <w:t xml:space="preserve">because cued-recall testing is </w:t>
        </w:r>
      </w:ins>
      <w:del w:id="472" w:author="Nick Maxwell" w:date="2023-06-29T10:30:00Z">
        <w:r w:rsidR="00244A63" w:rsidDel="006E14ED">
          <w:rPr>
            <w:rFonts w:ascii="Times New Roman" w:hAnsi="Times New Roman" w:cs="Times New Roman"/>
            <w:sz w:val="24"/>
            <w:szCs w:val="24"/>
          </w:rPr>
          <w:delText>t</w:delText>
        </w:r>
        <w:r w:rsidR="00E74B1F" w:rsidDel="006E14ED">
          <w:rPr>
            <w:rFonts w:ascii="Times New Roman" w:hAnsi="Times New Roman" w:cs="Times New Roman"/>
            <w:sz w:val="24"/>
            <w:szCs w:val="24"/>
          </w:rPr>
          <w:delText xml:space="preserve">o successfully complete a cued-recall test, participants must </w:delText>
        </w:r>
        <w:r w:rsidR="003A0CCB" w:rsidDel="006E14ED">
          <w:rPr>
            <w:rFonts w:ascii="Times New Roman" w:hAnsi="Times New Roman" w:cs="Times New Roman"/>
            <w:sz w:val="24"/>
            <w:szCs w:val="24"/>
          </w:rPr>
          <w:delText xml:space="preserve">recollect </w:delText>
        </w:r>
        <w:r w:rsidR="00E74B1F" w:rsidDel="006E14ED">
          <w:rPr>
            <w:rFonts w:ascii="Times New Roman" w:hAnsi="Times New Roman" w:cs="Times New Roman"/>
            <w:sz w:val="24"/>
            <w:szCs w:val="24"/>
          </w:rPr>
          <w:delText>the correct target item from memory</w:delText>
        </w:r>
        <w:r w:rsidR="003A0CCB" w:rsidDel="006E14ED">
          <w:rPr>
            <w:rFonts w:ascii="Times New Roman" w:hAnsi="Times New Roman" w:cs="Times New Roman"/>
            <w:sz w:val="24"/>
            <w:szCs w:val="24"/>
          </w:rPr>
          <w:delText xml:space="preserve"> based on the provided cue</w:delText>
        </w:r>
        <w:r w:rsidR="00E74B1F" w:rsidDel="006E14ED">
          <w:rPr>
            <w:rFonts w:ascii="Times New Roman" w:hAnsi="Times New Roman" w:cs="Times New Roman"/>
            <w:sz w:val="24"/>
            <w:szCs w:val="24"/>
          </w:rPr>
          <w:delText xml:space="preserve">. </w:delText>
        </w:r>
        <w:r w:rsidR="00A86430" w:rsidDel="006E14ED">
          <w:rPr>
            <w:rFonts w:ascii="Times New Roman" w:hAnsi="Times New Roman" w:cs="Times New Roman"/>
            <w:sz w:val="24"/>
            <w:szCs w:val="24"/>
          </w:rPr>
          <w:delText>Thus,</w:delText>
        </w:r>
        <w:r w:rsidR="00187A07" w:rsidDel="006E14ED">
          <w:rPr>
            <w:rFonts w:ascii="Times New Roman" w:hAnsi="Times New Roman" w:cs="Times New Roman"/>
            <w:sz w:val="24"/>
            <w:szCs w:val="24"/>
          </w:rPr>
          <w:delText xml:space="preserve"> b</w:delText>
        </w:r>
      </w:del>
      <w:ins w:id="473" w:author="Maxwell, Nicholas [2]" w:date="2023-06-28T15:17:00Z">
        <w:del w:id="474" w:author="Nick Maxwell" w:date="2023-06-29T10:30:00Z">
          <w:r w:rsidR="00CE1FC5" w:rsidDel="006E14ED">
            <w:rPr>
              <w:rFonts w:ascii="Times New Roman" w:hAnsi="Times New Roman" w:cs="Times New Roman"/>
              <w:sz w:val="24"/>
              <w:szCs w:val="24"/>
            </w:rPr>
            <w:delText>B</w:delText>
          </w:r>
        </w:del>
      </w:ins>
      <w:del w:id="475" w:author="Nick Maxwell" w:date="2023-06-29T10:30:00Z">
        <w:r w:rsidR="00187A07" w:rsidDel="006E14ED">
          <w:rPr>
            <w:rFonts w:ascii="Times New Roman" w:hAnsi="Times New Roman" w:cs="Times New Roman"/>
            <w:sz w:val="24"/>
            <w:szCs w:val="24"/>
          </w:rPr>
          <w:delText xml:space="preserve">ecause this test type is </w:delText>
        </w:r>
      </w:del>
      <w:r w:rsidR="00A86430">
        <w:rPr>
          <w:rFonts w:ascii="Times New Roman" w:hAnsi="Times New Roman" w:cs="Times New Roman"/>
          <w:sz w:val="24"/>
          <w:szCs w:val="24"/>
        </w:rPr>
        <w:t xml:space="preserve">recollection based, participants </w:t>
      </w:r>
      <w:del w:id="476" w:author="Maxwell, Nicholas [2]" w:date="2023-06-28T15:17:00Z">
        <w:r w:rsidR="00187A07" w:rsidDel="00CE1FC5">
          <w:rPr>
            <w:rFonts w:ascii="Times New Roman" w:hAnsi="Times New Roman" w:cs="Times New Roman"/>
            <w:sz w:val="24"/>
            <w:szCs w:val="24"/>
          </w:rPr>
          <w:delText xml:space="preserve">must </w:delText>
        </w:r>
      </w:del>
      <w:ins w:id="477" w:author="Maxwell, Nicholas [2]" w:date="2023-06-28T15:17:00Z">
        <w:r w:rsidR="00CE1FC5">
          <w:rPr>
            <w:rFonts w:ascii="Times New Roman" w:hAnsi="Times New Roman" w:cs="Times New Roman"/>
            <w:sz w:val="24"/>
            <w:szCs w:val="24"/>
          </w:rPr>
          <w:t xml:space="preserve">are more likely to </w:t>
        </w:r>
      </w:ins>
      <w:r w:rsidR="00A86430">
        <w:rPr>
          <w:rFonts w:ascii="Times New Roman" w:hAnsi="Times New Roman" w:cs="Times New Roman"/>
          <w:sz w:val="24"/>
          <w:szCs w:val="24"/>
        </w:rPr>
        <w:t xml:space="preserve">rely on specific cues or characteristics of the stimuli to successfully retrieve them. </w:t>
      </w:r>
      <w:ins w:id="478" w:author="Maxwell, Nicholas [2]" w:date="2023-06-28T15:33:00Z">
        <w:r w:rsidR="0014211C">
          <w:rPr>
            <w:rFonts w:ascii="Times New Roman" w:hAnsi="Times New Roman" w:cs="Times New Roman"/>
            <w:sz w:val="24"/>
            <w:szCs w:val="24"/>
          </w:rPr>
          <w:t>Because JOL</w:t>
        </w:r>
      </w:ins>
      <w:ins w:id="479" w:author="Nick Maxwell" w:date="2023-06-29T16:38:00Z">
        <w:r w:rsidR="00D3247B">
          <w:rPr>
            <w:rFonts w:ascii="Times New Roman" w:hAnsi="Times New Roman" w:cs="Times New Roman"/>
            <w:sz w:val="24"/>
            <w:szCs w:val="24"/>
          </w:rPr>
          <w:t>s</w:t>
        </w:r>
      </w:ins>
      <w:ins w:id="480" w:author="Maxwell, Nicholas [2]" w:date="2023-06-28T15:33:00Z">
        <w:r w:rsidR="0014211C">
          <w:rPr>
            <w:rFonts w:ascii="Times New Roman" w:hAnsi="Times New Roman" w:cs="Times New Roman"/>
            <w:sz w:val="24"/>
            <w:szCs w:val="24"/>
          </w:rPr>
          <w:t xml:space="preserve"> encourage the processing of</w:t>
        </w:r>
      </w:ins>
      <w:del w:id="481" w:author="Maxwell, Nicholas [2]" w:date="2023-06-28T15:18:00Z">
        <w:r w:rsidR="00187A07" w:rsidDel="00CE1FC5">
          <w:rPr>
            <w:rFonts w:ascii="Times New Roman" w:hAnsi="Times New Roman" w:cs="Times New Roman"/>
            <w:sz w:val="24"/>
            <w:szCs w:val="24"/>
          </w:rPr>
          <w:delText xml:space="preserve">Therefore, </w:delText>
        </w:r>
      </w:del>
      <w:ins w:id="482" w:author="Maxwell, Nicholas [2]" w:date="2023-06-28T15:13:00Z">
        <w:r w:rsidR="00C9613B">
          <w:rPr>
            <w:rFonts w:ascii="Times New Roman" w:hAnsi="Times New Roman" w:cs="Times New Roman"/>
            <w:sz w:val="24"/>
            <w:szCs w:val="24"/>
          </w:rPr>
          <w:t xml:space="preserve"> </w:t>
        </w:r>
      </w:ins>
      <w:ins w:id="483" w:author="Maxwell, Nicholas [2]" w:date="2023-06-28T15:33:00Z">
        <w:r w:rsidR="0014211C">
          <w:rPr>
            <w:rFonts w:ascii="Times New Roman" w:hAnsi="Times New Roman" w:cs="Times New Roman"/>
            <w:sz w:val="24"/>
            <w:szCs w:val="24"/>
          </w:rPr>
          <w:t xml:space="preserve">cue-target association, </w:t>
        </w:r>
      </w:ins>
      <w:del w:id="484" w:author="Maxwell, Nicholas [2]" w:date="2023-06-28T15:33:00Z">
        <w:r w:rsidR="00FB10BA" w:rsidDel="0014211C">
          <w:rPr>
            <w:rFonts w:ascii="Times New Roman" w:hAnsi="Times New Roman" w:cs="Times New Roman"/>
            <w:sz w:val="24"/>
            <w:szCs w:val="24"/>
          </w:rPr>
          <w:delText xml:space="preserve">additional encoding of cue-target associations </w:delText>
        </w:r>
        <w:r w:rsidR="00A86430" w:rsidDel="0014211C">
          <w:rPr>
            <w:rFonts w:ascii="Times New Roman" w:hAnsi="Times New Roman" w:cs="Times New Roman"/>
            <w:sz w:val="24"/>
            <w:szCs w:val="24"/>
          </w:rPr>
          <w:delText xml:space="preserve">afforded by JOLs </w:delText>
        </w:r>
      </w:del>
      <w:del w:id="485" w:author="Maxwell, Nicholas [2]" w:date="2023-06-28T15:34:00Z">
        <w:r w:rsidR="003A0CCB" w:rsidDel="0014211C">
          <w:rPr>
            <w:rFonts w:ascii="Times New Roman" w:hAnsi="Times New Roman" w:cs="Times New Roman"/>
            <w:sz w:val="24"/>
            <w:szCs w:val="24"/>
          </w:rPr>
          <w:delText xml:space="preserve">may </w:delText>
        </w:r>
        <w:r w:rsidR="00A86430" w:rsidDel="0014211C">
          <w:rPr>
            <w:rFonts w:ascii="Times New Roman" w:hAnsi="Times New Roman" w:cs="Times New Roman"/>
            <w:sz w:val="24"/>
            <w:szCs w:val="24"/>
          </w:rPr>
          <w:delText>be particularly effective at improving recollection</w:delText>
        </w:r>
        <w:r w:rsidR="003A0CCB" w:rsidDel="0014211C">
          <w:rPr>
            <w:rFonts w:ascii="Times New Roman" w:hAnsi="Times New Roman" w:cs="Times New Roman"/>
            <w:sz w:val="24"/>
            <w:szCs w:val="24"/>
          </w:rPr>
          <w:delText xml:space="preserve"> processes between the cue and target</w:delText>
        </w:r>
        <w:r w:rsidR="00A86430" w:rsidDel="0014211C">
          <w:rPr>
            <w:rFonts w:ascii="Times New Roman" w:hAnsi="Times New Roman" w:cs="Times New Roman"/>
            <w:sz w:val="24"/>
            <w:szCs w:val="24"/>
          </w:rPr>
          <w:delText xml:space="preserve">, </w:delText>
        </w:r>
      </w:del>
      <w:del w:id="486" w:author="Maxwell, Nicholas [2]" w:date="2023-06-28T15:19:00Z">
        <w:r w:rsidR="00FB10BA" w:rsidDel="00CE1FC5">
          <w:rPr>
            <w:rFonts w:ascii="Times New Roman" w:hAnsi="Times New Roman" w:cs="Times New Roman"/>
            <w:sz w:val="24"/>
            <w:szCs w:val="24"/>
          </w:rPr>
          <w:delText>benefiting</w:delText>
        </w:r>
        <w:r w:rsidR="00A86430" w:rsidDel="00CE1FC5">
          <w:rPr>
            <w:rFonts w:ascii="Times New Roman" w:hAnsi="Times New Roman" w:cs="Times New Roman"/>
            <w:sz w:val="24"/>
            <w:szCs w:val="24"/>
          </w:rPr>
          <w:delText xml:space="preserve"> pairs </w:delText>
        </w:r>
        <w:r w:rsidR="00FB10BA" w:rsidDel="00CE1FC5">
          <w:rPr>
            <w:rFonts w:ascii="Times New Roman" w:hAnsi="Times New Roman" w:cs="Times New Roman"/>
            <w:sz w:val="24"/>
            <w:szCs w:val="24"/>
          </w:rPr>
          <w:delText>already containing</w:delText>
        </w:r>
      </w:del>
      <w:del w:id="487" w:author="Maxwell, Nicholas [2]" w:date="2023-06-28T15:34:00Z">
        <w:r w:rsidR="00A86430" w:rsidDel="0014211C">
          <w:rPr>
            <w:rFonts w:ascii="Times New Roman" w:hAnsi="Times New Roman" w:cs="Times New Roman"/>
            <w:sz w:val="24"/>
            <w:szCs w:val="24"/>
          </w:rPr>
          <w:delText xml:space="preserve"> pre-existing relations</w:delText>
        </w:r>
      </w:del>
      <w:ins w:id="488" w:author="Maxwell, Nicholas [2]" w:date="2023-06-28T15:34:00Z">
        <w:r w:rsidR="0014211C">
          <w:rPr>
            <w:rFonts w:ascii="Times New Roman" w:hAnsi="Times New Roman" w:cs="Times New Roman"/>
            <w:sz w:val="24"/>
            <w:szCs w:val="24"/>
          </w:rPr>
          <w:t>memory benefits are less likely to occur on pairs lacking cue-target relations</w:t>
        </w:r>
      </w:ins>
      <w:ins w:id="489" w:author="Maxwell, Nicholas [2]" w:date="2023-06-28T15:35:00Z">
        <w:r w:rsidR="0014211C">
          <w:rPr>
            <w:rFonts w:ascii="Times New Roman" w:hAnsi="Times New Roman" w:cs="Times New Roman"/>
            <w:sz w:val="24"/>
            <w:szCs w:val="24"/>
          </w:rPr>
          <w:t xml:space="preserve"> when testing occurs via cued-recall.</w:t>
        </w:r>
      </w:ins>
      <w:ins w:id="490" w:author="Maxwell, Nicholas [2]" w:date="2023-06-28T15:21:00Z">
        <w:r w:rsidR="00CE1FC5">
          <w:rPr>
            <w:rFonts w:ascii="Times New Roman" w:hAnsi="Times New Roman" w:cs="Times New Roman"/>
            <w:sz w:val="24"/>
            <w:szCs w:val="24"/>
          </w:rPr>
          <w:t xml:space="preserve"> </w:t>
        </w:r>
      </w:ins>
      <w:del w:id="491" w:author="Maxwell, Nicholas [2]" w:date="2023-06-28T15:21:00Z">
        <w:r w:rsidR="00A86430" w:rsidDel="00CE1FC5">
          <w:rPr>
            <w:rFonts w:ascii="Times New Roman" w:hAnsi="Times New Roman" w:cs="Times New Roman"/>
            <w:sz w:val="24"/>
            <w:szCs w:val="24"/>
          </w:rPr>
          <w:delText xml:space="preserve"> (i.e., forward pairs and mediated paired associates). </w:delText>
        </w:r>
      </w:del>
      <w:del w:id="492" w:author="Maxwell, Nicholas [2]" w:date="2023-06-28T15:19:00Z">
        <w:r w:rsidR="00187A07" w:rsidDel="00CE1FC5">
          <w:rPr>
            <w:rFonts w:ascii="Times New Roman" w:hAnsi="Times New Roman" w:cs="Times New Roman"/>
            <w:sz w:val="24"/>
            <w:szCs w:val="24"/>
          </w:rPr>
          <w:delText xml:space="preserve">Thus, JOLs </w:delText>
        </w:r>
        <w:r w:rsidR="00AF75BA" w:rsidDel="00CE1FC5">
          <w:rPr>
            <w:rFonts w:ascii="Times New Roman" w:hAnsi="Times New Roman" w:cs="Times New Roman"/>
            <w:sz w:val="24"/>
            <w:szCs w:val="24"/>
          </w:rPr>
          <w:delText xml:space="preserve">improve memory for </w:delText>
        </w:r>
        <w:r w:rsidR="00187A07" w:rsidDel="00CE1FC5">
          <w:rPr>
            <w:rFonts w:ascii="Times New Roman" w:hAnsi="Times New Roman" w:cs="Times New Roman"/>
            <w:sz w:val="24"/>
            <w:szCs w:val="24"/>
          </w:rPr>
          <w:delText>related but not unrelated pairs when memory is assessed via cued-recall testing.</w:delText>
        </w:r>
        <w:r w:rsidR="00374061" w:rsidDel="00CE1FC5">
          <w:rPr>
            <w:rFonts w:ascii="Times New Roman" w:hAnsi="Times New Roman" w:cs="Times New Roman"/>
            <w:sz w:val="24"/>
            <w:szCs w:val="24"/>
          </w:rPr>
          <w:delText xml:space="preserve"> </w:delText>
        </w:r>
      </w:del>
      <w:r w:rsidR="00187A07">
        <w:rPr>
          <w:rFonts w:ascii="Times New Roman" w:hAnsi="Times New Roman" w:cs="Times New Roman"/>
          <w:sz w:val="24"/>
          <w:szCs w:val="24"/>
        </w:rPr>
        <w:t>However,</w:t>
      </w:r>
      <w:ins w:id="493" w:author="Maxwell, Nicholas [2]" w:date="2023-06-28T15:22:00Z">
        <w:r w:rsidR="00CE1FC5">
          <w:rPr>
            <w:rFonts w:ascii="Times New Roman" w:hAnsi="Times New Roman" w:cs="Times New Roman"/>
            <w:sz w:val="24"/>
            <w:szCs w:val="24"/>
          </w:rPr>
          <w:t xml:space="preserve"> making JOLs also assists in the creation of familiarity-based cues. </w:t>
        </w:r>
      </w:ins>
      <w:ins w:id="494" w:author="Maxwell, Nicholas [2]" w:date="2023-06-28T15:23:00Z">
        <w:r w:rsidR="00CE1FC5">
          <w:rPr>
            <w:rFonts w:ascii="Times New Roman" w:hAnsi="Times New Roman" w:cs="Times New Roman"/>
            <w:sz w:val="24"/>
            <w:szCs w:val="24"/>
          </w:rPr>
          <w:t xml:space="preserve">Because unrelated pairs lack intrinsic relatedness cues, increased familiarity may be especially important for aiding </w:t>
        </w:r>
      </w:ins>
      <w:ins w:id="495" w:author="Maxwell, Nicholas [2]" w:date="2023-06-28T15:28:00Z">
        <w:r w:rsidR="0014211C">
          <w:rPr>
            <w:rFonts w:ascii="Times New Roman" w:hAnsi="Times New Roman" w:cs="Times New Roman"/>
            <w:sz w:val="24"/>
            <w:szCs w:val="24"/>
          </w:rPr>
          <w:t>memory</w:t>
        </w:r>
      </w:ins>
      <w:ins w:id="496" w:author="Maxwell, Nicholas [2]" w:date="2023-06-28T15:23:00Z">
        <w:r w:rsidR="00CE1FC5">
          <w:rPr>
            <w:rFonts w:ascii="Times New Roman" w:hAnsi="Times New Roman" w:cs="Times New Roman"/>
            <w:sz w:val="24"/>
            <w:szCs w:val="24"/>
          </w:rPr>
          <w:t xml:space="preserve"> of </w:t>
        </w:r>
      </w:ins>
      <w:ins w:id="497" w:author="Maxwell, Nicholas [2]" w:date="2023-06-28T15:35:00Z">
        <w:r w:rsidR="0014211C">
          <w:rPr>
            <w:rFonts w:ascii="Times New Roman" w:hAnsi="Times New Roman" w:cs="Times New Roman"/>
            <w:sz w:val="24"/>
            <w:szCs w:val="24"/>
          </w:rPr>
          <w:t>this pair type</w:t>
        </w:r>
      </w:ins>
      <w:ins w:id="498" w:author="Maxwell, Nicholas [2]" w:date="2023-06-28T15:23:00Z">
        <w:r w:rsidR="00CE1FC5">
          <w:rPr>
            <w:rFonts w:ascii="Times New Roman" w:hAnsi="Times New Roman" w:cs="Times New Roman"/>
            <w:sz w:val="24"/>
            <w:szCs w:val="24"/>
          </w:rPr>
          <w:t>, particularly when</w:t>
        </w:r>
      </w:ins>
      <w:ins w:id="499" w:author="Maxwell, Nicholas [2]" w:date="2023-06-28T15:28:00Z">
        <w:r w:rsidR="0014211C">
          <w:rPr>
            <w:rFonts w:ascii="Times New Roman" w:hAnsi="Times New Roman" w:cs="Times New Roman"/>
            <w:sz w:val="24"/>
            <w:szCs w:val="24"/>
          </w:rPr>
          <w:t xml:space="preserve"> using</w:t>
        </w:r>
      </w:ins>
      <w:ins w:id="500" w:author="Maxwell, Nicholas [2]" w:date="2023-06-28T15:23:00Z">
        <w:r w:rsidR="00CE1FC5">
          <w:rPr>
            <w:rFonts w:ascii="Times New Roman" w:hAnsi="Times New Roman" w:cs="Times New Roman"/>
            <w:sz w:val="24"/>
            <w:szCs w:val="24"/>
          </w:rPr>
          <w:t xml:space="preserve"> recognition testing</w:t>
        </w:r>
      </w:ins>
      <w:ins w:id="501" w:author="Maxwell, Nicholas [2]" w:date="2023-06-28T15:28:00Z">
        <w:r w:rsidR="0014211C">
          <w:rPr>
            <w:rFonts w:ascii="Times New Roman" w:hAnsi="Times New Roman" w:cs="Times New Roman"/>
            <w:sz w:val="24"/>
            <w:szCs w:val="24"/>
          </w:rPr>
          <w:t xml:space="preserve">, </w:t>
        </w:r>
      </w:ins>
      <w:ins w:id="502" w:author="Maxwell, Nicholas [2]" w:date="2023-06-28T15:37:00Z">
        <w:r w:rsidR="00C00161">
          <w:rPr>
            <w:rFonts w:ascii="Times New Roman" w:hAnsi="Times New Roman" w:cs="Times New Roman"/>
            <w:sz w:val="24"/>
            <w:szCs w:val="24"/>
          </w:rPr>
          <w:t>as</w:t>
        </w:r>
      </w:ins>
      <w:ins w:id="503" w:author="Maxwell, Nicholas [2]" w:date="2023-06-28T15:28:00Z">
        <w:r w:rsidR="0014211C">
          <w:rPr>
            <w:rFonts w:ascii="Times New Roman" w:hAnsi="Times New Roman" w:cs="Times New Roman"/>
            <w:sz w:val="24"/>
            <w:szCs w:val="24"/>
          </w:rPr>
          <w:t xml:space="preserve"> this test type is particularly sens</w:t>
        </w:r>
      </w:ins>
      <w:ins w:id="504" w:author="Maxwell, Nicholas [2]" w:date="2023-06-28T15:29:00Z">
        <w:r w:rsidR="0014211C">
          <w:rPr>
            <w:rFonts w:ascii="Times New Roman" w:hAnsi="Times New Roman" w:cs="Times New Roman"/>
            <w:sz w:val="24"/>
            <w:szCs w:val="24"/>
          </w:rPr>
          <w:t xml:space="preserve">itive to item familiarity </w:t>
        </w:r>
      </w:ins>
      <w:ins w:id="505" w:author="Maxwell, Nicholas [2]" w:date="2023-06-28T15:23:00Z">
        <w:r w:rsidR="00CE1FC5">
          <w:rPr>
            <w:rFonts w:ascii="Times New Roman" w:hAnsi="Times New Roman" w:cs="Times New Roman"/>
            <w:sz w:val="24"/>
            <w:szCs w:val="24"/>
          </w:rPr>
          <w:t>(see</w:t>
        </w:r>
      </w:ins>
      <w:r w:rsidR="00187A07">
        <w:rPr>
          <w:rFonts w:ascii="Times New Roman" w:hAnsi="Times New Roman" w:cs="Times New Roman"/>
          <w:sz w:val="24"/>
          <w:szCs w:val="24"/>
        </w:rPr>
        <w:t xml:space="preserve"> </w:t>
      </w:r>
      <w:del w:id="506" w:author="Maxwell, Nicholas [2]" w:date="2023-06-28T15:24:00Z">
        <w:r w:rsidR="00187A07" w:rsidDel="00CE1FC5">
          <w:rPr>
            <w:rFonts w:ascii="Times New Roman" w:hAnsi="Times New Roman" w:cs="Times New Roman"/>
            <w:sz w:val="24"/>
            <w:szCs w:val="24"/>
          </w:rPr>
          <w:delText>recognition testing</w:delText>
        </w:r>
        <w:r w:rsidR="00244A63" w:rsidDel="00CE1FC5">
          <w:rPr>
            <w:rFonts w:ascii="Times New Roman" w:hAnsi="Times New Roman" w:cs="Times New Roman"/>
            <w:sz w:val="24"/>
            <w:szCs w:val="24"/>
          </w:rPr>
          <w:delText xml:space="preserve"> </w:delText>
        </w:r>
        <w:r w:rsidR="005A27F8" w:rsidDel="00CE1FC5">
          <w:rPr>
            <w:rFonts w:ascii="Times New Roman" w:hAnsi="Times New Roman" w:cs="Times New Roman"/>
            <w:sz w:val="24"/>
            <w:szCs w:val="24"/>
          </w:rPr>
          <w:delText>benefit</w:delText>
        </w:r>
      </w:del>
      <w:del w:id="507" w:author="Maxwell, Nicholas [2]" w:date="2023-06-28T15:14:00Z">
        <w:r w:rsidR="005A27F8" w:rsidDel="00C9613B">
          <w:rPr>
            <w:rFonts w:ascii="Times New Roman" w:hAnsi="Times New Roman" w:cs="Times New Roman"/>
            <w:sz w:val="24"/>
            <w:szCs w:val="24"/>
          </w:rPr>
          <w:delText>s</w:delText>
        </w:r>
      </w:del>
      <w:del w:id="508" w:author="Maxwell, Nicholas [2]" w:date="2023-06-28T15:24:00Z">
        <w:r w:rsidR="005A27F8" w:rsidDel="00CE1FC5">
          <w:rPr>
            <w:rFonts w:ascii="Times New Roman" w:hAnsi="Times New Roman" w:cs="Times New Roman"/>
            <w:sz w:val="24"/>
            <w:szCs w:val="24"/>
          </w:rPr>
          <w:delText xml:space="preserve"> from </w:delText>
        </w:r>
        <w:r w:rsidR="00A86430" w:rsidDel="00CE1FC5">
          <w:rPr>
            <w:rFonts w:ascii="Times New Roman" w:hAnsi="Times New Roman" w:cs="Times New Roman"/>
            <w:sz w:val="24"/>
            <w:szCs w:val="24"/>
          </w:rPr>
          <w:delText xml:space="preserve">familiarity-based cues </w:delText>
        </w:r>
        <w:r w:rsidR="00187A07" w:rsidDel="00CE1FC5">
          <w:rPr>
            <w:rFonts w:ascii="Times New Roman" w:hAnsi="Times New Roman" w:cs="Times New Roman"/>
            <w:sz w:val="24"/>
            <w:szCs w:val="24"/>
          </w:rPr>
          <w:delText>rather than intrinsic cues such as relatedness</w:delText>
        </w:r>
      </w:del>
      <w:del w:id="509" w:author="Maxwell, Nicholas [2]" w:date="2023-06-28T15:14:00Z">
        <w:r w:rsidR="00187A07" w:rsidDel="00C9613B">
          <w:rPr>
            <w:rFonts w:ascii="Times New Roman" w:hAnsi="Times New Roman" w:cs="Times New Roman"/>
            <w:sz w:val="24"/>
            <w:szCs w:val="24"/>
          </w:rPr>
          <w:delText xml:space="preserve">, which are more beneficial for recollection </w:delText>
        </w:r>
      </w:del>
      <w:del w:id="510" w:author="Maxwell, Nicholas [2]" w:date="2023-06-28T15:24:00Z">
        <w:r w:rsidR="00A86430" w:rsidDel="00CE1FC5">
          <w:rPr>
            <w:rFonts w:ascii="Times New Roman" w:hAnsi="Times New Roman" w:cs="Times New Roman"/>
            <w:sz w:val="24"/>
            <w:szCs w:val="24"/>
          </w:rPr>
          <w:delText>(</w:delText>
        </w:r>
      </w:del>
      <w:proofErr w:type="spellStart"/>
      <w:r w:rsidR="00A86430" w:rsidRPr="00ED11F9">
        <w:rPr>
          <w:rFonts w:ascii="Times New Roman" w:hAnsi="Times New Roman" w:cs="Times New Roman"/>
          <w:sz w:val="24"/>
          <w:szCs w:val="24"/>
        </w:rPr>
        <w:t>Koriat</w:t>
      </w:r>
      <w:proofErr w:type="spellEnd"/>
      <w:r w:rsidR="00A86430" w:rsidRPr="00ED11F9">
        <w:rPr>
          <w:rFonts w:ascii="Times New Roman" w:hAnsi="Times New Roman" w:cs="Times New Roman"/>
          <w:sz w:val="24"/>
          <w:szCs w:val="24"/>
        </w:rPr>
        <w:t xml:space="preserve"> &amp; Goldsmi</w:t>
      </w:r>
      <w:r w:rsidR="003A0CCB">
        <w:rPr>
          <w:rFonts w:ascii="Times New Roman" w:hAnsi="Times New Roman" w:cs="Times New Roman"/>
          <w:sz w:val="24"/>
          <w:szCs w:val="24"/>
        </w:rPr>
        <w:t>t</w:t>
      </w:r>
      <w:r w:rsidR="00A86430" w:rsidRPr="00ED11F9">
        <w:rPr>
          <w:rFonts w:ascii="Times New Roman" w:hAnsi="Times New Roman" w:cs="Times New Roman"/>
          <w:sz w:val="24"/>
          <w:szCs w:val="24"/>
        </w:rPr>
        <w:t xml:space="preserve">h, 1996; </w:t>
      </w:r>
      <w:proofErr w:type="spellStart"/>
      <w:r w:rsidR="00A86430" w:rsidRPr="00ED11F9">
        <w:rPr>
          <w:rFonts w:ascii="Times New Roman" w:hAnsi="Times New Roman" w:cs="Times New Roman"/>
          <w:sz w:val="24"/>
          <w:szCs w:val="24"/>
        </w:rPr>
        <w:t>Yonelinas</w:t>
      </w:r>
      <w:proofErr w:type="spellEnd"/>
      <w:r w:rsidR="00A86430" w:rsidRPr="00ED11F9">
        <w:rPr>
          <w:rFonts w:ascii="Times New Roman" w:hAnsi="Times New Roman" w:cs="Times New Roman"/>
          <w:sz w:val="24"/>
          <w:szCs w:val="24"/>
        </w:rPr>
        <w:t xml:space="preserve">, </w:t>
      </w:r>
      <w:commentRangeStart w:id="511"/>
      <w:commentRangeStart w:id="512"/>
      <w:r w:rsidR="00A86430" w:rsidRPr="00ED11F9">
        <w:rPr>
          <w:rFonts w:ascii="Times New Roman" w:hAnsi="Times New Roman" w:cs="Times New Roman"/>
          <w:sz w:val="24"/>
          <w:szCs w:val="24"/>
        </w:rPr>
        <w:t>2002</w:t>
      </w:r>
      <w:commentRangeEnd w:id="511"/>
      <w:r w:rsidR="003A0CCB">
        <w:rPr>
          <w:rStyle w:val="CommentReference"/>
        </w:rPr>
        <w:commentReference w:id="511"/>
      </w:r>
      <w:commentRangeEnd w:id="512"/>
      <w:r w:rsidR="0014211C">
        <w:rPr>
          <w:rStyle w:val="CommentReference"/>
        </w:rPr>
        <w:commentReference w:id="512"/>
      </w:r>
      <w:r w:rsidR="00A86430">
        <w:rPr>
          <w:rFonts w:ascii="Times New Roman" w:hAnsi="Times New Roman" w:cs="Times New Roman"/>
          <w:sz w:val="24"/>
          <w:szCs w:val="24"/>
        </w:rPr>
        <w:t>)</w:t>
      </w:r>
      <w:r w:rsidR="00187A07">
        <w:rPr>
          <w:rFonts w:ascii="Times New Roman" w:hAnsi="Times New Roman" w:cs="Times New Roman"/>
          <w:sz w:val="24"/>
          <w:szCs w:val="24"/>
        </w:rPr>
        <w:t xml:space="preserve">. </w:t>
      </w:r>
      <w:del w:id="513" w:author="Maxwell, Nicholas [2]" w:date="2023-06-28T15:24:00Z">
        <w:r w:rsidR="00187A07" w:rsidDel="00CE1FC5">
          <w:rPr>
            <w:rFonts w:ascii="Times New Roman" w:hAnsi="Times New Roman" w:cs="Times New Roman"/>
            <w:sz w:val="24"/>
            <w:szCs w:val="24"/>
          </w:rPr>
          <w:delText xml:space="preserve">Because JOLs produce positive reactivity on all pair types when </w:delText>
        </w:r>
        <w:r w:rsidR="00AF75BA" w:rsidDel="00CE1FC5">
          <w:rPr>
            <w:rFonts w:ascii="Times New Roman" w:hAnsi="Times New Roman" w:cs="Times New Roman"/>
            <w:sz w:val="24"/>
            <w:szCs w:val="24"/>
          </w:rPr>
          <w:delText xml:space="preserve">recognition testing </w:delText>
        </w:r>
        <w:r w:rsidR="00187A07" w:rsidDel="00CE1FC5">
          <w:rPr>
            <w:rFonts w:ascii="Times New Roman" w:hAnsi="Times New Roman" w:cs="Times New Roman"/>
            <w:sz w:val="24"/>
            <w:szCs w:val="24"/>
          </w:rPr>
          <w:delText xml:space="preserve">is used, it is likely that </w:delText>
        </w:r>
        <w:r w:rsidR="00374061" w:rsidDel="00CE1FC5">
          <w:rPr>
            <w:rFonts w:ascii="Times New Roman" w:hAnsi="Times New Roman" w:cs="Times New Roman"/>
            <w:sz w:val="24"/>
            <w:szCs w:val="24"/>
          </w:rPr>
          <w:delText xml:space="preserve">JOLs enhance familiarity </w:delText>
        </w:r>
        <w:r w:rsidR="00187A07" w:rsidDel="00CE1FC5">
          <w:rPr>
            <w:rFonts w:ascii="Times New Roman" w:hAnsi="Times New Roman" w:cs="Times New Roman"/>
            <w:sz w:val="24"/>
            <w:szCs w:val="24"/>
          </w:rPr>
          <w:delText xml:space="preserve">for studied </w:delText>
        </w:r>
        <w:r w:rsidR="00AF75BA" w:rsidDel="00CE1FC5">
          <w:rPr>
            <w:rFonts w:ascii="Times New Roman" w:hAnsi="Times New Roman" w:cs="Times New Roman"/>
            <w:sz w:val="24"/>
            <w:szCs w:val="24"/>
          </w:rPr>
          <w:delText>all studies items, regardless of relatedness</w:delText>
        </w:r>
        <w:r w:rsidR="00374061" w:rsidDel="00CE1FC5">
          <w:rPr>
            <w:rFonts w:ascii="Times New Roman" w:hAnsi="Times New Roman" w:cs="Times New Roman"/>
            <w:sz w:val="24"/>
            <w:szCs w:val="24"/>
          </w:rPr>
          <w:delText>.</w:delText>
        </w:r>
      </w:del>
      <w:del w:id="514" w:author="Maxwell, Nicholas [2]" w:date="2023-06-28T15:25:00Z">
        <w:r w:rsidR="00AF75BA" w:rsidDel="00CE1FC5">
          <w:rPr>
            <w:rFonts w:ascii="Times New Roman" w:hAnsi="Times New Roman" w:cs="Times New Roman"/>
            <w:sz w:val="24"/>
            <w:szCs w:val="24"/>
          </w:rPr>
          <w:delText xml:space="preserve"> </w:delText>
        </w:r>
      </w:del>
      <w:r w:rsidR="00AF75BA">
        <w:rPr>
          <w:rFonts w:ascii="Times New Roman" w:hAnsi="Times New Roman" w:cs="Times New Roman"/>
          <w:sz w:val="24"/>
          <w:szCs w:val="24"/>
        </w:rPr>
        <w:t xml:space="preserve">Our findings in Experiments 2 and 3 support this notion, as in addition to improving hits for </w:t>
      </w:r>
      <w:del w:id="515" w:author="Maxwell, Nicholas [2]" w:date="2023-06-28T15:29:00Z">
        <w:r w:rsidR="00AF75BA" w:rsidDel="0014211C">
          <w:rPr>
            <w:rFonts w:ascii="Times New Roman" w:hAnsi="Times New Roman" w:cs="Times New Roman"/>
            <w:sz w:val="24"/>
            <w:szCs w:val="24"/>
          </w:rPr>
          <w:delText>studied items</w:delText>
        </w:r>
      </w:del>
      <w:ins w:id="516" w:author="Maxwell, Nicholas [2]" w:date="2023-06-28T15:29:00Z">
        <w:r w:rsidR="0014211C">
          <w:rPr>
            <w:rFonts w:ascii="Times New Roman" w:hAnsi="Times New Roman" w:cs="Times New Roman"/>
            <w:sz w:val="24"/>
            <w:szCs w:val="24"/>
          </w:rPr>
          <w:t>unrelated pairs</w:t>
        </w:r>
      </w:ins>
      <w:r w:rsidR="00AF75BA">
        <w:rPr>
          <w:rFonts w:ascii="Times New Roman" w:hAnsi="Times New Roman" w:cs="Times New Roman"/>
          <w:sz w:val="24"/>
          <w:szCs w:val="24"/>
        </w:rPr>
        <w:t xml:space="preserve">, </w:t>
      </w:r>
      <w:ins w:id="517" w:author="Maxwell, Nicholas [2]" w:date="2023-06-28T15:29:00Z">
        <w:r w:rsidR="0014211C">
          <w:rPr>
            <w:rFonts w:ascii="Times New Roman" w:hAnsi="Times New Roman" w:cs="Times New Roman"/>
            <w:sz w:val="24"/>
            <w:szCs w:val="24"/>
          </w:rPr>
          <w:t xml:space="preserve">JOLs also reduced </w:t>
        </w:r>
      </w:ins>
      <w:r w:rsidR="00AF75BA">
        <w:rPr>
          <w:rFonts w:ascii="Times New Roman" w:hAnsi="Times New Roman" w:cs="Times New Roman"/>
          <w:sz w:val="24"/>
          <w:szCs w:val="24"/>
        </w:rPr>
        <w:t>false alarm</w:t>
      </w:r>
      <w:ins w:id="518" w:author="Maxwell, Nicholas [2]" w:date="2023-06-28T15:29:00Z">
        <w:r w:rsidR="0014211C">
          <w:rPr>
            <w:rFonts w:ascii="Times New Roman" w:hAnsi="Times New Roman" w:cs="Times New Roman"/>
            <w:sz w:val="24"/>
            <w:szCs w:val="24"/>
          </w:rPr>
          <w:t xml:space="preserve"> rates</w:t>
        </w:r>
      </w:ins>
      <w:ins w:id="519" w:author="Maxwell, Nicholas [2]" w:date="2023-06-28T15:35:00Z">
        <w:r w:rsidR="0014211C">
          <w:rPr>
            <w:rFonts w:ascii="Times New Roman" w:hAnsi="Times New Roman" w:cs="Times New Roman"/>
            <w:sz w:val="24"/>
            <w:szCs w:val="24"/>
          </w:rPr>
          <w:t>, suggesting that participants</w:t>
        </w:r>
      </w:ins>
      <w:ins w:id="520" w:author="Maxwell, Nicholas [2]" w:date="2023-06-28T15:36:00Z">
        <w:r w:rsidR="0014211C">
          <w:rPr>
            <w:rFonts w:ascii="Times New Roman" w:hAnsi="Times New Roman" w:cs="Times New Roman"/>
            <w:sz w:val="24"/>
            <w:szCs w:val="24"/>
          </w:rPr>
          <w:t xml:space="preserve"> in the JOL group could more readily discriminate between presented and non-presented items</w:t>
        </w:r>
      </w:ins>
      <w:del w:id="521" w:author="Maxwell, Nicholas [2]" w:date="2023-06-28T15:29:00Z">
        <w:r w:rsidR="00AF75BA" w:rsidDel="0014211C">
          <w:rPr>
            <w:rFonts w:ascii="Times New Roman" w:hAnsi="Times New Roman" w:cs="Times New Roman"/>
            <w:sz w:val="24"/>
            <w:szCs w:val="24"/>
          </w:rPr>
          <w:delText xml:space="preserve">s for </w:delText>
        </w:r>
        <w:r w:rsidR="004207C4" w:rsidDel="0014211C">
          <w:rPr>
            <w:rFonts w:ascii="Times New Roman" w:hAnsi="Times New Roman" w:cs="Times New Roman"/>
            <w:sz w:val="24"/>
            <w:szCs w:val="24"/>
          </w:rPr>
          <w:delText xml:space="preserve">distractors </w:delText>
        </w:r>
        <w:r w:rsidR="00AF75BA" w:rsidDel="0014211C">
          <w:rPr>
            <w:rFonts w:ascii="Times New Roman" w:hAnsi="Times New Roman" w:cs="Times New Roman"/>
            <w:sz w:val="24"/>
            <w:szCs w:val="24"/>
          </w:rPr>
          <w:delText>were reduced for JOL participants</w:delText>
        </w:r>
      </w:del>
      <w:r w:rsidR="00AF75BA">
        <w:rPr>
          <w:rFonts w:ascii="Times New Roman" w:hAnsi="Times New Roman" w:cs="Times New Roman"/>
          <w:sz w:val="24"/>
          <w:szCs w:val="24"/>
        </w:rPr>
        <w:t>.</w:t>
      </w:r>
      <w:ins w:id="522" w:author="Nick Maxwell" w:date="2023-06-29T10:34:00Z">
        <w:r w:rsidR="006E14ED">
          <w:rPr>
            <w:rFonts w:ascii="Times New Roman" w:hAnsi="Times New Roman" w:cs="Times New Roman"/>
            <w:sz w:val="24"/>
            <w:szCs w:val="24"/>
          </w:rPr>
          <w:t xml:space="preserve"> </w:t>
        </w:r>
      </w:ins>
      <w:ins w:id="523" w:author="Nick Maxwell" w:date="2023-06-29T10:35:00Z">
        <w:r w:rsidR="006E14ED">
          <w:rPr>
            <w:rFonts w:ascii="Times New Roman" w:hAnsi="Times New Roman" w:cs="Times New Roman"/>
            <w:sz w:val="24"/>
            <w:szCs w:val="24"/>
          </w:rPr>
          <w:t xml:space="preserve">However, given that </w:t>
        </w:r>
        <w:r w:rsidR="006E14ED">
          <w:rPr>
            <w:rFonts w:ascii="Times New Roman" w:hAnsi="Times New Roman" w:cs="Times New Roman"/>
            <w:sz w:val="24"/>
            <w:szCs w:val="24"/>
          </w:rPr>
          <w:lastRenderedPageBreak/>
          <w:t>familiarity cues also influence cued-recall, more work will be needed to fully explore the degree to w</w:t>
        </w:r>
      </w:ins>
      <w:ins w:id="524" w:author="Nick Maxwell" w:date="2023-06-29T10:36:00Z">
        <w:r w:rsidR="006E14ED">
          <w:rPr>
            <w:rFonts w:ascii="Times New Roman" w:hAnsi="Times New Roman" w:cs="Times New Roman"/>
            <w:sz w:val="24"/>
            <w:szCs w:val="24"/>
          </w:rPr>
          <w:t xml:space="preserve">hich relatedness and familiarity cues are separately </w:t>
        </w:r>
      </w:ins>
      <w:ins w:id="525" w:author="Nick Maxwell" w:date="2023-06-29T16:39:00Z">
        <w:r w:rsidR="00D3247B">
          <w:rPr>
            <w:rFonts w:ascii="Times New Roman" w:hAnsi="Times New Roman" w:cs="Times New Roman"/>
            <w:sz w:val="24"/>
            <w:szCs w:val="24"/>
          </w:rPr>
          <w:t>strengthened</w:t>
        </w:r>
      </w:ins>
      <w:ins w:id="526" w:author="Nick Maxwell" w:date="2023-06-29T10:36:00Z">
        <w:r w:rsidR="006E14ED">
          <w:rPr>
            <w:rFonts w:ascii="Times New Roman" w:hAnsi="Times New Roman" w:cs="Times New Roman"/>
            <w:sz w:val="24"/>
            <w:szCs w:val="24"/>
          </w:rPr>
          <w:t xml:space="preserve"> by JOLs.</w:t>
        </w:r>
      </w:ins>
      <w:del w:id="527" w:author="Maxwell, Nicholas [2]" w:date="2023-06-28T15:36:00Z">
        <w:r w:rsidR="00374061" w:rsidDel="00971537">
          <w:rPr>
            <w:rFonts w:ascii="Times New Roman" w:hAnsi="Times New Roman" w:cs="Times New Roman"/>
            <w:sz w:val="24"/>
            <w:szCs w:val="24"/>
          </w:rPr>
          <w:delText xml:space="preserve"> </w:delText>
        </w:r>
        <w:r w:rsidR="00AF75BA" w:rsidDel="00971537">
          <w:rPr>
            <w:rFonts w:ascii="Times New Roman" w:hAnsi="Times New Roman" w:cs="Times New Roman"/>
            <w:sz w:val="24"/>
            <w:szCs w:val="24"/>
          </w:rPr>
          <w:delText xml:space="preserve">Thus, unrelated pairs demonstrate a memorial benefit, but only when on tests </w:delText>
        </w:r>
        <w:r w:rsidR="003A0CCB" w:rsidDel="00971537">
          <w:rPr>
            <w:rFonts w:ascii="Times New Roman" w:hAnsi="Times New Roman" w:cs="Times New Roman"/>
            <w:sz w:val="24"/>
            <w:szCs w:val="24"/>
          </w:rPr>
          <w:delText xml:space="preserve">that are more sensitive to </w:delText>
        </w:r>
        <w:r w:rsidR="00AF75BA" w:rsidDel="00971537">
          <w:rPr>
            <w:rFonts w:ascii="Times New Roman" w:hAnsi="Times New Roman" w:cs="Times New Roman"/>
            <w:sz w:val="24"/>
            <w:szCs w:val="24"/>
          </w:rPr>
          <w:delText>familiarity</w:delText>
        </w:r>
        <w:r w:rsidR="003A0CCB" w:rsidDel="00971537">
          <w:rPr>
            <w:rFonts w:ascii="Times New Roman" w:hAnsi="Times New Roman" w:cs="Times New Roman"/>
            <w:sz w:val="24"/>
            <w:szCs w:val="24"/>
          </w:rPr>
          <w:delText>-based retrieval processes</w:delText>
        </w:r>
        <w:r w:rsidR="00AF75BA" w:rsidDel="00971537">
          <w:rPr>
            <w:rFonts w:ascii="Times New Roman" w:hAnsi="Times New Roman" w:cs="Times New Roman"/>
            <w:sz w:val="24"/>
            <w:szCs w:val="24"/>
          </w:rPr>
          <w:delText>.</w:delText>
        </w:r>
      </w:del>
    </w:p>
    <w:p w14:paraId="3B8B68DC" w14:textId="3FF92AB1"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providing JOLs strengthens cue-target associations</w:t>
      </w:r>
      <w:r w:rsidR="005B504B">
        <w:rPr>
          <w:rFonts w:ascii="Times New Roman" w:hAnsi="Times New Roman" w:cs="Times New Roman"/>
          <w:sz w:val="24"/>
          <w:szCs w:val="24"/>
        </w:rPr>
        <w:t xml:space="preserve"> </w:t>
      </w:r>
      <w:del w:id="528" w:author="Maxwell, Nicholas [2]" w:date="2023-06-30T14:22:00Z">
        <w:r w:rsidR="005B504B" w:rsidDel="00A441C2">
          <w:rPr>
            <w:rFonts w:ascii="Times New Roman" w:hAnsi="Times New Roman" w:cs="Times New Roman"/>
            <w:sz w:val="24"/>
            <w:szCs w:val="24"/>
          </w:rPr>
          <w:delText>as well as</w:delText>
        </w:r>
      </w:del>
      <w:ins w:id="529" w:author="Maxwell, Nicholas [2]" w:date="2023-06-30T14:22:00Z">
        <w:r w:rsidR="00A441C2">
          <w:rPr>
            <w:rFonts w:ascii="Times New Roman" w:hAnsi="Times New Roman" w:cs="Times New Roman"/>
            <w:sz w:val="24"/>
            <w:szCs w:val="24"/>
          </w:rPr>
          <w:t>along with</w:t>
        </w:r>
      </w:ins>
      <w:r w:rsidR="005B504B">
        <w:rPr>
          <w:rFonts w:ascii="Times New Roman" w:hAnsi="Times New Roman" w:cs="Times New Roman"/>
          <w:sz w:val="24"/>
          <w:szCs w:val="24"/>
        </w:rPr>
        <w:t xml:space="preserve">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Thus, in addition to strengthen</w:t>
      </w:r>
      <w:ins w:id="530" w:author="Maxwell, Nicholas [2]" w:date="2023-06-28T15:42:00Z">
        <w:r w:rsidR="009522F9">
          <w:rPr>
            <w:rFonts w:ascii="Times New Roman" w:hAnsi="Times New Roman" w:cs="Times New Roman"/>
            <w:sz w:val="24"/>
            <w:szCs w:val="24"/>
          </w:rPr>
          <w:t>ing</w:t>
        </w:r>
      </w:ins>
      <w:del w:id="531" w:author="Maxwell, Nicholas [2]" w:date="2023-06-28T15:42:00Z">
        <w:r w:rsidR="00F4663D" w:rsidDel="009522F9">
          <w:rPr>
            <w:rFonts w:ascii="Times New Roman" w:hAnsi="Times New Roman" w:cs="Times New Roman"/>
            <w:sz w:val="24"/>
            <w:szCs w:val="24"/>
          </w:rPr>
          <w:delText>ed</w:delText>
        </w:r>
      </w:del>
      <w:r w:rsidR="00F4663D">
        <w:rPr>
          <w:rFonts w:ascii="Times New Roman" w:hAnsi="Times New Roman" w:cs="Times New Roman"/>
          <w:sz w:val="24"/>
          <w:szCs w:val="24"/>
        </w:rPr>
        <w:t xml:space="preserve">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whether 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w:t>
      </w:r>
      <w:ins w:id="532" w:author="Maxwell, Nicholas [2]" w:date="2023-06-28T15:43:00Z">
        <w:r w:rsidR="009522F9">
          <w:rPr>
            <w:rFonts w:ascii="Times New Roman" w:hAnsi="Times New Roman" w:cs="Times New Roman"/>
            <w:sz w:val="24"/>
            <w:szCs w:val="24"/>
          </w:rPr>
          <w:t>more</w:t>
        </w:r>
      </w:ins>
      <w:del w:id="533" w:author="Maxwell, Nicholas [2]" w:date="2023-06-28T15:43:00Z">
        <w:r w:rsidR="005B504B" w:rsidDel="009522F9">
          <w:rPr>
            <w:rFonts w:ascii="Times New Roman" w:hAnsi="Times New Roman" w:cs="Times New Roman"/>
            <w:sz w:val="24"/>
            <w:szCs w:val="24"/>
          </w:rPr>
          <w:delText>heavily</w:delText>
        </w:r>
      </w:del>
      <w:r w:rsidR="005B504B">
        <w:rPr>
          <w:rFonts w:ascii="Times New Roman" w:hAnsi="Times New Roman" w:cs="Times New Roman"/>
          <w:sz w:val="24"/>
          <w:szCs w:val="24"/>
        </w:rPr>
        <w:t xml:space="preserve"> on associations and recognition-based tests </w:t>
      </w:r>
      <w:del w:id="534" w:author="Maxwell, Nicholas [2]" w:date="2023-06-28T15:43:00Z">
        <w:r w:rsidR="005B504B" w:rsidDel="009522F9">
          <w:rPr>
            <w:rFonts w:ascii="Times New Roman" w:hAnsi="Times New Roman" w:cs="Times New Roman"/>
            <w:sz w:val="24"/>
            <w:szCs w:val="24"/>
          </w:rPr>
          <w:delText xml:space="preserve">relying </w:delText>
        </w:r>
        <w:r w:rsidR="00F4663D" w:rsidDel="009522F9">
          <w:rPr>
            <w:rFonts w:ascii="Times New Roman" w:hAnsi="Times New Roman" w:cs="Times New Roman"/>
            <w:sz w:val="24"/>
            <w:szCs w:val="24"/>
          </w:rPr>
          <w:delText>primarily</w:delText>
        </w:r>
      </w:del>
      <w:ins w:id="535" w:author="Maxwell, Nicholas [2]" w:date="2023-06-28T15:43:00Z">
        <w:r w:rsidR="009522F9">
          <w:rPr>
            <w:rFonts w:ascii="Times New Roman" w:hAnsi="Times New Roman" w:cs="Times New Roman"/>
            <w:sz w:val="24"/>
            <w:szCs w:val="24"/>
          </w:rPr>
          <w:t>placing greater emphasis</w:t>
        </w:r>
      </w:ins>
      <w:r w:rsidR="00F4663D">
        <w:rPr>
          <w:rFonts w:ascii="Times New Roman" w:hAnsi="Times New Roman" w:cs="Times New Roman"/>
          <w:sz w:val="24"/>
          <w:szCs w:val="24"/>
        </w:rPr>
        <w:t xml:space="preserve">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w:t>
      </w:r>
      <w:ins w:id="536" w:author="Maxwell, Nicholas [2]" w:date="2023-06-28T15:43:00Z">
        <w:r w:rsidR="009522F9">
          <w:rPr>
            <w:rFonts w:ascii="Times New Roman" w:hAnsi="Times New Roman" w:cs="Times New Roman"/>
            <w:sz w:val="24"/>
            <w:szCs w:val="24"/>
          </w:rPr>
          <w:t xml:space="preserve">likely </w:t>
        </w:r>
      </w:ins>
      <w:r w:rsidR="00E42934">
        <w:rPr>
          <w:rFonts w:ascii="Times New Roman" w:hAnsi="Times New Roman" w:cs="Times New Roman"/>
          <w:sz w:val="24"/>
          <w:szCs w:val="24"/>
        </w:rPr>
        <w:t xml:space="preserve">strengthened for all pair types, unrelated pairs </w:t>
      </w:r>
      <w:del w:id="537" w:author="Nick Maxwell" w:date="2023-06-29T11:12:00Z">
        <w:r w:rsidR="00F4663D" w:rsidDel="00B84EDD">
          <w:rPr>
            <w:rFonts w:ascii="Times New Roman" w:hAnsi="Times New Roman" w:cs="Times New Roman"/>
            <w:sz w:val="24"/>
            <w:szCs w:val="24"/>
          </w:rPr>
          <w:delText xml:space="preserve">are </w:delText>
        </w:r>
      </w:del>
      <w:r w:rsidR="00E42934">
        <w:rPr>
          <w:rFonts w:ascii="Times New Roman" w:hAnsi="Times New Roman" w:cs="Times New Roman"/>
          <w:sz w:val="24"/>
          <w:szCs w:val="24"/>
        </w:rPr>
        <w:t xml:space="preserve">only </w:t>
      </w:r>
      <w:del w:id="538" w:author="Nick Maxwell" w:date="2023-06-29T11:12:00Z">
        <w:r w:rsidR="00E42934" w:rsidDel="00B84EDD">
          <w:rPr>
            <w:rFonts w:ascii="Times New Roman" w:hAnsi="Times New Roman" w:cs="Times New Roman"/>
            <w:sz w:val="24"/>
            <w:szCs w:val="24"/>
          </w:rPr>
          <w:delText>benefit</w:delText>
        </w:r>
        <w:r w:rsidR="00F4663D" w:rsidDel="00B84EDD">
          <w:rPr>
            <w:rFonts w:ascii="Times New Roman" w:hAnsi="Times New Roman" w:cs="Times New Roman"/>
            <w:sz w:val="24"/>
            <w:szCs w:val="24"/>
          </w:rPr>
          <w:delText xml:space="preserve">ed </w:delText>
        </w:r>
      </w:del>
      <w:ins w:id="539" w:author="Nick Maxwell" w:date="2023-06-29T11:12:00Z">
        <w:r w:rsidR="00B84EDD">
          <w:rPr>
            <w:rFonts w:ascii="Times New Roman" w:hAnsi="Times New Roman" w:cs="Times New Roman"/>
            <w:sz w:val="24"/>
            <w:szCs w:val="24"/>
          </w:rPr>
          <w:t xml:space="preserve">show a memorial benefit </w:t>
        </w:r>
      </w:ins>
      <w:ins w:id="540" w:author="Maxwell, Nicholas [2]" w:date="2023-06-30T14:23:00Z">
        <w:r w:rsidR="00A441C2">
          <w:rPr>
            <w:rFonts w:ascii="Times New Roman" w:hAnsi="Times New Roman" w:cs="Times New Roman"/>
            <w:sz w:val="24"/>
            <w:szCs w:val="24"/>
          </w:rPr>
          <w:t xml:space="preserve">from familiarity cues </w:t>
        </w:r>
      </w:ins>
      <w:bookmarkStart w:id="541" w:name="_GoBack"/>
      <w:bookmarkEnd w:id="541"/>
      <w:del w:id="542" w:author="Nick Maxwell" w:date="2023-06-29T11:11:00Z">
        <w:r w:rsidR="00F4663D" w:rsidDel="00B84EDD">
          <w:rPr>
            <w:rFonts w:ascii="Times New Roman" w:hAnsi="Times New Roman" w:cs="Times New Roman"/>
            <w:sz w:val="24"/>
            <w:szCs w:val="24"/>
          </w:rPr>
          <w:delText xml:space="preserve">via </w:delText>
        </w:r>
      </w:del>
      <w:ins w:id="543" w:author="Nick Maxwell" w:date="2023-06-29T11:11:00Z">
        <w:r w:rsidR="00B84EDD">
          <w:rPr>
            <w:rFonts w:ascii="Times New Roman" w:hAnsi="Times New Roman" w:cs="Times New Roman"/>
            <w:sz w:val="24"/>
            <w:szCs w:val="24"/>
          </w:rPr>
          <w:t xml:space="preserve">when </w:t>
        </w:r>
      </w:ins>
      <w:r w:rsidR="00E42934">
        <w:rPr>
          <w:rFonts w:ascii="Times New Roman" w:hAnsi="Times New Roman" w:cs="Times New Roman"/>
          <w:sz w:val="24"/>
          <w:szCs w:val="24"/>
        </w:rPr>
        <w:t xml:space="preserve">recognition testing </w:t>
      </w:r>
      <w:ins w:id="544" w:author="Nick Maxwell" w:date="2023-06-29T11:11:00Z">
        <w:r w:rsidR="00B84EDD">
          <w:rPr>
            <w:rFonts w:ascii="Times New Roman" w:hAnsi="Times New Roman" w:cs="Times New Roman"/>
            <w:sz w:val="24"/>
            <w:szCs w:val="24"/>
          </w:rPr>
          <w:t>is used</w:t>
        </w:r>
      </w:ins>
      <w:ins w:id="545" w:author="Nick Maxwell" w:date="2023-06-29T16:42:00Z">
        <w:r w:rsidR="006B65C3">
          <w:rPr>
            <w:rFonts w:ascii="Times New Roman" w:hAnsi="Times New Roman" w:cs="Times New Roman"/>
            <w:sz w:val="24"/>
            <w:szCs w:val="24"/>
          </w:rPr>
          <w:t>.</w:t>
        </w:r>
      </w:ins>
      <w:del w:id="546" w:author="Nick Maxwell" w:date="2023-06-29T11:12:00Z">
        <w:r w:rsidR="00F4663D" w:rsidDel="00B84EDD">
          <w:rPr>
            <w:rFonts w:ascii="Times New Roman" w:hAnsi="Times New Roman" w:cs="Times New Roman"/>
            <w:sz w:val="24"/>
            <w:szCs w:val="24"/>
          </w:rPr>
          <w:delText>in which</w:delText>
        </w:r>
        <w:r w:rsidR="00E42934" w:rsidDel="00B84EDD">
          <w:rPr>
            <w:rFonts w:ascii="Times New Roman" w:hAnsi="Times New Roman" w:cs="Times New Roman"/>
            <w:sz w:val="24"/>
            <w:szCs w:val="24"/>
          </w:rPr>
          <w:delText xml:space="preserve"> this cue is beneficial.</w:delText>
        </w:r>
      </w:del>
    </w:p>
    <w:p w14:paraId="5184A5CA" w14:textId="154F66B2" w:rsidR="009608C8" w:rsidRDefault="00E42934" w:rsidP="0046232D">
      <w:pPr>
        <w:spacing w:after="0" w:line="480" w:lineRule="auto"/>
        <w:ind w:firstLine="720"/>
        <w:rPr>
          <w:ins w:id="547" w:author="Nick Maxwell" w:date="2023-06-24T15:31:00Z"/>
          <w:rFonts w:ascii="Times New Roman" w:hAnsi="Times New Roman" w:cs="Times New Roman"/>
          <w:sz w:val="24"/>
          <w:szCs w:val="24"/>
        </w:rPr>
      </w:pPr>
      <w:r>
        <w:rPr>
          <w:rFonts w:ascii="Times New Roman" w:hAnsi="Times New Roman" w:cs="Times New Roman"/>
          <w:sz w:val="24"/>
          <w:szCs w:val="24"/>
        </w:rPr>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w:t>
      </w:r>
      <w:ins w:id="548" w:author="Nick Maxwell" w:date="2023-06-29T10:54:00Z">
        <w:r w:rsidR="008B0573">
          <w:rPr>
            <w:rFonts w:ascii="Times New Roman" w:hAnsi="Times New Roman" w:cs="Times New Roman"/>
            <w:sz w:val="24"/>
            <w:szCs w:val="24"/>
          </w:rPr>
          <w:t xml:space="preserve">Recently, Rivers, </w:t>
        </w:r>
        <w:proofErr w:type="spellStart"/>
        <w:r w:rsidR="008B0573">
          <w:rPr>
            <w:rFonts w:ascii="Times New Roman" w:hAnsi="Times New Roman" w:cs="Times New Roman"/>
            <w:sz w:val="24"/>
            <w:szCs w:val="24"/>
          </w:rPr>
          <w:t>Dunlosky</w:t>
        </w:r>
        <w:proofErr w:type="spellEnd"/>
        <w:r w:rsidR="008B0573">
          <w:rPr>
            <w:rFonts w:ascii="Times New Roman" w:hAnsi="Times New Roman" w:cs="Times New Roman"/>
            <w:sz w:val="24"/>
            <w:szCs w:val="24"/>
          </w:rPr>
          <w:t>, J</w:t>
        </w:r>
      </w:ins>
      <w:ins w:id="549" w:author="Nick Maxwell" w:date="2023-06-29T10:55:00Z">
        <w:r w:rsidR="008B0573">
          <w:rPr>
            <w:rFonts w:ascii="Times New Roman" w:hAnsi="Times New Roman" w:cs="Times New Roman"/>
            <w:sz w:val="24"/>
            <w:szCs w:val="24"/>
          </w:rPr>
          <w:t xml:space="preserve">anes, </w:t>
        </w:r>
        <w:proofErr w:type="spellStart"/>
        <w:r w:rsidR="008B0573">
          <w:rPr>
            <w:rFonts w:ascii="Times New Roman" w:hAnsi="Times New Roman" w:cs="Times New Roman"/>
            <w:sz w:val="24"/>
            <w:szCs w:val="24"/>
          </w:rPr>
          <w:t>Witherby</w:t>
        </w:r>
        <w:proofErr w:type="spellEnd"/>
        <w:r w:rsidR="008B0573">
          <w:rPr>
            <w:rFonts w:ascii="Times New Roman" w:hAnsi="Times New Roman" w:cs="Times New Roman"/>
            <w:sz w:val="24"/>
            <w:szCs w:val="24"/>
          </w:rPr>
          <w:t>, and Tauber (in press)</w:t>
        </w:r>
      </w:ins>
      <w:ins w:id="550" w:author="Nick Maxwell" w:date="2023-06-29T10:56:00Z">
        <w:r w:rsidR="008B0573">
          <w:rPr>
            <w:rFonts w:ascii="Times New Roman" w:hAnsi="Times New Roman" w:cs="Times New Roman"/>
            <w:sz w:val="24"/>
            <w:szCs w:val="24"/>
          </w:rPr>
          <w:t xml:space="preserve"> investigated whether </w:t>
        </w:r>
      </w:ins>
      <w:ins w:id="551" w:author="Nick Maxwell" w:date="2023-06-29T10:57:00Z">
        <w:r w:rsidR="008B0573">
          <w:rPr>
            <w:rFonts w:ascii="Times New Roman" w:hAnsi="Times New Roman" w:cs="Times New Roman"/>
            <w:sz w:val="24"/>
            <w:szCs w:val="24"/>
          </w:rPr>
          <w:t>JOLs would also be reactive on category</w:t>
        </w:r>
      </w:ins>
      <w:ins w:id="552" w:author="Maxwell, Nicholas [2]" w:date="2023-06-29T13:26:00Z">
        <w:r w:rsidR="0008564A">
          <w:rPr>
            <w:rFonts w:ascii="Times New Roman" w:hAnsi="Times New Roman" w:cs="Times New Roman"/>
            <w:sz w:val="24"/>
            <w:szCs w:val="24"/>
          </w:rPr>
          <w:t xml:space="preserve">-cued </w:t>
        </w:r>
      </w:ins>
      <w:ins w:id="553" w:author="Nick Maxwell" w:date="2023-06-29T10:57:00Z">
        <w:del w:id="554" w:author="Maxwell, Nicholas [2]" w:date="2023-06-29T13:26:00Z">
          <w:r w:rsidR="008B0573" w:rsidDel="0008564A">
            <w:rPr>
              <w:rFonts w:ascii="Times New Roman" w:hAnsi="Times New Roman" w:cs="Times New Roman"/>
              <w:sz w:val="24"/>
              <w:szCs w:val="24"/>
            </w:rPr>
            <w:delText xml:space="preserve"> </w:delText>
          </w:r>
        </w:del>
        <w:r w:rsidR="008B0573">
          <w:rPr>
            <w:rFonts w:ascii="Times New Roman" w:hAnsi="Times New Roman" w:cs="Times New Roman"/>
            <w:sz w:val="24"/>
            <w:szCs w:val="24"/>
          </w:rPr>
          <w:t xml:space="preserve">pairs (e.g., </w:t>
        </w:r>
      </w:ins>
      <w:ins w:id="555" w:author="Nick Maxwell" w:date="2023-06-29T10:58:00Z">
        <w:r w:rsidR="008B0573" w:rsidRPr="008B0573">
          <w:rPr>
            <w:rFonts w:ascii="Times New Roman" w:hAnsi="Times New Roman" w:cs="Times New Roman"/>
            <w:i/>
            <w:iCs/>
            <w:sz w:val="24"/>
            <w:szCs w:val="24"/>
            <w:rPrChange w:id="556" w:author="Nick Maxwell" w:date="2023-06-29T10:58:00Z">
              <w:rPr>
                <w:rFonts w:ascii="Times New Roman" w:hAnsi="Times New Roman" w:cs="Times New Roman"/>
                <w:sz w:val="24"/>
                <w:szCs w:val="24"/>
              </w:rPr>
            </w:rPrChange>
          </w:rPr>
          <w:t xml:space="preserve">a type of </w:t>
        </w:r>
      </w:ins>
      <w:ins w:id="557" w:author="Nick Maxwell" w:date="2023-06-29T11:00:00Z">
        <w:r w:rsidR="0046232D">
          <w:rPr>
            <w:rFonts w:ascii="Times New Roman" w:hAnsi="Times New Roman" w:cs="Times New Roman"/>
            <w:i/>
            <w:iCs/>
            <w:sz w:val="24"/>
            <w:szCs w:val="24"/>
          </w:rPr>
          <w:t>entertainer</w:t>
        </w:r>
      </w:ins>
      <w:ins w:id="558" w:author="Nick Maxwell" w:date="2023-06-29T10:58:00Z">
        <w:r w:rsidR="008B0573" w:rsidRPr="008B0573">
          <w:rPr>
            <w:rFonts w:ascii="Times New Roman" w:hAnsi="Times New Roman" w:cs="Times New Roman"/>
            <w:i/>
            <w:iCs/>
            <w:sz w:val="24"/>
            <w:szCs w:val="24"/>
            <w:rPrChange w:id="559" w:author="Nick Maxwell" w:date="2023-06-29T10:58:00Z">
              <w:rPr>
                <w:rFonts w:ascii="Times New Roman" w:hAnsi="Times New Roman" w:cs="Times New Roman"/>
                <w:sz w:val="24"/>
                <w:szCs w:val="24"/>
              </w:rPr>
            </w:rPrChange>
          </w:rPr>
          <w:t xml:space="preserve"> – </w:t>
        </w:r>
      </w:ins>
      <w:ins w:id="560" w:author="Nick Maxwell" w:date="2023-06-29T11:00:00Z">
        <w:r w:rsidR="0046232D">
          <w:rPr>
            <w:rFonts w:ascii="Times New Roman" w:hAnsi="Times New Roman" w:cs="Times New Roman"/>
            <w:i/>
            <w:iCs/>
            <w:sz w:val="24"/>
            <w:szCs w:val="24"/>
          </w:rPr>
          <w:t>clown</w:t>
        </w:r>
      </w:ins>
      <w:ins w:id="561" w:author="Nick Maxwell" w:date="2023-06-29T10:58:00Z">
        <w:r w:rsidR="008B0573">
          <w:rPr>
            <w:rFonts w:ascii="Times New Roman" w:hAnsi="Times New Roman" w:cs="Times New Roman"/>
            <w:sz w:val="24"/>
            <w:szCs w:val="24"/>
          </w:rPr>
          <w:t xml:space="preserve">) and </w:t>
        </w:r>
      </w:ins>
      <w:ins w:id="562" w:author="Nick Maxwell" w:date="2023-06-29T11:00:00Z">
        <w:r w:rsidR="0046232D">
          <w:rPr>
            <w:rFonts w:ascii="Times New Roman" w:hAnsi="Times New Roman" w:cs="Times New Roman"/>
            <w:sz w:val="24"/>
            <w:szCs w:val="24"/>
          </w:rPr>
          <w:t xml:space="preserve">letter pairs (e.g., </w:t>
        </w:r>
        <w:r w:rsidR="0046232D" w:rsidRPr="0046232D">
          <w:rPr>
            <w:rFonts w:ascii="Times New Roman" w:hAnsi="Times New Roman" w:cs="Times New Roman"/>
            <w:i/>
            <w:iCs/>
            <w:sz w:val="24"/>
            <w:szCs w:val="24"/>
            <w:rPrChange w:id="563" w:author="Nick Maxwell" w:date="2023-06-29T11:01:00Z">
              <w:rPr>
                <w:rFonts w:ascii="Times New Roman" w:hAnsi="Times New Roman" w:cs="Times New Roman"/>
                <w:sz w:val="24"/>
                <w:szCs w:val="24"/>
              </w:rPr>
            </w:rPrChange>
          </w:rPr>
          <w:t>cl – clown</w:t>
        </w:r>
      </w:ins>
      <w:ins w:id="564" w:author="Maxwell, Nicholas [2]" w:date="2023-06-29T13:27:00Z">
        <w:r w:rsidR="00257E40">
          <w:rPr>
            <w:rFonts w:ascii="Times New Roman" w:hAnsi="Times New Roman" w:cs="Times New Roman"/>
            <w:iCs/>
            <w:sz w:val="24"/>
            <w:szCs w:val="24"/>
          </w:rPr>
          <w:t xml:space="preserve">; see </w:t>
        </w:r>
        <w:proofErr w:type="spellStart"/>
        <w:r w:rsidR="00257E40">
          <w:rPr>
            <w:rFonts w:ascii="Times New Roman" w:hAnsi="Times New Roman" w:cs="Times New Roman"/>
            <w:iCs/>
            <w:sz w:val="24"/>
            <w:szCs w:val="24"/>
          </w:rPr>
          <w:t>Bieman</w:t>
        </w:r>
        <w:proofErr w:type="spellEnd"/>
        <w:r w:rsidR="00257E40">
          <w:rPr>
            <w:rFonts w:ascii="Times New Roman" w:hAnsi="Times New Roman" w:cs="Times New Roman"/>
            <w:iCs/>
            <w:sz w:val="24"/>
            <w:szCs w:val="24"/>
          </w:rPr>
          <w:t xml:space="preserve">-Copland &amp; </w:t>
        </w:r>
        <w:proofErr w:type="spellStart"/>
        <w:r w:rsidR="00257E40">
          <w:rPr>
            <w:rFonts w:ascii="Times New Roman" w:hAnsi="Times New Roman" w:cs="Times New Roman"/>
            <w:iCs/>
            <w:sz w:val="24"/>
            <w:szCs w:val="24"/>
          </w:rPr>
          <w:t>Charness</w:t>
        </w:r>
        <w:proofErr w:type="spellEnd"/>
        <w:r w:rsidR="00257E40">
          <w:rPr>
            <w:rFonts w:ascii="Times New Roman" w:hAnsi="Times New Roman" w:cs="Times New Roman"/>
            <w:iCs/>
            <w:sz w:val="24"/>
            <w:szCs w:val="24"/>
          </w:rPr>
          <w:t>, 1994</w:t>
        </w:r>
      </w:ins>
      <w:ins w:id="565" w:author="Nick Maxwell" w:date="2023-06-29T11:00:00Z">
        <w:r w:rsidR="0046232D">
          <w:rPr>
            <w:rFonts w:ascii="Times New Roman" w:hAnsi="Times New Roman" w:cs="Times New Roman"/>
            <w:sz w:val="24"/>
            <w:szCs w:val="24"/>
          </w:rPr>
          <w:t>)</w:t>
        </w:r>
      </w:ins>
      <w:ins w:id="566" w:author="Nick Maxwell" w:date="2023-06-29T11:01:00Z">
        <w:r w:rsidR="0046232D">
          <w:rPr>
            <w:rFonts w:ascii="Times New Roman" w:hAnsi="Times New Roman" w:cs="Times New Roman"/>
            <w:sz w:val="24"/>
            <w:szCs w:val="24"/>
          </w:rPr>
          <w:t>. Like related cue-target pairs, category pairs similarly contain strong semantic relations between cue and target, which are absent in letter pai</w:t>
        </w:r>
      </w:ins>
      <w:ins w:id="567" w:author="Nick Maxwell" w:date="2023-06-29T11:02:00Z">
        <w:r w:rsidR="0046232D">
          <w:rPr>
            <w:rFonts w:ascii="Times New Roman" w:hAnsi="Times New Roman" w:cs="Times New Roman"/>
            <w:sz w:val="24"/>
            <w:szCs w:val="24"/>
          </w:rPr>
          <w:t xml:space="preserve">rs, allowing for a test of the cue-strengthening account in the absence of </w:t>
        </w:r>
        <w:r w:rsidR="0046232D">
          <w:rPr>
            <w:rFonts w:ascii="Times New Roman" w:hAnsi="Times New Roman" w:cs="Times New Roman"/>
            <w:sz w:val="24"/>
            <w:szCs w:val="24"/>
          </w:rPr>
          <w:lastRenderedPageBreak/>
          <w:t xml:space="preserve">traditional </w:t>
        </w:r>
      </w:ins>
      <w:ins w:id="568" w:author="Nick Maxwell" w:date="2023-06-29T11:03:00Z">
        <w:r w:rsidR="0046232D">
          <w:rPr>
            <w:rFonts w:ascii="Times New Roman" w:hAnsi="Times New Roman" w:cs="Times New Roman"/>
            <w:sz w:val="24"/>
            <w:szCs w:val="24"/>
          </w:rPr>
          <w:t xml:space="preserve">cue-target word pairs. Consistent with a cue-strengthening account, JOLs produced positive reactivity on category pairs and no reactivity on letter pairs when </w:t>
        </w:r>
      </w:ins>
      <w:ins w:id="569" w:author="Nick Maxwell" w:date="2023-06-29T11:04:00Z">
        <w:r w:rsidR="0046232D">
          <w:rPr>
            <w:rFonts w:ascii="Times New Roman" w:hAnsi="Times New Roman" w:cs="Times New Roman"/>
            <w:sz w:val="24"/>
            <w:szCs w:val="24"/>
          </w:rPr>
          <w:t xml:space="preserve">testing occurred via cued-recall and no reactivity when free-recall testing was used. Considered alongside the present study, it is likely that JOL reactivity reflects a combination of cue-strengthening, with </w:t>
        </w:r>
      </w:ins>
      <w:commentRangeStart w:id="570"/>
      <w:commentRangeStart w:id="571"/>
      <w:ins w:id="572" w:author="Nick Maxwell" w:date="2023-06-29T11:05:00Z">
        <w:r w:rsidR="0046232D">
          <w:rPr>
            <w:rFonts w:ascii="Times New Roman" w:hAnsi="Times New Roman" w:cs="Times New Roman"/>
            <w:sz w:val="24"/>
            <w:szCs w:val="24"/>
          </w:rPr>
          <w:t>rela</w:t>
        </w:r>
      </w:ins>
      <w:ins w:id="573" w:author="Nick Maxwell" w:date="2023-06-29T11:06:00Z">
        <w:r w:rsidR="0046232D">
          <w:rPr>
            <w:rFonts w:ascii="Times New Roman" w:hAnsi="Times New Roman" w:cs="Times New Roman"/>
            <w:sz w:val="24"/>
            <w:szCs w:val="24"/>
          </w:rPr>
          <w:t>tional proc</w:t>
        </w:r>
      </w:ins>
      <w:ins w:id="574" w:author="Nick Maxwell" w:date="2023-06-29T11:05:00Z">
        <w:r w:rsidR="0046232D">
          <w:rPr>
            <w:rFonts w:ascii="Times New Roman" w:hAnsi="Times New Roman" w:cs="Times New Roman"/>
            <w:sz w:val="24"/>
            <w:szCs w:val="24"/>
          </w:rPr>
          <w:t>e</w:t>
        </w:r>
      </w:ins>
      <w:commentRangeEnd w:id="570"/>
      <w:ins w:id="575" w:author="Nick Maxwell" w:date="2023-06-29T11:06:00Z">
        <w:r w:rsidR="0046232D">
          <w:rPr>
            <w:rFonts w:ascii="Times New Roman" w:hAnsi="Times New Roman" w:cs="Times New Roman"/>
            <w:sz w:val="24"/>
            <w:szCs w:val="24"/>
          </w:rPr>
          <w:t>ssing</w:t>
        </w:r>
      </w:ins>
      <w:ins w:id="576" w:author="Nick Maxwell" w:date="2023-06-29T11:05:00Z">
        <w:r w:rsidR="0046232D">
          <w:rPr>
            <w:rStyle w:val="CommentReference"/>
          </w:rPr>
          <w:commentReference w:id="570"/>
        </w:r>
        <w:commentRangeEnd w:id="571"/>
        <w:r w:rsidR="0046232D">
          <w:rPr>
            <w:rStyle w:val="CommentReference"/>
          </w:rPr>
          <w:commentReference w:id="571"/>
        </w:r>
        <w:r w:rsidR="0046232D">
          <w:rPr>
            <w:rFonts w:ascii="Times New Roman" w:hAnsi="Times New Roman" w:cs="Times New Roman"/>
            <w:sz w:val="24"/>
            <w:szCs w:val="24"/>
          </w:rPr>
          <w:t xml:space="preserve"> being emphasized whenever pairs contain obvious cue-target relations.</w:t>
        </w:r>
      </w:ins>
      <w:ins w:id="577" w:author="Nick Maxwell" w:date="2023-06-29T11:07:00Z">
        <w:r w:rsidR="0046232D">
          <w:rPr>
            <w:rFonts w:ascii="Times New Roman" w:hAnsi="Times New Roman" w:cs="Times New Roman"/>
            <w:sz w:val="24"/>
            <w:szCs w:val="24"/>
          </w:rPr>
          <w:t xml:space="preserve"> </w:t>
        </w:r>
      </w:ins>
      <w:del w:id="578" w:author="Nick Maxwell" w:date="2023-06-29T11:07:00Z">
        <w:r w:rsidDel="0046232D">
          <w:rPr>
            <w:rFonts w:ascii="Times New Roman" w:hAnsi="Times New Roman" w:cs="Times New Roman"/>
            <w:sz w:val="24"/>
            <w:szCs w:val="24"/>
          </w:rPr>
          <w:delText xml:space="preserve">Furthermore, given the salience of cue-target associations, future research may wish to test the cue-strengthening account using situations in which </w:delText>
        </w:r>
      </w:del>
      <w:ins w:id="579" w:author="Maxwell, Nicholas [2]" w:date="2023-06-28T15:47:00Z">
        <w:del w:id="580" w:author="Nick Maxwell" w:date="2023-06-29T11:07:00Z">
          <w:r w:rsidR="00DE32EA" w:rsidDel="0046232D">
            <w:rPr>
              <w:rFonts w:ascii="Times New Roman" w:hAnsi="Times New Roman" w:cs="Times New Roman"/>
              <w:sz w:val="24"/>
              <w:szCs w:val="24"/>
            </w:rPr>
            <w:delText>traditional</w:delText>
          </w:r>
        </w:del>
        <w:del w:id="581" w:author="Nick Maxwell" w:date="2023-06-29T11:05:00Z">
          <w:r w:rsidR="00DE32EA" w:rsidDel="0046232D">
            <w:rPr>
              <w:rFonts w:ascii="Times New Roman" w:hAnsi="Times New Roman" w:cs="Times New Roman"/>
              <w:sz w:val="24"/>
              <w:szCs w:val="24"/>
            </w:rPr>
            <w:delText xml:space="preserve"> </w:delText>
          </w:r>
        </w:del>
      </w:ins>
      <w:commentRangeStart w:id="582"/>
      <w:commentRangeStart w:id="583"/>
      <w:del w:id="584" w:author="Nick Maxwell" w:date="2023-06-29T11:05:00Z">
        <w:r w:rsidDel="0046232D">
          <w:rPr>
            <w:rFonts w:ascii="Times New Roman" w:hAnsi="Times New Roman" w:cs="Times New Roman"/>
            <w:sz w:val="24"/>
            <w:szCs w:val="24"/>
          </w:rPr>
          <w:delText>relatedness cues are not available</w:delText>
        </w:r>
        <w:commentRangeEnd w:id="582"/>
        <w:r w:rsidR="00F21E73" w:rsidDel="0046232D">
          <w:rPr>
            <w:rStyle w:val="CommentReference"/>
          </w:rPr>
          <w:commentReference w:id="582"/>
        </w:r>
        <w:commentRangeEnd w:id="583"/>
        <w:r w:rsidR="00006684" w:rsidDel="0046232D">
          <w:rPr>
            <w:rStyle w:val="CommentReference"/>
          </w:rPr>
          <w:commentReference w:id="583"/>
        </w:r>
      </w:del>
      <w:del w:id="585" w:author="Nick Maxwell" w:date="2023-06-29T11:07:00Z">
        <w:r w:rsidDel="0046232D">
          <w:rPr>
            <w:rFonts w:ascii="Times New Roman" w:hAnsi="Times New Roman" w:cs="Times New Roman"/>
            <w:sz w:val="24"/>
            <w:szCs w:val="24"/>
          </w:rPr>
          <w:delText xml:space="preserve">, such as having participants make JOLs on rhyming and non-rhyming word pairs that are </w:delText>
        </w:r>
      </w:del>
      <w:ins w:id="586" w:author="Maxwell, Nicholas [2]" w:date="2023-06-28T15:47:00Z">
        <w:del w:id="587" w:author="Nick Maxwell" w:date="2023-06-29T11:07:00Z">
          <w:r w:rsidR="00DE32EA" w:rsidDel="0046232D">
            <w:rPr>
              <w:rFonts w:ascii="Times New Roman" w:hAnsi="Times New Roman" w:cs="Times New Roman"/>
              <w:sz w:val="24"/>
              <w:szCs w:val="24"/>
            </w:rPr>
            <w:delText>directly</w:delText>
          </w:r>
        </w:del>
      </w:ins>
      <w:del w:id="588" w:author="Nick Maxwell" w:date="2023-06-29T11:07:00Z">
        <w:r w:rsidDel="0046232D">
          <w:rPr>
            <w:rFonts w:ascii="Times New Roman" w:hAnsi="Times New Roman" w:cs="Times New Roman"/>
            <w:sz w:val="24"/>
            <w:szCs w:val="24"/>
          </w:rPr>
          <w:delText xml:space="preserve">semantically </w:delText>
        </w:r>
        <w:r w:rsidR="003B54C1" w:rsidDel="0046232D">
          <w:rPr>
            <w:rFonts w:ascii="Times New Roman" w:hAnsi="Times New Roman" w:cs="Times New Roman"/>
            <w:sz w:val="24"/>
            <w:szCs w:val="24"/>
          </w:rPr>
          <w:delText>unrelated</w:delText>
        </w:r>
      </w:del>
      <w:ins w:id="589" w:author="Maxwell, Nicholas [2]" w:date="2023-06-28T15:47:00Z">
        <w:del w:id="590" w:author="Nick Maxwell" w:date="2023-06-29T11:07:00Z">
          <w:r w:rsidR="00DE32EA" w:rsidDel="0046232D">
            <w:rPr>
              <w:rFonts w:ascii="Times New Roman" w:hAnsi="Times New Roman" w:cs="Times New Roman"/>
              <w:sz w:val="24"/>
              <w:szCs w:val="24"/>
            </w:rPr>
            <w:delText xml:space="preserve"> (e.g., </w:delText>
          </w:r>
          <w:r w:rsidR="00DE32EA" w:rsidDel="0046232D">
            <w:rPr>
              <w:rFonts w:ascii="Times New Roman" w:hAnsi="Times New Roman" w:cs="Times New Roman"/>
              <w:i/>
              <w:sz w:val="24"/>
              <w:szCs w:val="24"/>
            </w:rPr>
            <w:delText>mouse – house</w:delText>
          </w:r>
          <w:r w:rsidR="00DE32EA" w:rsidDel="0046232D">
            <w:rPr>
              <w:rFonts w:ascii="Times New Roman" w:hAnsi="Times New Roman" w:cs="Times New Roman"/>
              <w:sz w:val="24"/>
              <w:szCs w:val="24"/>
            </w:rPr>
            <w:delText>)</w:delText>
          </w:r>
        </w:del>
      </w:ins>
      <w:ins w:id="591" w:author="Maxwell, Nicholas [2]" w:date="2023-06-28T15:49:00Z">
        <w:del w:id="592" w:author="Nick Maxwell" w:date="2023-06-29T11:07:00Z">
          <w:r w:rsidR="00DE32EA" w:rsidDel="0046232D">
            <w:rPr>
              <w:rFonts w:ascii="Times New Roman" w:hAnsi="Times New Roman" w:cs="Times New Roman"/>
              <w:sz w:val="24"/>
              <w:szCs w:val="24"/>
            </w:rPr>
            <w:delText xml:space="preserve"> or using unrelated stimuli pairs presented via font-manipulations (</w:delText>
          </w:r>
        </w:del>
      </w:ins>
      <w:ins w:id="593" w:author="Maxwell, Nicholas [2]" w:date="2023-06-28T15:51:00Z">
        <w:del w:id="594" w:author="Nick Maxwell" w:date="2023-06-29T11:07:00Z">
          <w:r w:rsidR="00DE32EA" w:rsidDel="0046232D">
            <w:rPr>
              <w:rFonts w:ascii="Times New Roman" w:hAnsi="Times New Roman" w:cs="Times New Roman"/>
              <w:sz w:val="24"/>
              <w:szCs w:val="24"/>
            </w:rPr>
            <w:delText>e.g</w:delText>
          </w:r>
        </w:del>
      </w:ins>
      <w:ins w:id="595" w:author="Maxwell, Nicholas [2]" w:date="2023-06-28T15:49:00Z">
        <w:del w:id="596" w:author="Nick Maxwell" w:date="2023-06-29T11:07:00Z">
          <w:r w:rsidR="00DE32EA" w:rsidDel="0046232D">
            <w:rPr>
              <w:rFonts w:ascii="Times New Roman" w:hAnsi="Times New Roman" w:cs="Times New Roman"/>
              <w:sz w:val="24"/>
              <w:szCs w:val="24"/>
            </w:rPr>
            <w:delText>., bolded vs. standard pairs</w:delText>
          </w:r>
        </w:del>
      </w:ins>
      <w:ins w:id="597" w:author="Maxwell, Nicholas [2]" w:date="2023-06-28T15:51:00Z">
        <w:del w:id="598" w:author="Nick Maxwell" w:date="2023-06-29T11:07:00Z">
          <w:r w:rsidR="00DE32EA" w:rsidDel="0046232D">
            <w:rPr>
              <w:rFonts w:ascii="Times New Roman" w:hAnsi="Times New Roman" w:cs="Times New Roman"/>
              <w:sz w:val="24"/>
              <w:szCs w:val="24"/>
            </w:rPr>
            <w:delText>, small vs. large</w:delText>
          </w:r>
        </w:del>
      </w:ins>
      <w:ins w:id="599" w:author="Maxwell, Nicholas [2]" w:date="2023-06-28T15:52:00Z">
        <w:del w:id="600" w:author="Nick Maxwell" w:date="2023-06-29T11:07:00Z">
          <w:r w:rsidR="00DE32EA" w:rsidDel="0046232D">
            <w:rPr>
              <w:rFonts w:ascii="Times New Roman" w:hAnsi="Times New Roman" w:cs="Times New Roman"/>
              <w:sz w:val="24"/>
              <w:szCs w:val="24"/>
            </w:rPr>
            <w:delText xml:space="preserve"> font, etc.</w:delText>
          </w:r>
        </w:del>
      </w:ins>
      <w:ins w:id="601" w:author="Maxwell, Nicholas [2]" w:date="2023-06-28T15:49:00Z">
        <w:del w:id="602" w:author="Nick Maxwell" w:date="2023-06-29T11:07:00Z">
          <w:r w:rsidR="00DE32EA" w:rsidDel="0046232D">
            <w:rPr>
              <w:rFonts w:ascii="Times New Roman" w:hAnsi="Times New Roman" w:cs="Times New Roman"/>
              <w:sz w:val="24"/>
              <w:szCs w:val="24"/>
            </w:rPr>
            <w:delText>)</w:delText>
          </w:r>
        </w:del>
      </w:ins>
      <w:ins w:id="603" w:author="Maxwell, Nicholas [2]" w:date="2023-06-28T15:50:00Z">
        <w:del w:id="604" w:author="Nick Maxwell" w:date="2023-06-29T11:07:00Z">
          <w:r w:rsidR="00DE32EA" w:rsidDel="0046232D">
            <w:rPr>
              <w:rFonts w:ascii="Times New Roman" w:hAnsi="Times New Roman" w:cs="Times New Roman"/>
              <w:sz w:val="24"/>
              <w:szCs w:val="24"/>
            </w:rPr>
            <w:delText xml:space="preserve">. </w:delText>
          </w:r>
        </w:del>
      </w:ins>
      <w:del w:id="605" w:author="Maxwell, Nicholas [2]" w:date="2023-06-28T15:49:00Z">
        <w:r w:rsidDel="00DE32EA">
          <w:rPr>
            <w:rFonts w:ascii="Times New Roman" w:hAnsi="Times New Roman" w:cs="Times New Roman"/>
            <w:sz w:val="24"/>
            <w:szCs w:val="24"/>
          </w:rPr>
          <w:delText xml:space="preserve">. </w:delText>
        </w:r>
      </w:del>
      <w:ins w:id="606" w:author="Nick Maxwell" w:date="2023-06-29T11:07:00Z">
        <w:r w:rsidR="0046232D">
          <w:rPr>
            <w:rFonts w:ascii="Times New Roman" w:hAnsi="Times New Roman" w:cs="Times New Roman"/>
            <w:sz w:val="24"/>
            <w:szCs w:val="24"/>
          </w:rPr>
          <w:t xml:space="preserve">However, </w:t>
        </w:r>
      </w:ins>
      <w:del w:id="607" w:author="Nick Maxwell" w:date="2023-06-29T11:07:00Z">
        <w:r w:rsidDel="0046232D">
          <w:rPr>
            <w:rFonts w:ascii="Times New Roman" w:hAnsi="Times New Roman" w:cs="Times New Roman"/>
            <w:sz w:val="24"/>
            <w:szCs w:val="24"/>
          </w:rPr>
          <w:delText xml:space="preserve">Ultimately, </w:delText>
        </w:r>
      </w:del>
      <w:r>
        <w:rPr>
          <w:rFonts w:ascii="Times New Roman" w:hAnsi="Times New Roman" w:cs="Times New Roman"/>
          <w:sz w:val="24"/>
          <w:szCs w:val="24"/>
        </w:rPr>
        <w:t xml:space="preserve">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w:t>
      </w:r>
      <w:r w:rsidR="0002544B">
        <w:rPr>
          <w:rFonts w:ascii="Times New Roman" w:hAnsi="Times New Roman" w:cs="Times New Roman"/>
          <w:sz w:val="24"/>
          <w:szCs w:val="24"/>
        </w:rPr>
        <w:t>relational</w:t>
      </w:r>
      <w:r>
        <w:rPr>
          <w:rFonts w:ascii="Times New Roman" w:hAnsi="Times New Roman" w:cs="Times New Roman"/>
          <w:sz w:val="24"/>
          <w:szCs w:val="24"/>
        </w:rPr>
        <w:t xml:space="preserve"> and cue-strengthening accounts of JOL </w:t>
      </w:r>
      <w:commentRangeStart w:id="608"/>
      <w:commentRangeStart w:id="609"/>
      <w:r>
        <w:rPr>
          <w:rFonts w:ascii="Times New Roman" w:hAnsi="Times New Roman" w:cs="Times New Roman"/>
          <w:sz w:val="24"/>
          <w:szCs w:val="24"/>
        </w:rPr>
        <w:t>reactivity</w:t>
      </w:r>
      <w:commentRangeEnd w:id="608"/>
      <w:r w:rsidR="00F21E73">
        <w:rPr>
          <w:rStyle w:val="CommentReference"/>
        </w:rPr>
        <w:commentReference w:id="608"/>
      </w:r>
      <w:commentRangeEnd w:id="609"/>
      <w:r w:rsidR="00DE32EA">
        <w:rPr>
          <w:rStyle w:val="CommentReference"/>
        </w:rPr>
        <w:commentReference w:id="609"/>
      </w:r>
      <w:r>
        <w:rPr>
          <w:rFonts w:ascii="Times New Roman" w:hAnsi="Times New Roman" w:cs="Times New Roman"/>
          <w:sz w:val="24"/>
          <w:szCs w:val="24"/>
        </w:rPr>
        <w:t>.</w:t>
      </w:r>
    </w:p>
    <w:p w14:paraId="20D7B16C" w14:textId="7FA38E62" w:rsidR="001B77A4" w:rsidRDefault="001B77A4" w:rsidP="005B504B">
      <w:pPr>
        <w:spacing w:after="0" w:line="480" w:lineRule="auto"/>
        <w:ind w:firstLine="720"/>
        <w:rPr>
          <w:rFonts w:ascii="Times New Roman" w:hAnsi="Times New Roman" w:cs="Times New Roman"/>
          <w:sz w:val="24"/>
          <w:szCs w:val="24"/>
        </w:rPr>
      </w:pPr>
      <w:ins w:id="610" w:author="Nick Maxwell" w:date="2023-06-24T15:31:00Z">
        <w:r>
          <w:rPr>
            <w:rFonts w:ascii="Times New Roman" w:hAnsi="Times New Roman" w:cs="Times New Roman"/>
            <w:sz w:val="24"/>
            <w:szCs w:val="24"/>
          </w:rPr>
          <w:t xml:space="preserve">Finally, </w:t>
        </w:r>
      </w:ins>
      <w:ins w:id="611" w:author="Maxwell, Nicholas [2]" w:date="2023-06-28T16:00:00Z">
        <w:r w:rsidR="009B1347">
          <w:rPr>
            <w:rFonts w:ascii="Times New Roman" w:hAnsi="Times New Roman" w:cs="Times New Roman"/>
            <w:sz w:val="24"/>
            <w:szCs w:val="24"/>
          </w:rPr>
          <w:t>given the memor</w:t>
        </w:r>
      </w:ins>
      <w:ins w:id="612" w:author="Maxwell, Nicholas [2]" w:date="2023-06-28T16:14:00Z">
        <w:r w:rsidR="008D2D95">
          <w:rPr>
            <w:rFonts w:ascii="Times New Roman" w:hAnsi="Times New Roman" w:cs="Times New Roman"/>
            <w:sz w:val="24"/>
            <w:szCs w:val="24"/>
          </w:rPr>
          <w:t>ial</w:t>
        </w:r>
      </w:ins>
      <w:ins w:id="613" w:author="Maxwell, Nicholas [2]" w:date="2023-06-28T16:00:00Z">
        <w:r w:rsidR="009B1347">
          <w:rPr>
            <w:rFonts w:ascii="Times New Roman" w:hAnsi="Times New Roman" w:cs="Times New Roman"/>
            <w:sz w:val="24"/>
            <w:szCs w:val="24"/>
          </w:rPr>
          <w:t xml:space="preserve"> </w:t>
        </w:r>
      </w:ins>
      <w:ins w:id="614" w:author="Maxwell, Nicholas [2]" w:date="2023-06-28T16:14:00Z">
        <w:r w:rsidR="008D2D95">
          <w:rPr>
            <w:rFonts w:ascii="Times New Roman" w:hAnsi="Times New Roman" w:cs="Times New Roman"/>
            <w:sz w:val="24"/>
            <w:szCs w:val="24"/>
          </w:rPr>
          <w:t>benefits of making</w:t>
        </w:r>
      </w:ins>
      <w:ins w:id="615" w:author="Maxwell, Nicholas [2]" w:date="2023-06-28T16:00:00Z">
        <w:r w:rsidR="009B1347">
          <w:rPr>
            <w:rFonts w:ascii="Times New Roman" w:hAnsi="Times New Roman" w:cs="Times New Roman"/>
            <w:sz w:val="24"/>
            <w:szCs w:val="24"/>
          </w:rPr>
          <w:t xml:space="preserve"> JOLs, </w:t>
        </w:r>
      </w:ins>
      <w:ins w:id="616" w:author="Maxwell, Nicholas [2]" w:date="2023-06-28T15:52:00Z">
        <w:r w:rsidR="00DE32EA">
          <w:rPr>
            <w:rFonts w:ascii="Times New Roman" w:hAnsi="Times New Roman" w:cs="Times New Roman"/>
            <w:sz w:val="24"/>
            <w:szCs w:val="24"/>
          </w:rPr>
          <w:t xml:space="preserve">future research may wish to explore </w:t>
        </w:r>
      </w:ins>
      <w:ins w:id="617" w:author="Maxwell, Nicholas [2]" w:date="2023-06-28T16:01:00Z">
        <w:r w:rsidR="009B1347">
          <w:rPr>
            <w:rFonts w:ascii="Times New Roman" w:hAnsi="Times New Roman" w:cs="Times New Roman"/>
            <w:sz w:val="24"/>
            <w:szCs w:val="24"/>
          </w:rPr>
          <w:t xml:space="preserve">the </w:t>
        </w:r>
      </w:ins>
      <w:ins w:id="618" w:author="Maxwell, Nicholas [2]" w:date="2023-06-29T13:31:00Z">
        <w:r w:rsidR="00690548">
          <w:rPr>
            <w:rFonts w:ascii="Times New Roman" w:hAnsi="Times New Roman" w:cs="Times New Roman"/>
            <w:sz w:val="24"/>
            <w:szCs w:val="24"/>
          </w:rPr>
          <w:t xml:space="preserve">reactive </w:t>
        </w:r>
      </w:ins>
      <w:ins w:id="619" w:author="Maxwell, Nicholas [2]" w:date="2023-06-28T16:15:00Z">
        <w:r w:rsidR="008D2D95">
          <w:rPr>
            <w:rFonts w:ascii="Times New Roman" w:hAnsi="Times New Roman" w:cs="Times New Roman"/>
            <w:sz w:val="24"/>
            <w:szCs w:val="24"/>
          </w:rPr>
          <w:t>effects of</w:t>
        </w:r>
      </w:ins>
      <w:ins w:id="620" w:author="Maxwell, Nicholas [2]" w:date="2023-06-28T16:01:00Z">
        <w:r w:rsidR="009B1347">
          <w:rPr>
            <w:rFonts w:ascii="Times New Roman" w:hAnsi="Times New Roman" w:cs="Times New Roman"/>
            <w:sz w:val="24"/>
            <w:szCs w:val="24"/>
          </w:rPr>
          <w:t xml:space="preserve"> these judgments within </w:t>
        </w:r>
      </w:ins>
      <w:ins w:id="621" w:author="Maxwell, Nicholas [2]" w:date="2023-06-28T16:10:00Z">
        <w:r w:rsidR="008D2D95">
          <w:rPr>
            <w:rFonts w:ascii="Times New Roman" w:hAnsi="Times New Roman" w:cs="Times New Roman"/>
            <w:sz w:val="24"/>
            <w:szCs w:val="24"/>
          </w:rPr>
          <w:t>more applied contexts</w:t>
        </w:r>
      </w:ins>
      <w:ins w:id="622" w:author="Nick Maxwell" w:date="2023-06-29T11:18:00Z">
        <w:r w:rsidR="00704852">
          <w:rPr>
            <w:rFonts w:ascii="Times New Roman" w:hAnsi="Times New Roman" w:cs="Times New Roman"/>
            <w:sz w:val="24"/>
            <w:szCs w:val="24"/>
          </w:rPr>
          <w:t xml:space="preserve">. This may be </w:t>
        </w:r>
      </w:ins>
      <w:ins w:id="623" w:author="Nick Maxwell" w:date="2023-06-29T11:19:00Z">
        <w:r w:rsidR="00704852">
          <w:rPr>
            <w:rFonts w:ascii="Times New Roman" w:hAnsi="Times New Roman" w:cs="Times New Roman"/>
            <w:sz w:val="24"/>
            <w:szCs w:val="24"/>
          </w:rPr>
          <w:t xml:space="preserve">particularly important in understanding the mechanism behind reactivity, given that research on </w:t>
        </w:r>
      </w:ins>
      <w:ins w:id="624" w:author="Nick Maxwell" w:date="2023-06-29T11:13:00Z">
        <w:r w:rsidR="00C041EB">
          <w:rPr>
            <w:rFonts w:ascii="Times New Roman" w:hAnsi="Times New Roman" w:cs="Times New Roman"/>
            <w:sz w:val="24"/>
            <w:szCs w:val="24"/>
          </w:rPr>
          <w:t xml:space="preserve">JOL reactivity </w:t>
        </w:r>
      </w:ins>
      <w:ins w:id="625" w:author="Nick Maxwell" w:date="2023-06-29T11:14:00Z">
        <w:r w:rsidR="00C041EB">
          <w:rPr>
            <w:rFonts w:ascii="Times New Roman" w:hAnsi="Times New Roman" w:cs="Times New Roman"/>
            <w:sz w:val="24"/>
            <w:szCs w:val="24"/>
          </w:rPr>
          <w:t>has</w:t>
        </w:r>
      </w:ins>
      <w:ins w:id="626" w:author="Nick Maxwell" w:date="2023-06-29T11:19:00Z">
        <w:r w:rsidR="00704852">
          <w:rPr>
            <w:rFonts w:ascii="Times New Roman" w:hAnsi="Times New Roman" w:cs="Times New Roman"/>
            <w:sz w:val="24"/>
            <w:szCs w:val="24"/>
          </w:rPr>
          <w:t xml:space="preserve"> traditionally</w:t>
        </w:r>
      </w:ins>
      <w:ins w:id="627" w:author="Nick Maxwell" w:date="2023-06-29T11:14:00Z">
        <w:r w:rsidR="00C041EB">
          <w:rPr>
            <w:rFonts w:ascii="Times New Roman" w:hAnsi="Times New Roman" w:cs="Times New Roman"/>
            <w:sz w:val="24"/>
            <w:szCs w:val="24"/>
          </w:rPr>
          <w:t xml:space="preserve"> relied on cue-target word pairs rather than educationally relevant </w:t>
        </w:r>
      </w:ins>
      <w:ins w:id="628" w:author="Nick Maxwell" w:date="2023-06-29T11:15:00Z">
        <w:r w:rsidR="00C041EB">
          <w:rPr>
            <w:rFonts w:ascii="Times New Roman" w:hAnsi="Times New Roman" w:cs="Times New Roman"/>
            <w:sz w:val="24"/>
            <w:szCs w:val="24"/>
          </w:rPr>
          <w:t xml:space="preserve">stimuli (e.g., general knowledge, comprehension of text passages, etc.). However, </w:t>
        </w:r>
      </w:ins>
      <w:ins w:id="629" w:author="Nick Maxwell" w:date="2023-06-29T11:20:00Z">
        <w:r w:rsidR="003D2CB3">
          <w:rPr>
            <w:rFonts w:ascii="Times New Roman" w:hAnsi="Times New Roman" w:cs="Times New Roman"/>
            <w:sz w:val="24"/>
            <w:szCs w:val="24"/>
          </w:rPr>
          <w:t xml:space="preserve">we note that </w:t>
        </w:r>
      </w:ins>
      <w:ins w:id="630" w:author="Maxwell, Nicholas [2]" w:date="2023-06-28T16:01:00Z">
        <w:del w:id="631" w:author="Nick Maxwell" w:date="2023-06-29T11:13:00Z">
          <w:r w:rsidR="009B1347" w:rsidDel="00C041EB">
            <w:rPr>
              <w:rFonts w:ascii="Times New Roman" w:hAnsi="Times New Roman" w:cs="Times New Roman"/>
              <w:sz w:val="24"/>
              <w:szCs w:val="24"/>
            </w:rPr>
            <w:delText xml:space="preserve">. </w:delText>
          </w:r>
        </w:del>
      </w:ins>
      <w:ins w:id="632" w:author="Maxwell, Nicholas [2]" w:date="2023-06-28T16:15:00Z">
        <w:del w:id="633" w:author="Nick Maxwell" w:date="2023-06-29T11:13:00Z">
          <w:r w:rsidR="008D2D95" w:rsidDel="00C041EB">
            <w:rPr>
              <w:rFonts w:ascii="Times New Roman" w:hAnsi="Times New Roman" w:cs="Times New Roman"/>
              <w:sz w:val="24"/>
              <w:szCs w:val="24"/>
            </w:rPr>
            <w:delText>Recently</w:delText>
          </w:r>
        </w:del>
      </w:ins>
      <w:ins w:id="634" w:author="Nick Maxwell" w:date="2023-06-29T11:15:00Z">
        <w:r w:rsidR="00C041EB">
          <w:rPr>
            <w:rFonts w:ascii="Times New Roman" w:hAnsi="Times New Roman" w:cs="Times New Roman"/>
            <w:sz w:val="24"/>
            <w:szCs w:val="24"/>
          </w:rPr>
          <w:t>i</w:t>
        </w:r>
      </w:ins>
      <w:ins w:id="635" w:author="Nick Maxwell" w:date="2023-06-29T11:13:00Z">
        <w:r w:rsidR="00C041EB">
          <w:rPr>
            <w:rFonts w:ascii="Times New Roman" w:hAnsi="Times New Roman" w:cs="Times New Roman"/>
            <w:sz w:val="24"/>
            <w:szCs w:val="24"/>
          </w:rPr>
          <w:t>n a recent exception</w:t>
        </w:r>
      </w:ins>
      <w:ins w:id="636" w:author="Maxwell, Nicholas [2]" w:date="2023-06-28T16:08:00Z">
        <w:r w:rsidR="008D2D95">
          <w:rPr>
            <w:rFonts w:ascii="Times New Roman" w:hAnsi="Times New Roman" w:cs="Times New Roman"/>
            <w:sz w:val="24"/>
            <w:szCs w:val="24"/>
          </w:rPr>
          <w:t xml:space="preserve">, </w:t>
        </w:r>
      </w:ins>
      <w:ins w:id="637" w:author="Maxwell, Nicholas [2]" w:date="2023-06-28T16:04:00Z">
        <w:r w:rsidR="009B1347" w:rsidRPr="008D2D95">
          <w:rPr>
            <w:rFonts w:ascii="Times New Roman" w:hAnsi="Times New Roman" w:cs="Times New Roman"/>
            <w:sz w:val="24"/>
            <w:szCs w:val="24"/>
          </w:rPr>
          <w:t>Schäfer</w:t>
        </w:r>
        <w:r w:rsidR="009B1347" w:rsidRPr="008D2D95" w:rsidDel="009B1347">
          <w:rPr>
            <w:rFonts w:ascii="Times New Roman" w:hAnsi="Times New Roman" w:cs="Times New Roman"/>
            <w:sz w:val="24"/>
            <w:szCs w:val="24"/>
            <w:rPrChange w:id="638" w:author="Maxwell, Nicholas [2]" w:date="2023-06-28T16:09:00Z">
              <w:rPr>
                <w:rFonts w:ascii="Times New Roman" w:hAnsi="Times New Roman" w:cs="Times New Roman"/>
                <w:sz w:val="24"/>
                <w:szCs w:val="24"/>
                <w:highlight w:val="yellow"/>
              </w:rPr>
            </w:rPrChange>
          </w:rPr>
          <w:t xml:space="preserve"> </w:t>
        </w:r>
      </w:ins>
      <w:ins w:id="639" w:author="Maxwell, Nicholas [2]" w:date="2023-06-28T16:09:00Z">
        <w:r w:rsidR="008D2D95" w:rsidRPr="008D2D95">
          <w:rPr>
            <w:rFonts w:ascii="Times New Roman" w:hAnsi="Times New Roman" w:cs="Times New Roman"/>
            <w:sz w:val="24"/>
            <w:szCs w:val="24"/>
            <w:rPrChange w:id="640" w:author="Maxwell, Nicholas [2]" w:date="2023-06-28T16:09:00Z">
              <w:rPr>
                <w:rFonts w:ascii="Times New Roman" w:hAnsi="Times New Roman" w:cs="Times New Roman"/>
                <w:sz w:val="24"/>
                <w:szCs w:val="24"/>
                <w:highlight w:val="yellow"/>
              </w:rPr>
            </w:rPrChange>
          </w:rPr>
          <w:t>and</w:t>
        </w:r>
      </w:ins>
      <w:ins w:id="641" w:author="Maxwell, Nicholas [2]" w:date="2023-06-28T16:03:00Z">
        <w:r w:rsidR="009B1347" w:rsidRPr="008D2D95">
          <w:rPr>
            <w:rFonts w:ascii="Times New Roman" w:hAnsi="Times New Roman" w:cs="Times New Roman"/>
            <w:sz w:val="24"/>
            <w:szCs w:val="24"/>
            <w:rPrChange w:id="642" w:author="Maxwell, Nicholas [2]" w:date="2023-06-28T16:09:00Z">
              <w:rPr>
                <w:rFonts w:ascii="Times New Roman" w:hAnsi="Times New Roman" w:cs="Times New Roman"/>
                <w:sz w:val="24"/>
                <w:szCs w:val="24"/>
                <w:highlight w:val="yellow"/>
              </w:rPr>
            </w:rPrChange>
          </w:rPr>
          <w:t xml:space="preserve"> </w:t>
        </w:r>
        <w:proofErr w:type="spellStart"/>
        <w:r w:rsidR="009B1347" w:rsidRPr="008D2D95">
          <w:rPr>
            <w:rFonts w:ascii="Times New Roman" w:hAnsi="Times New Roman" w:cs="Times New Roman"/>
            <w:sz w:val="24"/>
            <w:szCs w:val="24"/>
            <w:rPrChange w:id="643" w:author="Maxwell, Nicholas [2]" w:date="2023-06-28T16:09:00Z">
              <w:rPr>
                <w:rFonts w:ascii="Times New Roman" w:hAnsi="Times New Roman" w:cs="Times New Roman"/>
                <w:sz w:val="24"/>
                <w:szCs w:val="24"/>
                <w:highlight w:val="yellow"/>
              </w:rPr>
            </w:rPrChange>
          </w:rPr>
          <w:t>Undorf</w:t>
        </w:r>
      </w:ins>
      <w:proofErr w:type="spellEnd"/>
      <w:ins w:id="644" w:author="Maxwell, Nicholas [2]" w:date="2023-06-28T16:08:00Z">
        <w:r w:rsidR="008D2D95" w:rsidRPr="008D2D95">
          <w:rPr>
            <w:rFonts w:ascii="Times New Roman" w:hAnsi="Times New Roman" w:cs="Times New Roman"/>
            <w:sz w:val="24"/>
            <w:szCs w:val="24"/>
            <w:rPrChange w:id="645" w:author="Maxwell, Nicholas [2]" w:date="2023-06-28T16:09:00Z">
              <w:rPr>
                <w:rFonts w:ascii="Times New Roman" w:hAnsi="Times New Roman" w:cs="Times New Roman"/>
                <w:sz w:val="24"/>
                <w:szCs w:val="24"/>
                <w:highlight w:val="yellow"/>
              </w:rPr>
            </w:rPrChange>
          </w:rPr>
          <w:t xml:space="preserve"> (</w:t>
        </w:r>
      </w:ins>
      <w:ins w:id="646" w:author="Maxwell, Nicholas [2]" w:date="2023-06-28T16:04:00Z">
        <w:r w:rsidR="009B1347" w:rsidRPr="008D2D95">
          <w:rPr>
            <w:rFonts w:ascii="Times New Roman" w:hAnsi="Times New Roman" w:cs="Times New Roman"/>
            <w:sz w:val="24"/>
            <w:szCs w:val="24"/>
            <w:rPrChange w:id="647" w:author="Maxwell, Nicholas [2]" w:date="2023-06-28T16:09:00Z">
              <w:rPr>
                <w:rFonts w:ascii="Times New Roman" w:hAnsi="Times New Roman" w:cs="Times New Roman"/>
                <w:sz w:val="24"/>
                <w:szCs w:val="24"/>
                <w:highlight w:val="yellow"/>
              </w:rPr>
            </w:rPrChange>
          </w:rPr>
          <w:t>in press)</w:t>
        </w:r>
      </w:ins>
      <w:ins w:id="648" w:author="Maxwell, Nicholas [2]" w:date="2023-06-28T16:09:00Z">
        <w:r w:rsidR="008D2D95" w:rsidRPr="008D2D95">
          <w:rPr>
            <w:rFonts w:ascii="Times New Roman" w:hAnsi="Times New Roman" w:cs="Times New Roman"/>
            <w:sz w:val="24"/>
            <w:szCs w:val="24"/>
            <w:rPrChange w:id="649" w:author="Maxwell, Nicholas [2]" w:date="2023-06-28T16:09:00Z">
              <w:rPr>
                <w:rFonts w:ascii="Times New Roman" w:hAnsi="Times New Roman" w:cs="Times New Roman"/>
                <w:sz w:val="24"/>
                <w:szCs w:val="24"/>
                <w:highlight w:val="yellow"/>
              </w:rPr>
            </w:rPrChange>
          </w:rPr>
          <w:t xml:space="preserve"> </w:t>
        </w:r>
      </w:ins>
      <w:ins w:id="650" w:author="Maxwell, Nicholas [2]" w:date="2023-06-28T16:10:00Z">
        <w:r w:rsidR="008D2D95">
          <w:rPr>
            <w:rFonts w:ascii="Times New Roman" w:hAnsi="Times New Roman" w:cs="Times New Roman"/>
            <w:sz w:val="24"/>
            <w:szCs w:val="24"/>
          </w:rPr>
          <w:t>tested</w:t>
        </w:r>
      </w:ins>
      <w:ins w:id="651" w:author="Maxwell, Nicholas [2]" w:date="2023-06-28T16:09:00Z">
        <w:r w:rsidR="008D2D95">
          <w:rPr>
            <w:rFonts w:ascii="Times New Roman" w:hAnsi="Times New Roman" w:cs="Times New Roman"/>
            <w:sz w:val="24"/>
            <w:szCs w:val="24"/>
          </w:rPr>
          <w:t xml:space="preserve"> whether </w:t>
        </w:r>
        <w:del w:id="652" w:author="Nick Maxwell" w:date="2023-06-29T11:15:00Z">
          <w:r w:rsidR="008D2D95" w:rsidDel="00C041EB">
            <w:rPr>
              <w:rFonts w:ascii="Times New Roman" w:hAnsi="Times New Roman" w:cs="Times New Roman"/>
              <w:sz w:val="24"/>
              <w:szCs w:val="24"/>
            </w:rPr>
            <w:delText xml:space="preserve">providing </w:delText>
          </w:r>
        </w:del>
        <w:r w:rsidR="008D2D95">
          <w:rPr>
            <w:rFonts w:ascii="Times New Roman" w:hAnsi="Times New Roman" w:cs="Times New Roman"/>
            <w:sz w:val="24"/>
            <w:szCs w:val="24"/>
          </w:rPr>
          <w:t xml:space="preserve">JOLs </w:t>
        </w:r>
      </w:ins>
      <w:ins w:id="653" w:author="Maxwell, Nicholas [2]" w:date="2023-06-28T16:13:00Z">
        <w:r w:rsidR="008D2D95">
          <w:rPr>
            <w:rFonts w:ascii="Times New Roman" w:hAnsi="Times New Roman" w:cs="Times New Roman"/>
            <w:sz w:val="24"/>
            <w:szCs w:val="24"/>
          </w:rPr>
          <w:t>would improve recollection</w:t>
        </w:r>
      </w:ins>
      <w:ins w:id="654" w:author="Maxwell, Nicholas [2]" w:date="2023-06-28T16:11:00Z">
        <w:r w:rsidR="008D2D95">
          <w:rPr>
            <w:rFonts w:ascii="Times New Roman" w:hAnsi="Times New Roman" w:cs="Times New Roman"/>
            <w:sz w:val="24"/>
            <w:szCs w:val="24"/>
          </w:rPr>
          <w:t xml:space="preserve"> </w:t>
        </w:r>
        <w:del w:id="655" w:author="Nick Maxwell" w:date="2023-06-29T11:15:00Z">
          <w:r w:rsidR="008D2D95" w:rsidDel="00C041EB">
            <w:rPr>
              <w:rFonts w:ascii="Times New Roman" w:hAnsi="Times New Roman" w:cs="Times New Roman"/>
              <w:sz w:val="24"/>
              <w:szCs w:val="24"/>
            </w:rPr>
            <w:delText>educationally relevant study materials (e.g., general knowledge facts)</w:delText>
          </w:r>
        </w:del>
      </w:ins>
      <w:ins w:id="656" w:author="Nick Maxwell" w:date="2023-06-29T11:15:00Z">
        <w:r w:rsidR="00C041EB">
          <w:rPr>
            <w:rFonts w:ascii="Times New Roman" w:hAnsi="Times New Roman" w:cs="Times New Roman"/>
            <w:sz w:val="24"/>
            <w:szCs w:val="24"/>
          </w:rPr>
          <w:t>for a series of general knowledge facts</w:t>
        </w:r>
      </w:ins>
      <w:ins w:id="657" w:author="Maxwell, Nicholas [2]" w:date="2023-06-28T16:11:00Z">
        <w:r w:rsidR="008D2D95">
          <w:rPr>
            <w:rFonts w:ascii="Times New Roman" w:hAnsi="Times New Roman" w:cs="Times New Roman"/>
            <w:sz w:val="24"/>
            <w:szCs w:val="24"/>
          </w:rPr>
          <w:t xml:space="preserve">. </w:t>
        </w:r>
        <w:del w:id="658" w:author="Nick Maxwell" w:date="2023-06-29T11:20:00Z">
          <w:r w:rsidR="008D2D95" w:rsidDel="003D2CB3">
            <w:rPr>
              <w:rFonts w:ascii="Times New Roman" w:hAnsi="Times New Roman" w:cs="Times New Roman"/>
              <w:sz w:val="24"/>
              <w:szCs w:val="24"/>
            </w:rPr>
            <w:delText>Although</w:delText>
          </w:r>
        </w:del>
      </w:ins>
      <w:ins w:id="659" w:author="Nick Maxwell" w:date="2023-06-29T11:20:00Z">
        <w:r w:rsidR="003D2CB3">
          <w:rPr>
            <w:rFonts w:ascii="Times New Roman" w:hAnsi="Times New Roman" w:cs="Times New Roman"/>
            <w:sz w:val="24"/>
            <w:szCs w:val="24"/>
          </w:rPr>
          <w:t>Interestingly,</w:t>
        </w:r>
      </w:ins>
      <w:ins w:id="660" w:author="Maxwell, Nicholas [2]" w:date="2023-06-28T16:11:00Z">
        <w:r w:rsidR="008D2D95">
          <w:rPr>
            <w:rFonts w:ascii="Times New Roman" w:hAnsi="Times New Roman" w:cs="Times New Roman"/>
            <w:sz w:val="24"/>
            <w:szCs w:val="24"/>
          </w:rPr>
          <w:t xml:space="preserve"> the authors reported n</w:t>
        </w:r>
      </w:ins>
      <w:ins w:id="661" w:author="Maxwell, Nicholas [2]" w:date="2023-06-28T16:12:00Z">
        <w:r w:rsidR="008D2D95">
          <w:rPr>
            <w:rFonts w:ascii="Times New Roman" w:hAnsi="Times New Roman" w:cs="Times New Roman"/>
            <w:sz w:val="24"/>
            <w:szCs w:val="24"/>
          </w:rPr>
          <w:t xml:space="preserve">o memory differences between JOL and no-JOL participants, </w:t>
        </w:r>
      </w:ins>
      <w:ins w:id="662" w:author="Nick Maxwell" w:date="2023-06-29T11:20:00Z">
        <w:r w:rsidR="003D2CB3">
          <w:rPr>
            <w:rFonts w:ascii="Times New Roman" w:hAnsi="Times New Roman" w:cs="Times New Roman"/>
            <w:sz w:val="24"/>
            <w:szCs w:val="24"/>
          </w:rPr>
          <w:t>regardless of whether participants were tested via cued- or free-recall</w:t>
        </w:r>
      </w:ins>
      <w:ins w:id="663" w:author="Maxwell, Nicholas [2]" w:date="2023-06-28T16:13:00Z">
        <w:del w:id="664" w:author="Nick Maxwell" w:date="2023-06-29T11:20:00Z">
          <w:r w:rsidR="008D2D95" w:rsidDel="003D2CB3">
            <w:rPr>
              <w:rFonts w:ascii="Times New Roman" w:hAnsi="Times New Roman" w:cs="Times New Roman"/>
              <w:sz w:val="24"/>
              <w:szCs w:val="24"/>
            </w:rPr>
            <w:delText xml:space="preserve">the </w:delText>
          </w:r>
        </w:del>
      </w:ins>
      <w:ins w:id="665" w:author="Maxwell, Nicholas [2]" w:date="2023-06-28T16:15:00Z">
        <w:del w:id="666" w:author="Nick Maxwell" w:date="2023-06-29T11:20:00Z">
          <w:r w:rsidR="008D2D95" w:rsidDel="003D2CB3">
            <w:rPr>
              <w:rFonts w:ascii="Times New Roman" w:hAnsi="Times New Roman" w:cs="Times New Roman"/>
              <w:sz w:val="24"/>
              <w:szCs w:val="24"/>
            </w:rPr>
            <w:delText>testing occurred</w:delText>
          </w:r>
        </w:del>
      </w:ins>
      <w:ins w:id="667" w:author="Maxwell, Nicholas [2]" w:date="2023-06-28T16:13:00Z">
        <w:del w:id="668" w:author="Nick Maxwell" w:date="2023-06-29T11:20:00Z">
          <w:r w:rsidR="008D2D95" w:rsidDel="003D2CB3">
            <w:rPr>
              <w:rFonts w:ascii="Times New Roman" w:hAnsi="Times New Roman" w:cs="Times New Roman"/>
              <w:sz w:val="24"/>
              <w:szCs w:val="24"/>
            </w:rPr>
            <w:delText xml:space="preserve"> cued- and free-recall testing but not recognition</w:delText>
          </w:r>
        </w:del>
        <w:r w:rsidR="008D2D95">
          <w:rPr>
            <w:rFonts w:ascii="Times New Roman" w:hAnsi="Times New Roman" w:cs="Times New Roman"/>
            <w:sz w:val="24"/>
            <w:szCs w:val="24"/>
          </w:rPr>
          <w:t xml:space="preserve">. </w:t>
        </w:r>
      </w:ins>
      <w:ins w:id="669" w:author="Maxwell, Nicholas [2]" w:date="2023-06-28T16:16:00Z">
        <w:del w:id="670" w:author="Nick Maxwell" w:date="2023-06-29T11:21:00Z">
          <w:r w:rsidR="008D2D95" w:rsidDel="003D2CB3">
            <w:rPr>
              <w:rFonts w:ascii="Times New Roman" w:hAnsi="Times New Roman" w:cs="Times New Roman"/>
              <w:sz w:val="24"/>
              <w:szCs w:val="24"/>
            </w:rPr>
            <w:delText xml:space="preserve">If </w:delText>
          </w:r>
        </w:del>
      </w:ins>
      <w:ins w:id="671" w:author="Nick Maxwell" w:date="2023-06-29T11:21:00Z">
        <w:r w:rsidR="003D2CB3">
          <w:rPr>
            <w:rFonts w:ascii="Times New Roman" w:hAnsi="Times New Roman" w:cs="Times New Roman"/>
            <w:sz w:val="24"/>
            <w:szCs w:val="24"/>
          </w:rPr>
          <w:t xml:space="preserve">However, if </w:t>
        </w:r>
      </w:ins>
      <w:ins w:id="672" w:author="Maxwell, Nicholas [2]" w:date="2023-06-28T16:16:00Z">
        <w:r w:rsidR="008D2D95">
          <w:rPr>
            <w:rFonts w:ascii="Times New Roman" w:hAnsi="Times New Roman" w:cs="Times New Roman"/>
            <w:sz w:val="24"/>
            <w:szCs w:val="24"/>
          </w:rPr>
          <w:t xml:space="preserve">providing JOLs </w:t>
        </w:r>
      </w:ins>
      <w:ins w:id="673" w:author="Nick Maxwell" w:date="2023-06-29T11:21:00Z">
        <w:r w:rsidR="003D2CB3">
          <w:rPr>
            <w:rFonts w:ascii="Times New Roman" w:hAnsi="Times New Roman" w:cs="Times New Roman"/>
            <w:sz w:val="24"/>
            <w:szCs w:val="24"/>
          </w:rPr>
          <w:t xml:space="preserve">universally </w:t>
        </w:r>
      </w:ins>
      <w:ins w:id="674" w:author="Maxwell, Nicholas [2]" w:date="2023-06-28T16:16:00Z">
        <w:r w:rsidR="008D2D95">
          <w:rPr>
            <w:rFonts w:ascii="Times New Roman" w:hAnsi="Times New Roman" w:cs="Times New Roman"/>
            <w:sz w:val="24"/>
            <w:szCs w:val="24"/>
          </w:rPr>
          <w:t>enhances familiarity cues</w:t>
        </w:r>
      </w:ins>
      <w:ins w:id="675" w:author="Maxwell, Nicholas [2]" w:date="2023-06-30T14:21:00Z">
        <w:r w:rsidR="00CE18F9">
          <w:rPr>
            <w:rFonts w:ascii="Times New Roman" w:hAnsi="Times New Roman" w:cs="Times New Roman"/>
            <w:sz w:val="24"/>
            <w:szCs w:val="24"/>
          </w:rPr>
          <w:t xml:space="preserve"> for studied items</w:t>
        </w:r>
      </w:ins>
      <w:ins w:id="676" w:author="Maxwell, Nicholas [2]" w:date="2023-06-28T16:16:00Z">
        <w:r w:rsidR="008D2D95">
          <w:rPr>
            <w:rFonts w:ascii="Times New Roman" w:hAnsi="Times New Roman" w:cs="Times New Roman"/>
            <w:sz w:val="24"/>
            <w:szCs w:val="24"/>
          </w:rPr>
          <w:t>, JOLs would be ex</w:t>
        </w:r>
        <w:r w:rsidR="00853CD1">
          <w:rPr>
            <w:rFonts w:ascii="Times New Roman" w:hAnsi="Times New Roman" w:cs="Times New Roman"/>
            <w:sz w:val="24"/>
            <w:szCs w:val="24"/>
          </w:rPr>
          <w:t>pe</w:t>
        </w:r>
      </w:ins>
      <w:ins w:id="677" w:author="Maxwell, Nicholas [2]" w:date="2023-06-28T16:17:00Z">
        <w:r w:rsidR="00853CD1">
          <w:rPr>
            <w:rFonts w:ascii="Times New Roman" w:hAnsi="Times New Roman" w:cs="Times New Roman"/>
            <w:sz w:val="24"/>
            <w:szCs w:val="24"/>
          </w:rPr>
          <w:t>cted to improve recognition, regardless of the stimuli (e.g., cue-target pairs, general knowledge questions, etc.).</w:t>
        </w:r>
      </w:ins>
      <w:ins w:id="678" w:author="Maxwell, Nicholas [2]" w:date="2023-06-28T16:18:00Z">
        <w:r w:rsidR="00853CD1">
          <w:rPr>
            <w:rFonts w:ascii="Times New Roman" w:hAnsi="Times New Roman" w:cs="Times New Roman"/>
            <w:sz w:val="24"/>
            <w:szCs w:val="24"/>
          </w:rPr>
          <w:t xml:space="preserve"> Thus, </w:t>
        </w:r>
      </w:ins>
      <w:ins w:id="679" w:author="Maxwell, Nicholas [2]" w:date="2023-06-30T14:21:00Z">
        <w:r w:rsidR="004C3457">
          <w:rPr>
            <w:rFonts w:ascii="Times New Roman" w:hAnsi="Times New Roman" w:cs="Times New Roman"/>
            <w:sz w:val="24"/>
            <w:szCs w:val="24"/>
          </w:rPr>
          <w:t xml:space="preserve">more </w:t>
        </w:r>
      </w:ins>
      <w:ins w:id="680" w:author="Maxwell, Nicholas [2]" w:date="2023-06-28T16:18:00Z">
        <w:r w:rsidR="00853CD1">
          <w:rPr>
            <w:rFonts w:ascii="Times New Roman" w:hAnsi="Times New Roman" w:cs="Times New Roman"/>
            <w:sz w:val="24"/>
            <w:szCs w:val="24"/>
          </w:rPr>
          <w:t>research is needed to explore the</w:t>
        </w:r>
      </w:ins>
      <w:ins w:id="681" w:author="Maxwell, Nicholas [2]" w:date="2023-06-30T14:21:00Z">
        <w:r w:rsidR="004C3457">
          <w:rPr>
            <w:rFonts w:ascii="Times New Roman" w:hAnsi="Times New Roman" w:cs="Times New Roman"/>
            <w:sz w:val="24"/>
            <w:szCs w:val="24"/>
          </w:rPr>
          <w:t xml:space="preserve"> memorial</w:t>
        </w:r>
      </w:ins>
      <w:ins w:id="682" w:author="Maxwell, Nicholas [2]" w:date="2023-06-28T16:18:00Z">
        <w:r w:rsidR="00853CD1">
          <w:rPr>
            <w:rFonts w:ascii="Times New Roman" w:hAnsi="Times New Roman" w:cs="Times New Roman"/>
            <w:sz w:val="24"/>
            <w:szCs w:val="24"/>
          </w:rPr>
          <w:t xml:space="preserve"> benefits of JOLs observed with recognition testing.</w:t>
        </w:r>
      </w:ins>
      <w:ins w:id="683" w:author="Nick Maxwell" w:date="2023-06-24T15:31:00Z">
        <w:del w:id="684" w:author="Maxwell, Nicholas [2]" w:date="2023-06-28T16:03:00Z">
          <w:r w:rsidRPr="001B77A4" w:rsidDel="009B1347">
            <w:rPr>
              <w:rFonts w:ascii="Times New Roman" w:hAnsi="Times New Roman" w:cs="Times New Roman"/>
              <w:sz w:val="24"/>
              <w:szCs w:val="24"/>
              <w:highlight w:val="yellow"/>
              <w:rPrChange w:id="685" w:author="Nick Maxwell" w:date="2023-06-24T15:32:00Z">
                <w:rPr>
                  <w:rFonts w:ascii="Times New Roman" w:hAnsi="Times New Roman" w:cs="Times New Roman"/>
                  <w:sz w:val="24"/>
                  <w:szCs w:val="24"/>
                </w:rPr>
              </w:rPrChange>
            </w:rPr>
            <w:delText>[EDUCATIONAL APPLICA</w:delText>
          </w:r>
        </w:del>
      </w:ins>
      <w:ins w:id="686" w:author="Nick Maxwell" w:date="2023-06-24T15:32:00Z">
        <w:del w:id="687" w:author="Maxwell, Nicholas [2]" w:date="2023-06-28T16:03:00Z">
          <w:r w:rsidRPr="001B77A4" w:rsidDel="009B1347">
            <w:rPr>
              <w:rFonts w:ascii="Times New Roman" w:hAnsi="Times New Roman" w:cs="Times New Roman"/>
              <w:sz w:val="24"/>
              <w:szCs w:val="24"/>
              <w:highlight w:val="yellow"/>
              <w:rPrChange w:id="688" w:author="Nick Maxwell" w:date="2023-06-24T15:32:00Z">
                <w:rPr>
                  <w:rFonts w:ascii="Times New Roman" w:hAnsi="Times New Roman" w:cs="Times New Roman"/>
                  <w:sz w:val="24"/>
                  <w:szCs w:val="24"/>
                </w:rPr>
              </w:rPrChange>
            </w:rPr>
            <w:delText>TIONS PARAGRAPH]</w:delText>
          </w:r>
        </w:del>
      </w:ins>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704037E9" w:rsidR="00B254BE" w:rsidDel="00853CD1" w:rsidRDefault="00E42056" w:rsidP="00E42056">
      <w:pPr>
        <w:spacing w:after="0" w:line="480" w:lineRule="auto"/>
        <w:ind w:firstLine="720"/>
        <w:rPr>
          <w:del w:id="689" w:author="Maxwell, Nicholas [2]" w:date="2023-06-28T16:19:00Z"/>
          <w:rFonts w:ascii="Times New Roman" w:hAnsi="Times New Roman" w:cs="Times New Roman"/>
          <w:sz w:val="24"/>
          <w:szCs w:val="24"/>
        </w:rPr>
      </w:pPr>
      <w:r>
        <w:rPr>
          <w:rFonts w:ascii="Times New Roman" w:hAnsi="Times New Roman" w:cs="Times New Roman"/>
          <w:sz w:val="24"/>
          <w:szCs w:val="24"/>
        </w:rPr>
        <w:t xml:space="preserve">In recent years, the reactive effects of immediate JOLs on cue-target pairs have been increasingly documented. While several accounts have been proposed to explain reactivity,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et al.’s (2015) cue-strengthening account has received considerable support. </w:t>
      </w:r>
      <w:r>
        <w:rPr>
          <w:rFonts w:ascii="Times New Roman" w:hAnsi="Times New Roman" w:cs="Times New Roman"/>
          <w:sz w:val="24"/>
          <w:szCs w:val="24"/>
        </w:rPr>
        <w:lastRenderedPageBreak/>
        <w:t xml:space="preserve">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2023; Maxwell &amp; Huff, 2022) indicating that JOL reactivity on cued-recall reflect</w:t>
      </w:r>
      <w:r w:rsidR="006C1EAA">
        <w:rPr>
          <w:rFonts w:ascii="Times New Roman" w:hAnsi="Times New Roman" w:cs="Times New Roman"/>
          <w:sz w:val="24"/>
          <w:szCs w:val="24"/>
        </w:rPr>
        <w:t xml:space="preserve">s a relational process, rather than solely being reliant </w:t>
      </w:r>
      <w:ins w:id="690" w:author="Maxwell, Nicholas [2]" w:date="2023-06-30T14:20:00Z">
        <w:r w:rsidR="005C6B8F">
          <w:rPr>
            <w:rFonts w:ascii="Times New Roman" w:hAnsi="Times New Roman" w:cs="Times New Roman"/>
            <w:sz w:val="24"/>
            <w:szCs w:val="24"/>
          </w:rPr>
          <w:t>up</w:t>
        </w:r>
      </w:ins>
      <w:r w:rsidR="006C1EAA">
        <w:rPr>
          <w:rFonts w:ascii="Times New Roman" w:hAnsi="Times New Roman" w:cs="Times New Roman"/>
          <w:sz w:val="24"/>
          <w:szCs w:val="24"/>
        </w:rPr>
        <w:t>on cue-strengthening.</w:t>
      </w:r>
    </w:p>
    <w:p w14:paraId="6EDFF884" w14:textId="77777777" w:rsidR="00EF181E" w:rsidRDefault="00EF181E">
      <w:pPr>
        <w:spacing w:after="0" w:line="480" w:lineRule="auto"/>
        <w:ind w:firstLine="720"/>
        <w:rPr>
          <w:rFonts w:ascii="Times New Roman" w:hAnsi="Times New Roman" w:cs="Times New Roman"/>
          <w:b/>
          <w:bCs/>
          <w:sz w:val="24"/>
          <w:szCs w:val="24"/>
        </w:rPr>
        <w:pPrChange w:id="691" w:author="Maxwell, Nicholas [2]" w:date="2023-06-28T16:19:00Z">
          <w:pPr/>
        </w:pPrChange>
      </w:pPr>
      <w:r>
        <w:rPr>
          <w:rFonts w:ascii="Times New Roman" w:hAnsi="Times New Roman" w:cs="Times New Roman"/>
          <w:b/>
          <w:bCs/>
          <w:sz w:val="24"/>
          <w:szCs w:val="24"/>
        </w:rPr>
        <w:br w:type="page"/>
      </w:r>
    </w:p>
    <w:p w14:paraId="5AF9163C" w14:textId="0E445790"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479E8933" w:rsidR="00141A67" w:rsidRDefault="00141A67" w:rsidP="00141A67">
      <w:pPr>
        <w:spacing w:after="0" w:line="480" w:lineRule="auto"/>
        <w:rPr>
          <w:rFonts w:ascii="Times New Roman" w:hAnsi="Times New Roman" w:cs="Times New Roman"/>
          <w:sz w:val="24"/>
          <w:szCs w:val="24"/>
        </w:rPr>
      </w:pPr>
      <w:del w:id="692" w:author="Maxwell, Nicholas [2]" w:date="2023-06-29T13:31:00Z">
        <w:r w:rsidRPr="00CC42BF" w:rsidDel="007111D7">
          <w:rPr>
            <w:rFonts w:ascii="Times New Roman" w:hAnsi="Times New Roman" w:cs="Times New Roman"/>
            <w:color w:val="000000"/>
            <w:sz w:val="24"/>
            <w:szCs w:val="24"/>
          </w:rPr>
          <w:delText>The d</w:delText>
        </w:r>
      </w:del>
      <w:ins w:id="693" w:author="Maxwell, Nicholas [2]" w:date="2023-06-29T13:31:00Z">
        <w:r w:rsidR="007111D7">
          <w:rPr>
            <w:rFonts w:ascii="Times New Roman" w:hAnsi="Times New Roman" w:cs="Times New Roman"/>
            <w:color w:val="000000"/>
            <w:sz w:val="24"/>
            <w:szCs w:val="24"/>
          </w:rPr>
          <w:t>D</w:t>
        </w:r>
      </w:ins>
      <w:r w:rsidRPr="00CC42BF">
        <w:rPr>
          <w:rFonts w:ascii="Times New Roman" w:hAnsi="Times New Roman" w:cs="Times New Roman"/>
          <w:color w:val="000000"/>
          <w:sz w:val="24"/>
          <w:szCs w:val="24"/>
        </w:rPr>
        <w:t>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22236B85" w:rsidR="00D53344" w:rsidRDefault="00D53344" w:rsidP="00D53344">
      <w:pPr>
        <w:spacing w:after="0" w:line="480" w:lineRule="auto"/>
        <w:ind w:left="720" w:hanging="720"/>
        <w:rPr>
          <w:ins w:id="694" w:author="Maxwell, Nicholas [2]" w:date="2023-06-29T13:28:00Z"/>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43E09147" w14:textId="2DFEB37E" w:rsidR="00257E40" w:rsidRPr="00257E40" w:rsidRDefault="00257E40" w:rsidP="00D53344">
      <w:pPr>
        <w:spacing w:after="0" w:line="480" w:lineRule="auto"/>
        <w:ind w:left="720" w:hanging="720"/>
        <w:rPr>
          <w:rFonts w:ascii="Times New Roman" w:hAnsi="Times New Roman" w:cs="Times New Roman"/>
          <w:sz w:val="24"/>
          <w:szCs w:val="24"/>
        </w:rPr>
      </w:pPr>
      <w:proofErr w:type="spellStart"/>
      <w:ins w:id="695" w:author="Maxwell, Nicholas [2]" w:date="2023-06-29T13:28:00Z">
        <w:r w:rsidRPr="00257E40">
          <w:rPr>
            <w:rFonts w:ascii="Times New Roman" w:hAnsi="Times New Roman" w:cs="Times New Roman"/>
            <w:sz w:val="24"/>
            <w:szCs w:val="24"/>
            <w:rPrChange w:id="696" w:author="Maxwell, Nicholas [2]" w:date="2023-06-29T13:28:00Z">
              <w:rPr/>
            </w:rPrChange>
          </w:rPr>
          <w:t>Bieman</w:t>
        </w:r>
        <w:proofErr w:type="spellEnd"/>
        <w:r w:rsidRPr="00257E40">
          <w:rPr>
            <w:rFonts w:ascii="Times New Roman" w:hAnsi="Times New Roman" w:cs="Times New Roman"/>
            <w:sz w:val="24"/>
            <w:szCs w:val="24"/>
            <w:rPrChange w:id="697" w:author="Maxwell, Nicholas [2]" w:date="2023-06-29T13:28:00Z">
              <w:rPr/>
            </w:rPrChange>
          </w:rPr>
          <w:t xml:space="preserve">-Copland, S., &amp; </w:t>
        </w:r>
        <w:proofErr w:type="spellStart"/>
        <w:r w:rsidRPr="00257E40">
          <w:rPr>
            <w:rFonts w:ascii="Times New Roman" w:hAnsi="Times New Roman" w:cs="Times New Roman"/>
            <w:sz w:val="24"/>
            <w:szCs w:val="24"/>
            <w:rPrChange w:id="698" w:author="Maxwell, Nicholas [2]" w:date="2023-06-29T13:28:00Z">
              <w:rPr/>
            </w:rPrChange>
          </w:rPr>
          <w:t>Charness</w:t>
        </w:r>
        <w:proofErr w:type="spellEnd"/>
        <w:r w:rsidRPr="00257E40">
          <w:rPr>
            <w:rFonts w:ascii="Times New Roman" w:hAnsi="Times New Roman" w:cs="Times New Roman"/>
            <w:sz w:val="24"/>
            <w:szCs w:val="24"/>
            <w:rPrChange w:id="699" w:author="Maxwell, Nicholas [2]" w:date="2023-06-29T13:28:00Z">
              <w:rPr/>
            </w:rPrChange>
          </w:rPr>
          <w:t xml:space="preserve">, N. (1994). Memory knowledge and memory monitoring in adulthood. </w:t>
        </w:r>
        <w:r w:rsidRPr="00257E40">
          <w:rPr>
            <w:rFonts w:ascii="Times New Roman" w:hAnsi="Times New Roman" w:cs="Times New Roman"/>
            <w:i/>
            <w:iCs/>
            <w:sz w:val="24"/>
            <w:szCs w:val="24"/>
            <w:rPrChange w:id="700" w:author="Maxwell, Nicholas [2]" w:date="2023-06-29T13:28:00Z">
              <w:rPr>
                <w:i/>
                <w:iCs/>
              </w:rPr>
            </w:rPrChange>
          </w:rPr>
          <w:t>Psychology and Aging, 9</w:t>
        </w:r>
        <w:r w:rsidRPr="00257E40">
          <w:rPr>
            <w:rFonts w:ascii="Times New Roman" w:hAnsi="Times New Roman" w:cs="Times New Roman"/>
            <w:sz w:val="24"/>
            <w:szCs w:val="24"/>
            <w:rPrChange w:id="701" w:author="Maxwell, Nicholas [2]" w:date="2023-06-29T13:28:00Z">
              <w:rPr/>
            </w:rPrChange>
          </w:rPr>
          <w:t>(2), 287–302.</w:t>
        </w:r>
        <w:r w:rsidRPr="00257E40">
          <w:rPr>
            <w:rFonts w:ascii="Times New Roman" w:hAnsi="Times New Roman" w:cs="Times New Roman"/>
            <w:sz w:val="24"/>
            <w:szCs w:val="24"/>
          </w:rPr>
          <w:t xml:space="preserve"> </w:t>
        </w:r>
      </w:ins>
    </w:p>
    <w:p w14:paraId="6059F7FF" w14:textId="271E9802" w:rsidR="00E42C9F"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Brysbaert</w:t>
      </w:r>
      <w:proofErr w:type="spellEnd"/>
      <w:r w:rsidRPr="00D53344">
        <w:rPr>
          <w:rFonts w:ascii="Times New Roman" w:hAnsi="Times New Roman" w:cs="Times New Roman"/>
          <w:sz w:val="24"/>
          <w:szCs w:val="24"/>
        </w:rPr>
        <w: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proofErr w:type="spellStart"/>
      <w:r w:rsidRPr="00D12C58">
        <w:rPr>
          <w:rFonts w:ascii="Times New Roman" w:hAnsi="Times New Roman" w:cs="Times New Roman"/>
          <w:sz w:val="24"/>
          <w:szCs w:val="24"/>
        </w:rPr>
        <w:t>Dunlosky</w:t>
      </w:r>
      <w:proofErr w:type="spellEnd"/>
      <w:r w:rsidRPr="00D12C58">
        <w:rPr>
          <w:rFonts w:ascii="Times New Roman" w:hAnsi="Times New Roman" w:cs="Times New Roman"/>
          <w:sz w:val="24"/>
          <w:szCs w:val="24"/>
        </w:rPr>
        <w:t xml:space="preserve">,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Faul</w:t>
      </w:r>
      <w:proofErr w:type="spellEnd"/>
      <w:r w:rsidRPr="007969D7">
        <w:rPr>
          <w:rFonts w:ascii="Times New Roman" w:hAnsi="Times New Roman" w:cs="Times New Roman"/>
          <w:sz w:val="24"/>
          <w:szCs w:val="24"/>
        </w:rPr>
        <w:t xml:space="preserve">,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w:t>
      </w:r>
      <w:proofErr w:type="spellStart"/>
      <w:r w:rsidRPr="007969D7">
        <w:rPr>
          <w:rFonts w:ascii="Times New Roman" w:hAnsi="Times New Roman" w:cs="Times New Roman"/>
          <w:sz w:val="24"/>
          <w:szCs w:val="24"/>
        </w:rPr>
        <w:t>Kornell</w:t>
      </w:r>
      <w:proofErr w:type="spellEnd"/>
      <w:r w:rsidRPr="007969D7">
        <w:rPr>
          <w:rFonts w:ascii="Times New Roman" w:hAnsi="Times New Roman" w:cs="Times New Roman"/>
          <w:sz w:val="24"/>
          <w:szCs w:val="24"/>
        </w:rPr>
        <w:t>,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proofErr w:type="spellStart"/>
      <w:r w:rsidRPr="00852089">
        <w:rPr>
          <w:rFonts w:ascii="Times New Roman" w:hAnsi="Times New Roman" w:cs="Times New Roman"/>
          <w:sz w:val="24"/>
          <w:szCs w:val="24"/>
        </w:rPr>
        <w:t>Hanczakowski</w:t>
      </w:r>
      <w:proofErr w:type="spellEnd"/>
      <w:r w:rsidRPr="00852089">
        <w:rPr>
          <w:rFonts w:ascii="Times New Roman" w:hAnsi="Times New Roman" w:cs="Times New Roman"/>
          <w:sz w:val="24"/>
          <w:szCs w:val="24"/>
        </w:rPr>
        <w:t xml:space="preserve">, M., </w:t>
      </w:r>
      <w:proofErr w:type="spellStart"/>
      <w:r w:rsidRPr="00852089">
        <w:rPr>
          <w:rFonts w:ascii="Times New Roman" w:hAnsi="Times New Roman" w:cs="Times New Roman"/>
          <w:sz w:val="24"/>
          <w:szCs w:val="24"/>
        </w:rPr>
        <w:t>Zawadzka</w:t>
      </w:r>
      <w:proofErr w:type="spellEnd"/>
      <w:r w:rsidRPr="00852089">
        <w:rPr>
          <w:rFonts w:ascii="Times New Roman" w:hAnsi="Times New Roman" w:cs="Times New Roman"/>
          <w:sz w:val="24"/>
          <w:szCs w:val="24"/>
        </w:rPr>
        <w:t xml:space="preserve">, K., </w:t>
      </w:r>
      <w:proofErr w:type="spellStart"/>
      <w:r w:rsidRPr="00852089">
        <w:rPr>
          <w:rFonts w:ascii="Times New Roman" w:hAnsi="Times New Roman" w:cs="Times New Roman"/>
          <w:sz w:val="24"/>
          <w:szCs w:val="24"/>
        </w:rPr>
        <w:t>Pasek</w:t>
      </w:r>
      <w:proofErr w:type="spellEnd"/>
      <w:r w:rsidRPr="00852089">
        <w:rPr>
          <w:rFonts w:ascii="Times New Roman" w:hAnsi="Times New Roman" w:cs="Times New Roman"/>
          <w:sz w:val="24"/>
          <w:szCs w:val="24"/>
        </w:rPr>
        <w:t xml:space="preserve">, T., &amp; </w:t>
      </w:r>
      <w:proofErr w:type="spellStart"/>
      <w:r w:rsidRPr="00852089">
        <w:rPr>
          <w:rFonts w:ascii="Times New Roman" w:hAnsi="Times New Roman" w:cs="Times New Roman"/>
          <w:sz w:val="24"/>
          <w:szCs w:val="24"/>
        </w:rPr>
        <w:t>Higham</w:t>
      </w:r>
      <w:proofErr w:type="spellEnd"/>
      <w:r w:rsidRPr="00852089">
        <w:rPr>
          <w:rFonts w:ascii="Times New Roman" w:hAnsi="Times New Roman" w:cs="Times New Roman"/>
          <w:sz w:val="24"/>
          <w:szCs w:val="24"/>
        </w:rPr>
        <w:t>,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w:t>
      </w:r>
      <w:proofErr w:type="spellStart"/>
      <w:r w:rsidRPr="00852089">
        <w:rPr>
          <w:rFonts w:ascii="Times New Roman" w:hAnsi="Times New Roman" w:cs="Times New Roman"/>
          <w:sz w:val="24"/>
          <w:szCs w:val="24"/>
        </w:rPr>
        <w:t>underconfidence</w:t>
      </w:r>
      <w:proofErr w:type="spellEnd"/>
      <w:r w:rsidRPr="00852089">
        <w:rPr>
          <w:rFonts w:ascii="Times New Roman" w:hAnsi="Times New Roman" w:cs="Times New Roman"/>
          <w:sz w:val="24"/>
          <w:szCs w:val="24"/>
        </w:rPr>
        <w:t xml:space="preserv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lastRenderedPageBreak/>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Koriat</w:t>
      </w:r>
      <w:proofErr w:type="spellEnd"/>
      <w:r w:rsidRPr="007969D7">
        <w:rPr>
          <w:rFonts w:ascii="Times New Roman" w:hAnsi="Times New Roman" w:cs="Times New Roman"/>
          <w:sz w:val="24"/>
          <w:szCs w:val="24"/>
        </w:rPr>
        <w: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Koriat</w:t>
      </w:r>
      <w:proofErr w:type="spellEnd"/>
      <w:r w:rsidRPr="007969D7">
        <w:rPr>
          <w:rFonts w:ascii="Times New Roman" w:hAnsi="Times New Roman" w:cs="Times New Roman"/>
          <w:sz w:val="24"/>
          <w:szCs w:val="24"/>
        </w:rPr>
        <w: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6B39B96" w14:textId="60B6DA4C" w:rsidR="005A4B2E" w:rsidDel="001D4132" w:rsidRDefault="005A4B2E" w:rsidP="007969D7">
      <w:pPr>
        <w:spacing w:after="0" w:line="480" w:lineRule="auto"/>
        <w:ind w:left="720" w:hanging="720"/>
        <w:rPr>
          <w:del w:id="702" w:author="Nick Maxwell" w:date="2023-06-26T15:07:00Z"/>
          <w:rFonts w:ascii="Times New Roman" w:hAnsi="Times New Roman" w:cs="Times New Roman"/>
          <w:sz w:val="24"/>
          <w:szCs w:val="24"/>
        </w:rPr>
      </w:pPr>
      <w:del w:id="703" w:author="Nick Maxwell" w:date="2023-06-26T15:07:00Z">
        <w:r w:rsidRPr="005A4B2E" w:rsidDel="001D4132">
          <w:rPr>
            <w:rFonts w:ascii="Times New Roman" w:hAnsi="Times New Roman" w:cs="Times New Roman"/>
            <w:sz w:val="24"/>
            <w:szCs w:val="24"/>
          </w:rPr>
          <w:delText xml:space="preserve">Maki, W. S. (2007). Judgments of associative memory. </w:delText>
        </w:r>
        <w:r w:rsidRPr="005A4B2E" w:rsidDel="001D4132">
          <w:rPr>
            <w:rFonts w:ascii="Times New Roman" w:hAnsi="Times New Roman" w:cs="Times New Roman"/>
            <w:i/>
            <w:iCs/>
            <w:sz w:val="24"/>
            <w:szCs w:val="24"/>
          </w:rPr>
          <w:delText>Cognitive Psychology, 54</w:delText>
        </w:r>
        <w:r w:rsidRPr="005A4B2E" w:rsidDel="001D4132">
          <w:rPr>
            <w:rFonts w:ascii="Times New Roman" w:hAnsi="Times New Roman" w:cs="Times New Roman"/>
            <w:sz w:val="24"/>
            <w:szCs w:val="24"/>
          </w:rPr>
          <w:delText>(4), 319–353.</w:delText>
        </w:r>
      </w:del>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461C206C"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del w:id="704" w:author="Nick Maxwell" w:date="2023-06-24T15:28:00Z">
        <w:r w:rsidR="00B74B02" w:rsidDel="006E349B">
          <w:rPr>
            <w:rFonts w:ascii="Times New Roman" w:hAnsi="Times New Roman" w:cs="Times New Roman"/>
            <w:sz w:val="24"/>
            <w:szCs w:val="24"/>
          </w:rPr>
          <w:delText>i</w:delText>
        </w:r>
        <w:r w:rsidRPr="002703F6" w:rsidDel="006E349B">
          <w:rPr>
            <w:rFonts w:ascii="Times New Roman" w:hAnsi="Times New Roman" w:cs="Times New Roman"/>
            <w:sz w:val="24"/>
            <w:szCs w:val="24"/>
          </w:rPr>
          <w:delText xml:space="preserve">n </w:delText>
        </w:r>
        <w:r w:rsidR="00B74B02" w:rsidDel="006E349B">
          <w:rPr>
            <w:rFonts w:ascii="Times New Roman" w:hAnsi="Times New Roman" w:cs="Times New Roman"/>
            <w:sz w:val="24"/>
            <w:szCs w:val="24"/>
          </w:rPr>
          <w:delText>p</w:delText>
        </w:r>
        <w:r w:rsidRPr="002703F6" w:rsidDel="006E349B">
          <w:rPr>
            <w:rFonts w:ascii="Times New Roman" w:hAnsi="Times New Roman" w:cs="Times New Roman"/>
            <w:sz w:val="24"/>
            <w:szCs w:val="24"/>
          </w:rPr>
          <w:delText>ress</w:delText>
        </w:r>
      </w:del>
      <w:ins w:id="705" w:author="Nick Maxwell" w:date="2023-06-24T15:28:00Z">
        <w:r w:rsidR="006E349B">
          <w:rPr>
            <w:rFonts w:ascii="Times New Roman" w:hAnsi="Times New Roman" w:cs="Times New Roman"/>
            <w:sz w:val="24"/>
            <w:szCs w:val="24"/>
          </w:rPr>
          <w:t>2023</w:t>
        </w:r>
      </w:ins>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ins w:id="706" w:author="Nick Maxwell" w:date="2023-06-24T15:29:00Z">
        <w:r w:rsidR="006E349B">
          <w:rPr>
            <w:rFonts w:ascii="Times New Roman" w:hAnsi="Times New Roman" w:cs="Times New Roman"/>
            <w:i/>
            <w:iCs/>
            <w:sz w:val="24"/>
            <w:szCs w:val="24"/>
          </w:rPr>
          <w:t>, 51</w:t>
        </w:r>
        <w:r w:rsidR="006E349B">
          <w:rPr>
            <w:rFonts w:ascii="Times New Roman" w:hAnsi="Times New Roman" w:cs="Times New Roman"/>
            <w:sz w:val="24"/>
            <w:szCs w:val="24"/>
          </w:rPr>
          <w:t>(5)</w:t>
        </w:r>
      </w:ins>
      <w:r w:rsidRPr="002703F6">
        <w:rPr>
          <w:rFonts w:ascii="Times New Roman" w:hAnsi="Times New Roman" w:cs="Times New Roman"/>
          <w:sz w:val="24"/>
          <w:szCs w:val="24"/>
        </w:rPr>
        <w:t>, 1</w:t>
      </w:r>
      <w:ins w:id="707" w:author="Nick Maxwell" w:date="2023-06-24T15:29:00Z">
        <w:r w:rsidR="006E349B">
          <w:rPr>
            <w:rFonts w:ascii="Times New Roman" w:hAnsi="Times New Roman" w:cs="Times New Roman"/>
            <w:sz w:val="24"/>
            <w:szCs w:val="24"/>
          </w:rPr>
          <w:t>198-</w:t>
        </w:r>
      </w:ins>
      <w:del w:id="708" w:author="Nick Maxwell" w:date="2023-06-24T15:29:00Z">
        <w:r w:rsidRPr="002703F6" w:rsidDel="006E349B">
          <w:rPr>
            <w:rFonts w:ascii="Times New Roman" w:hAnsi="Times New Roman" w:cs="Times New Roman"/>
            <w:sz w:val="24"/>
            <w:szCs w:val="24"/>
          </w:rPr>
          <w:delText>-16</w:delText>
        </w:r>
      </w:del>
      <w:ins w:id="709" w:author="Nick Maxwell" w:date="2023-06-24T15:29:00Z">
        <w:r w:rsidR="006E349B">
          <w:rPr>
            <w:rFonts w:ascii="Times New Roman" w:hAnsi="Times New Roman" w:cs="Times New Roman"/>
            <w:sz w:val="24"/>
            <w:szCs w:val="24"/>
          </w:rPr>
          <w:t>1213</w:t>
        </w:r>
      </w:ins>
      <w:r w:rsidRPr="002703F6">
        <w:rPr>
          <w:rFonts w:ascii="Times New Roman" w:hAnsi="Times New Roman" w:cs="Times New Roman"/>
          <w:sz w:val="24"/>
          <w:szCs w:val="24"/>
        </w:rPr>
        <w:t xml:space="preserve">.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Mitchum</w:t>
      </w:r>
      <w:proofErr w:type="spellEnd"/>
      <w:r w:rsidRPr="007969D7">
        <w:rPr>
          <w:rFonts w:ascii="Times New Roman" w:hAnsi="Times New Roman" w:cs="Times New Roman"/>
          <w:sz w:val="24"/>
          <w:szCs w:val="24"/>
        </w:rPr>
        <w:t>,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710" w:name="_Hlk137041070"/>
      <w:r w:rsidRPr="00345B50">
        <w:rPr>
          <w:rFonts w:ascii="Times New Roman" w:hAnsi="Times New Roman" w:cs="Times New Roman"/>
          <w:sz w:val="24"/>
          <w:szCs w:val="24"/>
        </w:rPr>
        <w:t>–</w:t>
      </w:r>
      <w:bookmarkEnd w:id="710"/>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w:t>
      </w:r>
      <w:proofErr w:type="spellStart"/>
      <w:r w:rsidRPr="0033072B">
        <w:rPr>
          <w:rFonts w:ascii="Times New Roman" w:hAnsi="Times New Roman" w:cs="Times New Roman"/>
          <w:sz w:val="24"/>
          <w:szCs w:val="24"/>
        </w:rPr>
        <w:t>Narens</w:t>
      </w:r>
      <w:proofErr w:type="spellEnd"/>
      <w:r w:rsidRPr="0033072B">
        <w:rPr>
          <w:rFonts w:ascii="Times New Roman" w:hAnsi="Times New Roman" w:cs="Times New Roman"/>
          <w:sz w:val="24"/>
          <w:szCs w:val="24"/>
        </w:rPr>
        <w:t xml:space="preserve">,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ins w:id="711" w:author="Nick Maxwell" w:date="2023-06-29T11:08:00Z"/>
          <w:rFonts w:ascii="Times New Roman" w:hAnsi="Times New Roman" w:cs="Times New Roman"/>
          <w:sz w:val="24"/>
          <w:szCs w:val="24"/>
        </w:rPr>
      </w:pPr>
      <w:r w:rsidRPr="0033072B">
        <w:rPr>
          <w:rFonts w:ascii="Times New Roman" w:hAnsi="Times New Roman" w:cs="Times New Roman"/>
          <w:sz w:val="24"/>
          <w:szCs w:val="24"/>
        </w:rPr>
        <w:t>Rhodes, M. G.</w:t>
      </w:r>
      <w:del w:id="712" w:author="Maxwell, Nicholas [2]" w:date="2023-06-29T13:30:00Z">
        <w:r w:rsidRPr="0033072B" w:rsidDel="003D734C">
          <w:rPr>
            <w:rFonts w:ascii="Times New Roman" w:hAnsi="Times New Roman" w:cs="Times New Roman"/>
            <w:sz w:val="24"/>
            <w:szCs w:val="24"/>
          </w:rPr>
          <w:delText>,</w:delText>
        </w:r>
      </w:del>
      <w:r w:rsidRPr="0033072B">
        <w:rPr>
          <w:rFonts w:ascii="Times New Roman" w:hAnsi="Times New Roman" w:cs="Times New Roman"/>
          <w:sz w:val="24"/>
          <w:szCs w:val="24"/>
        </w:rPr>
        <w:t xml:space="preserve">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14288ECC" w14:textId="734DF995" w:rsidR="0044592B" w:rsidRPr="00B84EDD" w:rsidRDefault="0044592B" w:rsidP="0033072B">
      <w:pPr>
        <w:spacing w:after="0" w:line="480" w:lineRule="auto"/>
        <w:ind w:left="720" w:hanging="720"/>
        <w:rPr>
          <w:rFonts w:ascii="Times New Roman" w:hAnsi="Times New Roman" w:cs="Times New Roman"/>
          <w:sz w:val="24"/>
          <w:szCs w:val="24"/>
        </w:rPr>
      </w:pPr>
      <w:ins w:id="713" w:author="Nick Maxwell" w:date="2023-06-29T11:08:00Z">
        <w:r>
          <w:rPr>
            <w:rFonts w:ascii="Times New Roman" w:hAnsi="Times New Roman" w:cs="Times New Roman"/>
            <w:sz w:val="24"/>
            <w:szCs w:val="24"/>
          </w:rPr>
          <w:lastRenderedPageBreak/>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t>
        </w:r>
        <w:proofErr w:type="spellStart"/>
        <w:r>
          <w:rPr>
            <w:rFonts w:ascii="Times New Roman" w:hAnsi="Times New Roman" w:cs="Times New Roman"/>
            <w:sz w:val="24"/>
            <w:szCs w:val="24"/>
          </w:rPr>
          <w:t>Witherby</w:t>
        </w:r>
        <w:proofErr w:type="spellEnd"/>
        <w:r>
          <w:rPr>
            <w:rFonts w:ascii="Times New Roman" w:hAnsi="Times New Roman" w:cs="Times New Roman"/>
            <w:sz w:val="24"/>
            <w:szCs w:val="24"/>
          </w:rPr>
          <w:t xml:space="preserve">, A. E., &amp; Tauber, S. K. (in press). Judgments of learning enhance </w:t>
        </w:r>
      </w:ins>
      <w:ins w:id="714" w:author="Nick Maxwell" w:date="2023-06-29T11:09:00Z">
        <w:r>
          <w:rPr>
            <w:rFonts w:ascii="Times New Roman" w:hAnsi="Times New Roman" w:cs="Times New Roman"/>
            <w:sz w:val="24"/>
            <w:szCs w:val="24"/>
          </w:rPr>
          <w:t xml:space="preserve">recall for category-cued but no letter-cued items. </w:t>
        </w:r>
        <w:r>
          <w:rPr>
            <w:rFonts w:ascii="Times New Roman" w:hAnsi="Times New Roman" w:cs="Times New Roman"/>
            <w:i/>
            <w:iCs/>
            <w:sz w:val="24"/>
            <w:szCs w:val="24"/>
          </w:rPr>
          <w:t>Memory &amp; Cognition,</w:t>
        </w:r>
        <w:r w:rsidR="00B84EDD">
          <w:rPr>
            <w:rFonts w:ascii="Times New Roman" w:hAnsi="Times New Roman" w:cs="Times New Roman"/>
            <w:i/>
            <w:iCs/>
            <w:sz w:val="24"/>
            <w:szCs w:val="24"/>
          </w:rPr>
          <w:t xml:space="preserve"> </w:t>
        </w:r>
        <w:r w:rsidR="00B84EDD">
          <w:rPr>
            <w:rFonts w:ascii="Times New Roman" w:hAnsi="Times New Roman" w:cs="Times New Roman"/>
            <w:sz w:val="24"/>
            <w:szCs w:val="24"/>
          </w:rPr>
          <w:t>1-15.</w:t>
        </w:r>
      </w:ins>
    </w:p>
    <w:p w14:paraId="35DCC86E" w14:textId="6E178633" w:rsidR="00023A22" w:rsidRDefault="00023A22" w:rsidP="00023A22">
      <w:pPr>
        <w:spacing w:after="0" w:line="480" w:lineRule="auto"/>
        <w:ind w:left="720" w:hanging="720"/>
        <w:rPr>
          <w:ins w:id="715" w:author="Nick Maxwell" w:date="2023-06-25T12:17:00Z"/>
          <w:rFonts w:ascii="Times New Roman" w:hAnsi="Times New Roman" w:cs="Times New Roman"/>
          <w:sz w:val="24"/>
          <w:szCs w:val="24"/>
        </w:rPr>
      </w:pPr>
      <w:r w:rsidRPr="00023A22">
        <w:rPr>
          <w:rFonts w:ascii="Times New Roman" w:hAnsi="Times New Roman" w:cs="Times New Roman"/>
          <w:sz w:val="24"/>
          <w:szCs w:val="24"/>
        </w:rPr>
        <w:t xml:space="preserve">Rivers, M. L., Janes, J. L., &amp; </w:t>
      </w:r>
      <w:proofErr w:type="spellStart"/>
      <w:r w:rsidRPr="00023A22">
        <w:rPr>
          <w:rFonts w:ascii="Times New Roman" w:hAnsi="Times New Roman" w:cs="Times New Roman"/>
          <w:sz w:val="24"/>
          <w:szCs w:val="24"/>
        </w:rPr>
        <w:t>Dunlosky</w:t>
      </w:r>
      <w:proofErr w:type="spellEnd"/>
      <w:r w:rsidRPr="00023A22">
        <w:rPr>
          <w:rFonts w:ascii="Times New Roman" w:hAnsi="Times New Roman" w:cs="Times New Roman"/>
          <w:sz w:val="24"/>
          <w:szCs w:val="24"/>
        </w:rPr>
        <w:t>,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0CE39306" w14:textId="686C5309" w:rsidR="00853CD1" w:rsidRPr="00853CD1" w:rsidRDefault="00853CD1" w:rsidP="00023A22">
      <w:pPr>
        <w:spacing w:after="0" w:line="480" w:lineRule="auto"/>
        <w:ind w:left="720" w:hanging="720"/>
        <w:rPr>
          <w:ins w:id="716" w:author="Maxwell, Nicholas [2]" w:date="2023-06-28T16:19:00Z"/>
          <w:rFonts w:ascii="Times New Roman" w:hAnsi="Times New Roman" w:cs="Times New Roman"/>
          <w:sz w:val="24"/>
          <w:szCs w:val="24"/>
        </w:rPr>
      </w:pPr>
      <w:ins w:id="717" w:author="Maxwell, Nicholas [2]" w:date="2023-06-28T16:19:00Z">
        <w:r w:rsidRPr="00853CD1">
          <w:rPr>
            <w:rFonts w:ascii="Times New Roman" w:hAnsi="Times New Roman" w:cs="Times New Roman"/>
            <w:sz w:val="24"/>
            <w:szCs w:val="24"/>
            <w:rPrChange w:id="718" w:author="Maxwell, Nicholas [2]" w:date="2023-06-28T16:19:00Z">
              <w:rPr/>
            </w:rPrChange>
          </w:rPr>
          <w:t xml:space="preserve">Schäfer, F. &amp; </w:t>
        </w:r>
        <w:proofErr w:type="spellStart"/>
        <w:r w:rsidRPr="00853CD1">
          <w:rPr>
            <w:rFonts w:ascii="Times New Roman" w:hAnsi="Times New Roman" w:cs="Times New Roman"/>
            <w:sz w:val="24"/>
            <w:szCs w:val="24"/>
            <w:rPrChange w:id="719" w:author="Maxwell, Nicholas [2]" w:date="2023-06-28T16:19:00Z">
              <w:rPr/>
            </w:rPrChange>
          </w:rPr>
          <w:t>Undorf</w:t>
        </w:r>
        <w:proofErr w:type="spellEnd"/>
        <w:r w:rsidRPr="00853CD1">
          <w:rPr>
            <w:rFonts w:ascii="Times New Roman" w:hAnsi="Times New Roman" w:cs="Times New Roman"/>
            <w:sz w:val="24"/>
            <w:szCs w:val="24"/>
            <w:rPrChange w:id="720" w:author="Maxwell, Nicholas [2]" w:date="2023-06-28T16:19:00Z">
              <w:rPr/>
            </w:rPrChange>
          </w:rPr>
          <w:t>, M. (</w:t>
        </w:r>
        <w:r>
          <w:rPr>
            <w:rFonts w:ascii="Times New Roman" w:hAnsi="Times New Roman" w:cs="Times New Roman"/>
            <w:sz w:val="24"/>
            <w:szCs w:val="24"/>
          </w:rPr>
          <w:t>in press</w:t>
        </w:r>
        <w:r w:rsidRPr="00853CD1">
          <w:rPr>
            <w:rFonts w:ascii="Times New Roman" w:hAnsi="Times New Roman" w:cs="Times New Roman"/>
            <w:sz w:val="24"/>
            <w:szCs w:val="24"/>
            <w:rPrChange w:id="721" w:author="Maxwell, Nicholas [2]" w:date="2023-06-28T16:19:00Z">
              <w:rPr/>
            </w:rPrChange>
          </w:rPr>
          <w:t xml:space="preserve">). On the educational relevance of immediate judgment of learning reactivity: No effects of predicting one’s memory for general knowledge facts. </w:t>
        </w:r>
        <w:r w:rsidRPr="00853CD1">
          <w:rPr>
            <w:rStyle w:val="Emphasis"/>
            <w:rFonts w:ascii="Times New Roman" w:hAnsi="Times New Roman" w:cs="Times New Roman"/>
            <w:sz w:val="24"/>
            <w:szCs w:val="24"/>
            <w:rPrChange w:id="722" w:author="Maxwell, Nicholas [2]" w:date="2023-06-28T16:19:00Z">
              <w:rPr>
                <w:rStyle w:val="Emphasis"/>
              </w:rPr>
            </w:rPrChange>
          </w:rPr>
          <w:t>Journal of Applied Research in Memory and Cognition.</w:t>
        </w:r>
      </w:ins>
    </w:p>
    <w:p w14:paraId="2C2376AC" w14:textId="475B193A" w:rsidR="003C5151" w:rsidRPr="003C5151" w:rsidRDefault="003C5151" w:rsidP="00023A22">
      <w:pPr>
        <w:spacing w:after="0" w:line="480" w:lineRule="auto"/>
        <w:ind w:left="720" w:hanging="720"/>
        <w:rPr>
          <w:rFonts w:ascii="Times New Roman" w:hAnsi="Times New Roman" w:cs="Times New Roman"/>
          <w:sz w:val="24"/>
          <w:szCs w:val="24"/>
        </w:rPr>
      </w:pPr>
      <w:ins w:id="723" w:author="Nick Maxwell" w:date="2023-06-25T12:18:00Z">
        <w:r w:rsidRPr="003C5151">
          <w:rPr>
            <w:rFonts w:ascii="Times New Roman" w:hAnsi="Times New Roman" w:cs="Times New Roman"/>
            <w:sz w:val="24"/>
            <w:szCs w:val="24"/>
            <w:rPrChange w:id="724" w:author="Nick Maxwell" w:date="2023-06-25T12:18:00Z">
              <w:rPr/>
            </w:rPrChange>
          </w:rPr>
          <w:t>Schwartz, B. L.</w:t>
        </w:r>
        <w:del w:id="725" w:author="Maxwell, Nicholas [2]" w:date="2023-06-29T13:30:00Z">
          <w:r w:rsidRPr="003C5151" w:rsidDel="003D734C">
            <w:rPr>
              <w:rFonts w:ascii="Times New Roman" w:hAnsi="Times New Roman" w:cs="Times New Roman"/>
              <w:sz w:val="24"/>
              <w:szCs w:val="24"/>
              <w:rPrChange w:id="726" w:author="Nick Maxwell" w:date="2023-06-25T12:18:00Z">
                <w:rPr/>
              </w:rPrChange>
            </w:rPr>
            <w:delText>,</w:delText>
          </w:r>
        </w:del>
        <w:r w:rsidRPr="003C5151">
          <w:rPr>
            <w:rFonts w:ascii="Times New Roman" w:hAnsi="Times New Roman" w:cs="Times New Roman"/>
            <w:sz w:val="24"/>
            <w:szCs w:val="24"/>
            <w:rPrChange w:id="727" w:author="Nick Maxwell" w:date="2023-06-25T12:18:00Z">
              <w:rPr/>
            </w:rPrChange>
          </w:rPr>
          <w:t xml:space="preserve"> &amp; Metcalfe, J. (2017). Metamemory: An update of critical findings. In J. H. </w:t>
        </w:r>
        <w:proofErr w:type="spellStart"/>
        <w:r w:rsidRPr="003C5151">
          <w:rPr>
            <w:rFonts w:ascii="Times New Roman" w:hAnsi="Times New Roman" w:cs="Times New Roman"/>
            <w:sz w:val="24"/>
            <w:szCs w:val="24"/>
            <w:rPrChange w:id="728" w:author="Nick Maxwell" w:date="2023-06-25T12:18:00Z">
              <w:rPr/>
            </w:rPrChange>
          </w:rPr>
          <w:t>Bryne</w:t>
        </w:r>
        <w:proofErr w:type="spellEnd"/>
        <w:r w:rsidRPr="003C5151">
          <w:rPr>
            <w:rFonts w:ascii="Times New Roman" w:hAnsi="Times New Roman" w:cs="Times New Roman"/>
            <w:sz w:val="24"/>
            <w:szCs w:val="24"/>
            <w:rPrChange w:id="729" w:author="Nick Maxwell" w:date="2023-06-25T12:18:00Z">
              <w:rPr/>
            </w:rPrChange>
          </w:rPr>
          <w:t xml:space="preserve"> (Ed.), </w:t>
        </w:r>
        <w:r w:rsidRPr="003C5151">
          <w:rPr>
            <w:rFonts w:ascii="Times New Roman" w:hAnsi="Times New Roman" w:cs="Times New Roman"/>
            <w:i/>
            <w:iCs/>
            <w:sz w:val="24"/>
            <w:szCs w:val="24"/>
            <w:rPrChange w:id="730" w:author="Nick Maxwell" w:date="2023-06-25T12:18:00Z">
              <w:rPr>
                <w:i/>
                <w:iCs/>
              </w:rPr>
            </w:rPrChange>
          </w:rPr>
          <w:t>Learning and memory: A comprehensive reference</w:t>
        </w:r>
        <w:r w:rsidRPr="003C5151">
          <w:rPr>
            <w:rFonts w:ascii="Times New Roman" w:hAnsi="Times New Roman" w:cs="Times New Roman"/>
            <w:sz w:val="24"/>
            <w:szCs w:val="24"/>
            <w:rPrChange w:id="731" w:author="Nick Maxwell" w:date="2023-06-25T12:18:00Z">
              <w:rPr/>
            </w:rPrChange>
          </w:rPr>
          <w:t xml:space="preserve"> (2nd ed., pp. 423–432). Academic Press.</w:t>
        </w:r>
      </w:ins>
    </w:p>
    <w:p w14:paraId="2AFCE36A" w14:textId="77777777"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Soderstrom</w:t>
      </w:r>
      <w:proofErr w:type="spellEnd"/>
      <w:r w:rsidRPr="007969D7">
        <w:rPr>
          <w:rFonts w:ascii="Times New Roman" w:hAnsi="Times New Roman" w:cs="Times New Roman"/>
          <w:sz w:val="24"/>
          <w:szCs w:val="24"/>
        </w:rPr>
        <w:t xml:space="preserve">,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748A88A1" w14:textId="6320581A" w:rsidR="00CB54B1" w:rsidDel="001D4132" w:rsidRDefault="00CB54B1" w:rsidP="007969D7">
      <w:pPr>
        <w:spacing w:after="0" w:line="480" w:lineRule="auto"/>
        <w:ind w:left="720" w:hanging="720"/>
        <w:rPr>
          <w:del w:id="732" w:author="Nick Maxwell" w:date="2023-06-26T15:07:00Z"/>
          <w:rFonts w:ascii="Times New Roman" w:hAnsi="Times New Roman" w:cs="Times New Roman"/>
          <w:sz w:val="24"/>
          <w:szCs w:val="24"/>
        </w:rPr>
      </w:pPr>
      <w:del w:id="733" w:author="Nick Maxwell" w:date="2023-06-26T15:07:00Z">
        <w:r w:rsidDel="001D4132">
          <w:rPr>
            <w:rFonts w:ascii="Times New Roman" w:hAnsi="Times New Roman" w:cs="Times New Roman"/>
            <w:sz w:val="24"/>
            <w:szCs w:val="24"/>
          </w:rPr>
          <w:delText xml:space="preserve">Valentine, K. D. &amp; Buchanan, E. M. JAM-boree: An application of observation oriented modeling to judgments of associative memory. </w:delText>
        </w:r>
        <w:r w:rsidDel="001D4132">
          <w:rPr>
            <w:rFonts w:ascii="Times New Roman" w:hAnsi="Times New Roman" w:cs="Times New Roman"/>
            <w:i/>
            <w:iCs/>
            <w:sz w:val="24"/>
            <w:szCs w:val="24"/>
          </w:rPr>
          <w:delText>Journal of Cognitive Psychology</w:delText>
        </w:r>
        <w:r w:rsidR="00C2490F" w:rsidDel="001D4132">
          <w:rPr>
            <w:rFonts w:ascii="Times New Roman" w:hAnsi="Times New Roman" w:cs="Times New Roman"/>
            <w:i/>
            <w:iCs/>
            <w:sz w:val="24"/>
            <w:szCs w:val="24"/>
          </w:rPr>
          <w:delText>, 25</w:delText>
        </w:r>
        <w:r w:rsidR="00C2490F" w:rsidDel="001D4132">
          <w:rPr>
            <w:rFonts w:ascii="Times New Roman" w:hAnsi="Times New Roman" w:cs="Times New Roman"/>
            <w:sz w:val="24"/>
            <w:szCs w:val="24"/>
          </w:rPr>
          <w:delText>(4), 400</w:delText>
        </w:r>
        <w:r w:rsidR="00C2490F" w:rsidRPr="007969D7" w:rsidDel="001D4132">
          <w:rPr>
            <w:rFonts w:ascii="Times New Roman" w:hAnsi="Times New Roman" w:cs="Times New Roman"/>
            <w:sz w:val="24"/>
            <w:szCs w:val="24"/>
          </w:rPr>
          <w:delText>–</w:delText>
        </w:r>
        <w:r w:rsidR="00C2490F" w:rsidDel="001D4132">
          <w:rPr>
            <w:rFonts w:ascii="Times New Roman" w:hAnsi="Times New Roman" w:cs="Times New Roman"/>
            <w:sz w:val="24"/>
            <w:szCs w:val="24"/>
          </w:rPr>
          <w:delText>422.</w:delText>
        </w:r>
      </w:del>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ADD85F3" w14:textId="77777777" w:rsidR="00C2490F" w:rsidRPr="00C2490F" w:rsidRDefault="00C2490F" w:rsidP="007969D7">
      <w:pPr>
        <w:spacing w:after="0" w:line="480" w:lineRule="auto"/>
        <w:ind w:left="720" w:hanging="720"/>
        <w:rPr>
          <w:rFonts w:ascii="Times New Roman" w:hAnsi="Times New Roman" w:cs="Times New Roman"/>
          <w:sz w:val="24"/>
          <w:szCs w:val="24"/>
        </w:rPr>
      </w:pP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1"/>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0A50B0A7"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w:t>
      </w:r>
      <w:del w:id="734" w:author="Maxwell, Nicholas [2]" w:date="2023-06-28T13:57:00Z">
        <w:r w:rsidDel="00B1396B">
          <w:rPr>
            <w:rFonts w:ascii="Times New Roman" w:hAnsi="Times New Roman" w:cs="Times New Roman"/>
            <w:sz w:val="24"/>
            <w:szCs w:val="24"/>
          </w:rPr>
          <w:delText xml:space="preserve">lure </w:delText>
        </w:r>
      </w:del>
      <w:ins w:id="735" w:author="Maxwell, Nicholas [2]" w:date="2023-06-28T13:57:00Z">
        <w:r w:rsidR="00B1396B">
          <w:rPr>
            <w:rFonts w:ascii="Times New Roman" w:hAnsi="Times New Roman" w:cs="Times New Roman"/>
            <w:sz w:val="24"/>
            <w:szCs w:val="24"/>
          </w:rPr>
          <w:t xml:space="preserve">distractor </w:t>
        </w:r>
      </w:ins>
      <w:r>
        <w:rPr>
          <w:rFonts w:ascii="Times New Roman" w:hAnsi="Times New Roman" w:cs="Times New Roman"/>
          <w:sz w:val="24"/>
          <w:szCs w:val="24"/>
        </w:rPr>
        <w:t xml:space="preserve">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w:t>
      </w:r>
      <w:proofErr w:type="spellStart"/>
      <w:r>
        <w:rPr>
          <w:rFonts w:ascii="Times New Roman" w:hAnsi="Times New Roman" w:cs="Times New Roman"/>
          <w:sz w:val="24"/>
          <w:szCs w:val="24"/>
        </w:rPr>
        <w:t>Brysbaert</w:t>
      </w:r>
      <w:proofErr w:type="spellEnd"/>
      <w:r>
        <w:rPr>
          <w:rFonts w:ascii="Times New Roman" w:hAnsi="Times New Roman" w:cs="Times New Roman"/>
          <w:sz w:val="24"/>
          <w:szCs w:val="24"/>
        </w:rPr>
        <w:t xml:space="preserve"> &amp; New, 2009). Concreteness ratings were derived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E359FE">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E359FE">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E359FE">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E359FE">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E359FE">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E359FE">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E359FE">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E359FE">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E359FE">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E359FE">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E359FE">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E359FE">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E359FE">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E359FE">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E359FE">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E359FE">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E359FE">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E359FE">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E359FE">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E359FE">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E359FE">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E359FE">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E359FE">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E359FE">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E359FE">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E359FE">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E359FE">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E359FE">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E359FE">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E359FE">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E359FE">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E359FE">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E359FE">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E359FE">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E359FE">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E359FE">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E359FE">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E359FE">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E359FE">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E359FE">
            <w:pPr>
              <w:spacing w:line="480" w:lineRule="auto"/>
              <w:rPr>
                <w:rFonts w:ascii="Times New Roman" w:hAnsi="Times New Roman"/>
              </w:rPr>
            </w:pPr>
            <w:r>
              <w:rPr>
                <w:rFonts w:ascii="Times New Roman" w:hAnsi="Times New Roman"/>
              </w:rPr>
              <w:t>No-</w:t>
            </w:r>
            <w:proofErr w:type="spellStart"/>
            <w:r>
              <w:rPr>
                <w:rFonts w:ascii="Times New Roman" w:hAnsi="Times New Roman"/>
              </w:rPr>
              <w:t>Jol</w:t>
            </w:r>
            <w:proofErr w:type="spellEnd"/>
          </w:p>
        </w:tc>
        <w:tc>
          <w:tcPr>
            <w:tcW w:w="1440" w:type="dxa"/>
            <w:tcBorders>
              <w:top w:val="nil"/>
              <w:left w:val="nil"/>
              <w:bottom w:val="nil"/>
              <w:right w:val="nil"/>
            </w:tcBorders>
          </w:tcPr>
          <w:p w14:paraId="2C7BAFB4" w14:textId="37DADCF7"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E359FE">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E359FE">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E359FE">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E359FE">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E359FE">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E359FE">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E359FE">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xwell, Nicholas" w:date="2023-05-30T20:06:00Z" w:initials="MN">
    <w:p w14:paraId="3E3D700B" w14:textId="77777777" w:rsidR="0008564A" w:rsidRDefault="0008564A" w:rsidP="00E359FE">
      <w:pPr>
        <w:pStyle w:val="CommentText"/>
      </w:pPr>
      <w:r>
        <w:rPr>
          <w:rStyle w:val="CommentReference"/>
        </w:rPr>
        <w:annotationRef/>
      </w:r>
      <w:r>
        <w:t>Placeholder title. We probably need something about recognition testing here</w:t>
      </w:r>
    </w:p>
  </w:comment>
  <w:comment w:id="1" w:author="Nick Maxwell" w:date="2023-06-15T11:40:00Z" w:initials="NM">
    <w:p w14:paraId="37BBD8F1" w14:textId="77777777" w:rsidR="0008564A" w:rsidRDefault="0008564A">
      <w:pPr>
        <w:pStyle w:val="CommentText"/>
      </w:pPr>
      <w:r>
        <w:rPr>
          <w:rStyle w:val="CommentReference"/>
        </w:rPr>
        <w:annotationRef/>
      </w:r>
      <w:r>
        <w:t>Maybe: "Judgment of learning reactivity reflects contributions from multiple cues: Evidence from mediated associates and recognition testing"?</w:t>
      </w:r>
    </w:p>
    <w:p w14:paraId="3C7E56D0" w14:textId="77777777" w:rsidR="0008564A" w:rsidRDefault="0008564A">
      <w:pPr>
        <w:pStyle w:val="CommentText"/>
      </w:pPr>
    </w:p>
    <w:p w14:paraId="55D54B6B" w14:textId="77777777" w:rsidR="0008564A" w:rsidRDefault="0008564A">
      <w:pPr>
        <w:pStyle w:val="CommentText"/>
      </w:pPr>
      <w:r>
        <w:t>Or:</w:t>
      </w:r>
    </w:p>
    <w:p w14:paraId="72BB2A40" w14:textId="77777777" w:rsidR="0008564A" w:rsidRDefault="0008564A">
      <w:pPr>
        <w:pStyle w:val="CommentText"/>
      </w:pPr>
    </w:p>
    <w:p w14:paraId="1150C60D" w14:textId="77777777" w:rsidR="0008564A" w:rsidRDefault="0008564A">
      <w:pPr>
        <w:pStyle w:val="CommentText"/>
      </w:pPr>
      <w:r>
        <w:t>"Judgment of learning reactivity is test dependent: Assessing the influence of relatedness and familiarity via cued-recall and recognition testing" -- This one is super wordy though.</w:t>
      </w:r>
    </w:p>
    <w:p w14:paraId="62CA8A4E" w14:textId="77777777" w:rsidR="0008564A" w:rsidRDefault="0008564A">
      <w:pPr>
        <w:pStyle w:val="CommentText"/>
      </w:pPr>
    </w:p>
    <w:p w14:paraId="35369960" w14:textId="77777777" w:rsidR="0008564A" w:rsidRDefault="0008564A" w:rsidP="00E359FE">
      <w:pPr>
        <w:pStyle w:val="CommentText"/>
      </w:pPr>
      <w:r>
        <w:t xml:space="preserve">I swear coming with </w:t>
      </w:r>
      <w:r>
        <w:rPr>
          <w:i/>
          <w:iCs/>
        </w:rPr>
        <w:t xml:space="preserve">a good </w:t>
      </w:r>
      <w:r>
        <w:t>title is always the worst part of writing</w:t>
      </w:r>
    </w:p>
  </w:comment>
  <w:comment w:id="2" w:author="Mark Huff" w:date="2023-06-21T16:05:00Z" w:initials="MH">
    <w:p w14:paraId="5FDF21CD" w14:textId="77777777" w:rsidR="0008564A" w:rsidRDefault="0008564A" w:rsidP="00E359FE">
      <w:pPr>
        <w:pStyle w:val="CommentText"/>
      </w:pPr>
      <w:r>
        <w:rPr>
          <w:rStyle w:val="CommentReference"/>
        </w:rPr>
        <w:annotationRef/>
      </w:r>
      <w:r>
        <w:t xml:space="preserve">I'd like something a little more direct regarding relational encoding. The mediated reactivity pattern is unequivocal evidence that reactivity is enhancing semantic associations. Of course, it might be encouraging the processing of other types of information, but semantic associations is clearly one of them. </w:t>
      </w:r>
      <w:proofErr w:type="spellStart"/>
      <w:r>
        <w:t>Lets</w:t>
      </w:r>
      <w:proofErr w:type="spellEnd"/>
      <w:r>
        <w:t xml:space="preserve"> not shy away from this point as it is the ONLY way we can get mediated reactivity.</w:t>
      </w:r>
    </w:p>
  </w:comment>
  <w:comment w:id="3" w:author="Nick Maxwell" w:date="2023-06-24T12:59:00Z" w:initials="NM">
    <w:p w14:paraId="614A3E9F" w14:textId="77777777" w:rsidR="00952C68" w:rsidRDefault="0008564A">
      <w:pPr>
        <w:pStyle w:val="CommentText"/>
      </w:pPr>
      <w:r>
        <w:rPr>
          <w:rStyle w:val="CommentReference"/>
        </w:rPr>
        <w:annotationRef/>
      </w:r>
      <w:r w:rsidR="00952C68">
        <w:t>"Judgment of learning reactivity reflects enhanced relational encoding with cued-recall but not recognition testing"?</w:t>
      </w:r>
    </w:p>
    <w:p w14:paraId="7851497A" w14:textId="77777777" w:rsidR="00952C68" w:rsidRDefault="00952C68">
      <w:pPr>
        <w:pStyle w:val="CommentText"/>
      </w:pPr>
    </w:p>
    <w:p w14:paraId="11934235" w14:textId="77777777" w:rsidR="00952C68" w:rsidRDefault="00952C68" w:rsidP="00CC6A55">
      <w:pPr>
        <w:pStyle w:val="CommentText"/>
      </w:pPr>
      <w:r>
        <w:t>Or some variation of that?</w:t>
      </w:r>
    </w:p>
  </w:comment>
  <w:comment w:id="4" w:author="Mark Huff" w:date="2023-06-21T16:22:00Z" w:initials="MH">
    <w:p w14:paraId="534AF6B8" w14:textId="0AE58B04" w:rsidR="0008564A" w:rsidRDefault="0008564A" w:rsidP="00E359FE">
      <w:pPr>
        <w:pStyle w:val="CommentText"/>
      </w:pPr>
      <w:r>
        <w:rPr>
          <w:rStyle w:val="CommentReference"/>
        </w:rPr>
        <w:annotationRef/>
      </w:r>
      <w:r>
        <w:t>I could see a reviewer bitching simply because the experiments here follow one lead, then another, then another, rather than having a set of cut and dried results that affirm a single hypothesis. Instead, here we show neither the cue-strengthening nor relational encoding accounts are correct on their own. I think we need to send this to JEP:LMC as a first stop, but be prepared for reviewers that are uncomfortable with the "both accounts are flawed" conclusion.</w:t>
      </w:r>
    </w:p>
  </w:comment>
  <w:comment w:id="9" w:author="Mark Huff" w:date="2023-06-22T15:14:00Z" w:initials="MH">
    <w:p w14:paraId="21D04CFC" w14:textId="77777777" w:rsidR="0008564A" w:rsidRDefault="0008564A" w:rsidP="00E359FE">
      <w:pPr>
        <w:pStyle w:val="CommentText"/>
      </w:pPr>
      <w:r>
        <w:rPr>
          <w:rStyle w:val="CommentReference"/>
        </w:rPr>
        <w:annotationRef/>
      </w:r>
      <w:r>
        <w:t>This is fine, but we may want to add in a more contemporary review paper. My new buddy (I use buddy ironically, but somehow this dude has inserted himself into my academic world), Bennett Schwartz, seems to have several of these reviews published. You may want to add this in with N&amp;N)</w:t>
      </w:r>
    </w:p>
  </w:comment>
  <w:comment w:id="10" w:author="Nick Maxwell" w:date="2023-06-23T15:19:00Z" w:initials="NM">
    <w:p w14:paraId="5AEB8A6D" w14:textId="77777777" w:rsidR="0008564A" w:rsidRDefault="0008564A" w:rsidP="0008564A">
      <w:pPr>
        <w:pStyle w:val="CommentText"/>
      </w:pPr>
      <w:r>
        <w:rPr>
          <w:rStyle w:val="CommentReference"/>
        </w:rPr>
        <w:annotationRef/>
      </w:r>
      <w:r>
        <w:t>I remember Bennett from some of our other papers. I think he served as action editor on both of our metacognition and learning papers.</w:t>
      </w:r>
    </w:p>
  </w:comment>
  <w:comment w:id="26" w:author="Mark Huff" w:date="2023-06-22T15:15:00Z" w:initials="MH">
    <w:p w14:paraId="60CE14D8" w14:textId="12B34620" w:rsidR="0008564A" w:rsidRDefault="0008564A" w:rsidP="00E359FE">
      <w:pPr>
        <w:pStyle w:val="CommentText"/>
      </w:pPr>
      <w:r>
        <w:rPr>
          <w:rStyle w:val="CommentReference"/>
        </w:rPr>
        <w:annotationRef/>
      </w:r>
      <w:r>
        <w:t>confused a bit by this term. What do you mean by overlooked? Can this be stated differently?</w:t>
      </w:r>
    </w:p>
  </w:comment>
  <w:comment w:id="27" w:author="Nick Maxwell" w:date="2023-06-23T13:37:00Z" w:initials="NM">
    <w:p w14:paraId="772D25EE" w14:textId="77777777" w:rsidR="0008564A" w:rsidRDefault="0008564A">
      <w:pPr>
        <w:pStyle w:val="CommentText"/>
      </w:pPr>
      <w:r>
        <w:rPr>
          <w:rStyle w:val="CommentReference"/>
        </w:rPr>
        <w:annotationRef/>
      </w:r>
      <w:r>
        <w:t>Aspects of the stimuli that are encoded more strongly due to making JOLs.</w:t>
      </w:r>
    </w:p>
    <w:p w14:paraId="1A1524F5" w14:textId="77777777" w:rsidR="0008564A" w:rsidRDefault="0008564A">
      <w:pPr>
        <w:pStyle w:val="CommentText"/>
      </w:pPr>
    </w:p>
    <w:p w14:paraId="38378A78" w14:textId="77777777" w:rsidR="0008564A" w:rsidRDefault="0008564A">
      <w:pPr>
        <w:pStyle w:val="CommentText"/>
      </w:pPr>
      <w:r>
        <w:t xml:space="preserve"> In this case, making JOLs presumably would make cue-target relations more salient vs silent reading.</w:t>
      </w:r>
    </w:p>
    <w:p w14:paraId="45C7F1AA" w14:textId="77777777" w:rsidR="0008564A" w:rsidRDefault="0008564A">
      <w:pPr>
        <w:pStyle w:val="CommentText"/>
      </w:pPr>
    </w:p>
    <w:p w14:paraId="1389ED6D" w14:textId="77777777" w:rsidR="0008564A" w:rsidRDefault="0008564A" w:rsidP="00E359FE">
      <w:pPr>
        <w:pStyle w:val="CommentText"/>
      </w:pPr>
      <w:r>
        <w:t>Maybe rephrase this sentence as "makes aspects of the stimuli more salient?"</w:t>
      </w:r>
    </w:p>
  </w:comment>
  <w:comment w:id="37" w:author="Mark Huff" w:date="2023-06-22T15:23:00Z" w:initials="MH">
    <w:p w14:paraId="74883137" w14:textId="5D25EC72" w:rsidR="0008564A" w:rsidRDefault="0008564A" w:rsidP="00E359FE">
      <w:pPr>
        <w:pStyle w:val="CommentText"/>
      </w:pPr>
      <w:r>
        <w:rPr>
          <w:rStyle w:val="CommentReference"/>
        </w:rPr>
        <w:annotationRef/>
      </w:r>
      <w:r>
        <w:t xml:space="preserve">I think </w:t>
      </w:r>
      <w:proofErr w:type="spellStart"/>
      <w:r>
        <w:t>Mitchum</w:t>
      </w:r>
      <w:proofErr w:type="spellEnd"/>
      <w:r>
        <w:t xml:space="preserve"> et al. has earned their role as a </w:t>
      </w:r>
      <w:proofErr w:type="spellStart"/>
      <w:r>
        <w:t>buttsy</w:t>
      </w:r>
      <w:proofErr w:type="spellEnd"/>
      <w:r>
        <w:t xml:space="preserve"> in papers now.</w:t>
      </w:r>
    </w:p>
  </w:comment>
  <w:comment w:id="38" w:author="Nick Maxwell" w:date="2023-06-23T13:38:00Z" w:initials="NM">
    <w:p w14:paraId="6BFB5A74" w14:textId="77777777" w:rsidR="0008564A" w:rsidRDefault="0008564A" w:rsidP="00E359FE">
      <w:pPr>
        <w:pStyle w:val="CommentText"/>
      </w:pPr>
      <w:r>
        <w:rPr>
          <w:rStyle w:val="CommentReference"/>
        </w:rPr>
        <w:annotationRef/>
      </w:r>
      <w:r>
        <w:t>Oh absolutely. I actually though of your "</w:t>
      </w:r>
      <w:proofErr w:type="spellStart"/>
      <w:r>
        <w:t>buttsy</w:t>
      </w:r>
      <w:proofErr w:type="spellEnd"/>
      <w:r>
        <w:t>" term when I was writing this</w:t>
      </w:r>
    </w:p>
  </w:comment>
  <w:comment w:id="134" w:author="Mark Huff" w:date="2023-06-22T17:30:00Z" w:initials="MH">
    <w:p w14:paraId="60D1B1EC" w14:textId="08034406" w:rsidR="0008564A" w:rsidRDefault="0008564A">
      <w:pPr>
        <w:pStyle w:val="CommentText"/>
      </w:pPr>
      <w:r>
        <w:rPr>
          <w:rStyle w:val="CommentReference"/>
        </w:rPr>
        <w:annotationRef/>
      </w:r>
      <w:r>
        <w:t xml:space="preserve">So I think there are two </w:t>
      </w:r>
      <w:proofErr w:type="spellStart"/>
      <w:r>
        <w:t>tacts</w:t>
      </w:r>
      <w:proofErr w:type="spellEnd"/>
      <w:r>
        <w:t xml:space="preserve"> here. The first is what you did, if JOLs encourage relational encoding, then it should produce similar patterns to task that focus more directly on cue-target relations. The other is a direct comparison to our explicit relational encoding group. Frankly, I think the latter comparison is more important because we KNOW participants are actively engaging in relational encoding and applying it to all items. I wonder if this paragraph could be streamlined a bit by eliminating the JAMS/</w:t>
      </w:r>
      <w:proofErr w:type="spellStart"/>
      <w:r>
        <w:t>freq</w:t>
      </w:r>
      <w:proofErr w:type="spellEnd"/>
      <w:r>
        <w:t xml:space="preserve"> judgments, and instead focusing on the explicit relational comparison. We only use JOLs in this paper anyways, so it feels a bit out of place to start introducing other tasks.</w:t>
      </w:r>
    </w:p>
    <w:p w14:paraId="67A3A10B" w14:textId="77777777" w:rsidR="0008564A" w:rsidRDefault="0008564A">
      <w:pPr>
        <w:pStyle w:val="CommentText"/>
      </w:pPr>
    </w:p>
    <w:p w14:paraId="2B89AD01" w14:textId="77777777" w:rsidR="0008564A" w:rsidRDefault="0008564A" w:rsidP="00E359FE">
      <w:pPr>
        <w:pStyle w:val="CommentText"/>
      </w:pPr>
      <w:r>
        <w:t>Not sure if there is a right or wrong answer here, but this is my impression after reading through this a couple of times.</w:t>
      </w:r>
    </w:p>
  </w:comment>
  <w:comment w:id="135" w:author="Nick Maxwell" w:date="2023-06-23T16:19:00Z" w:initials="NM">
    <w:p w14:paraId="692A411F" w14:textId="77777777" w:rsidR="0008564A" w:rsidRDefault="0008564A" w:rsidP="00E359FE">
      <w:pPr>
        <w:pStyle w:val="CommentText"/>
      </w:pPr>
      <w:r>
        <w:rPr>
          <w:rStyle w:val="CommentReference"/>
        </w:rPr>
        <w:annotationRef/>
      </w:r>
      <w:r>
        <w:t>You know, in an earlier version of this manuscript, I also mentioned our explicit relational task here. I ended up cutting that because the discussing both made this paragraph feel too cluttered</w:t>
      </w:r>
    </w:p>
  </w:comment>
  <w:comment w:id="144" w:author="Nick Maxwell" w:date="2023-06-26T15:17:00Z" w:initials="NM">
    <w:p w14:paraId="3FBCE17E" w14:textId="77777777" w:rsidR="0008564A" w:rsidRDefault="0008564A" w:rsidP="00E359FE">
      <w:pPr>
        <w:pStyle w:val="CommentText"/>
      </w:pPr>
      <w:r>
        <w:rPr>
          <w:rStyle w:val="CommentReference"/>
        </w:rPr>
        <w:annotationRef/>
      </w:r>
      <w:r>
        <w:t>Your comment got deleted here, but I updated this section to cover our comparison to relational encoding in our 2022 paper rather than the comparison to FREQs and JAMs</w:t>
      </w:r>
    </w:p>
  </w:comment>
  <w:comment w:id="147" w:author="Mark Huff" w:date="2023-06-22T17:45:00Z" w:initials="MH">
    <w:p w14:paraId="58AEBB86" w14:textId="084F1FA1" w:rsidR="0008564A" w:rsidRDefault="0008564A" w:rsidP="00E359FE">
      <w:pPr>
        <w:pStyle w:val="CommentText"/>
      </w:pPr>
      <w:r>
        <w:rPr>
          <w:rStyle w:val="CommentReference"/>
        </w:rPr>
        <w:annotationRef/>
      </w:r>
      <w:r>
        <w:t>I think this just came out this month. You may want to update.</w:t>
      </w:r>
    </w:p>
  </w:comment>
  <w:comment w:id="148" w:author="Nick Maxwell" w:date="2023-06-23T13:43:00Z" w:initials="NM">
    <w:p w14:paraId="13624059" w14:textId="77777777" w:rsidR="0008564A" w:rsidRDefault="0008564A" w:rsidP="00E359FE">
      <w:pPr>
        <w:pStyle w:val="CommentText"/>
      </w:pPr>
      <w:r>
        <w:rPr>
          <w:rStyle w:val="CommentReference"/>
        </w:rPr>
        <w:annotationRef/>
      </w:r>
      <w:r>
        <w:t>I saw that this morning actually!</w:t>
      </w:r>
    </w:p>
  </w:comment>
  <w:comment w:id="152" w:author="Mark Huff" w:date="2023-06-22T17:49:00Z" w:initials="MH">
    <w:p w14:paraId="46A728E2" w14:textId="55CBAB04" w:rsidR="0008564A" w:rsidRDefault="0008564A" w:rsidP="00E359FE">
      <w:pPr>
        <w:pStyle w:val="CommentText"/>
      </w:pPr>
      <w:r>
        <w:rPr>
          <w:rStyle w:val="CommentReference"/>
        </w:rPr>
        <w:annotationRef/>
      </w:r>
      <w:r>
        <w:t>Huh. Have we just missed this pair type difference previously? Or do we just focus on the forward vs. unrelated comparison given the negative reactivity they report for unrelated pairs?</w:t>
      </w:r>
    </w:p>
  </w:comment>
  <w:comment w:id="153" w:author="Nick Maxwell" w:date="2023-06-23T13:44:00Z" w:initials="NM">
    <w:p w14:paraId="5C3378E4" w14:textId="77777777" w:rsidR="0008564A" w:rsidRDefault="0008564A" w:rsidP="00E359FE">
      <w:pPr>
        <w:pStyle w:val="CommentText"/>
      </w:pPr>
      <w:r>
        <w:rPr>
          <w:rStyle w:val="CommentReference"/>
        </w:rPr>
        <w:annotationRef/>
      </w:r>
      <w:r>
        <w:t>We typically just focus on the forward -- they included a backward pair comparison in one of their experiments, found not reactivity with it, and then dropped it from their remaining experiments. I think we mention it briefly in one of our other papers?</w:t>
      </w:r>
    </w:p>
  </w:comment>
  <w:comment w:id="229" w:author="Mark Huff" w:date="2023-06-22T22:01:00Z" w:initials="MH">
    <w:p w14:paraId="5AA5736C" w14:textId="7CBBB9F2" w:rsidR="0008564A" w:rsidRDefault="0008564A" w:rsidP="00E359FE">
      <w:pPr>
        <w:pStyle w:val="CommentText"/>
      </w:pPr>
      <w:r>
        <w:rPr>
          <w:rStyle w:val="CommentReference"/>
        </w:rPr>
        <w:annotationRef/>
      </w:r>
      <w:r>
        <w:t>I can already see reviewers whining about how a relational encoding account is really quite similar to a cue-strengthening account. Not that it is an issue here, but we will need to keep in mind that they are complementary accounts and not contrasting accounts. Egos get hurt quickly.</w:t>
      </w:r>
    </w:p>
  </w:comment>
  <w:comment w:id="230" w:author="Nick Maxwell" w:date="2023-06-23T13:45:00Z" w:initials="NM">
    <w:p w14:paraId="439C5111" w14:textId="77777777" w:rsidR="0008564A" w:rsidRDefault="0008564A">
      <w:pPr>
        <w:pStyle w:val="CommentText"/>
      </w:pPr>
      <w:r>
        <w:rPr>
          <w:rStyle w:val="CommentReference"/>
        </w:rPr>
        <w:annotationRef/>
      </w:r>
      <w:r>
        <w:t>Yeah, I've picked up on that….</w:t>
      </w:r>
    </w:p>
    <w:p w14:paraId="5EDEDEB4" w14:textId="77777777" w:rsidR="0008564A" w:rsidRDefault="0008564A">
      <w:pPr>
        <w:pStyle w:val="CommentText"/>
      </w:pPr>
    </w:p>
    <w:p w14:paraId="1E459521" w14:textId="77777777" w:rsidR="0008564A" w:rsidRDefault="0008564A" w:rsidP="00E359FE">
      <w:pPr>
        <w:pStyle w:val="CommentText"/>
      </w:pPr>
      <w:r>
        <w:t>I'd tried clarifying the complimentary nature of these accounts just a bit more here.</w:t>
      </w:r>
    </w:p>
  </w:comment>
  <w:comment w:id="228" w:author="Maxwell, Nicholas [2]" w:date="2023-06-28T14:29:00Z" w:initials="MN">
    <w:p w14:paraId="116FEBFE" w14:textId="77777777" w:rsidR="0008564A" w:rsidRDefault="0008564A">
      <w:pPr>
        <w:pStyle w:val="CommentText"/>
      </w:pPr>
      <w:r>
        <w:rPr>
          <w:rStyle w:val="CommentReference"/>
        </w:rPr>
        <w:annotationRef/>
      </w:r>
      <w:r>
        <w:t>I reworked this paragraph trying to make the complimentary account aspect clearer and also trying to clarify the importance of using mediated associates.</w:t>
      </w:r>
    </w:p>
    <w:p w14:paraId="2E9712A5" w14:textId="77777777" w:rsidR="0008564A" w:rsidRDefault="0008564A">
      <w:pPr>
        <w:pStyle w:val="CommentText"/>
      </w:pPr>
    </w:p>
    <w:p w14:paraId="02586FB7" w14:textId="3CE1C3DB" w:rsidR="0008564A" w:rsidRDefault="0008564A">
      <w:pPr>
        <w:pStyle w:val="CommentText"/>
      </w:pPr>
      <w:r>
        <w:t>Hopefully this is clear?</w:t>
      </w:r>
    </w:p>
  </w:comment>
  <w:comment w:id="252" w:author="Mark Huff" w:date="2023-06-22T22:10:00Z" w:initials="MH">
    <w:p w14:paraId="2D6D1295" w14:textId="0B76B5F6" w:rsidR="0008564A" w:rsidRDefault="0008564A" w:rsidP="00E359FE">
      <w:pPr>
        <w:pStyle w:val="CommentText"/>
      </w:pPr>
      <w:r>
        <w:rPr>
          <w:rStyle w:val="CommentReference"/>
        </w:rPr>
        <w:annotationRef/>
      </w:r>
      <w:r>
        <w:t>The sample size seems to be consistent with our prior online work. Can you revisit these experiments and see if our groups are of equivalent size? If so, provide a citation for sample size justification.</w:t>
      </w:r>
    </w:p>
  </w:comment>
  <w:comment w:id="253" w:author="Nick Maxwell" w:date="2023-06-23T13:45:00Z" w:initials="NM">
    <w:p w14:paraId="3E56D789" w14:textId="77777777" w:rsidR="0008564A" w:rsidRDefault="0008564A" w:rsidP="00E359FE">
      <w:pPr>
        <w:pStyle w:val="CommentText"/>
      </w:pPr>
      <w:r>
        <w:rPr>
          <w:rStyle w:val="CommentReference"/>
        </w:rPr>
        <w:annotationRef/>
      </w:r>
      <w:r>
        <w:t>Will do!</w:t>
      </w:r>
    </w:p>
  </w:comment>
  <w:comment w:id="254" w:author="Nick Maxwell" w:date="2023-06-28T09:45:00Z" w:initials="NM">
    <w:p w14:paraId="7C55E57D" w14:textId="77777777" w:rsidR="0008564A" w:rsidRDefault="0008564A" w:rsidP="00E359FE">
      <w:pPr>
        <w:pStyle w:val="CommentText"/>
      </w:pPr>
      <w:r>
        <w:rPr>
          <w:rStyle w:val="CommentReference"/>
        </w:rPr>
        <w:annotationRef/>
      </w:r>
      <w:r>
        <w:t>So our sample is a bit larger here. In our previous work, we aimed for about ~40 participants per group, I upped it to ~60 here given any reactivity effects on mediated pairs were likely going to be smaller than the forward, backward, or symmetrical pairs used in our other studies.</w:t>
      </w:r>
    </w:p>
  </w:comment>
  <w:comment w:id="271" w:author="Mark Huff" w:date="2023-06-22T22:24:00Z" w:initials="MH">
    <w:p w14:paraId="4399C9DF" w14:textId="13861187" w:rsidR="0008564A" w:rsidRDefault="0008564A" w:rsidP="00E359FE">
      <w:pPr>
        <w:pStyle w:val="CommentText"/>
      </w:pPr>
      <w:r>
        <w:rPr>
          <w:rStyle w:val="CommentReference"/>
        </w:rPr>
        <w:annotationRef/>
      </w:r>
      <w:r>
        <w:t>This is the piece that is not as clear as it needs to be when the cued-strengthening account is described in the introduction. Can you go back and make a quick revision to clarify? This is the crux of the experiment. Cue-</w:t>
      </w:r>
      <w:proofErr w:type="spellStart"/>
      <w:r>
        <w:t>strengthing</w:t>
      </w:r>
      <w:proofErr w:type="spellEnd"/>
      <w:r>
        <w:t xml:space="preserve"> means that cues must be available to be processed. In mediated pairs, these cues are unavailable because the words are unrelated to each other.</w:t>
      </w:r>
    </w:p>
  </w:comment>
  <w:comment w:id="272" w:author="Nick Maxwell" w:date="2023-06-28T09:49:00Z" w:initials="NM">
    <w:p w14:paraId="5EDA2D17" w14:textId="77777777" w:rsidR="0008564A" w:rsidRDefault="0008564A" w:rsidP="00E359FE">
      <w:pPr>
        <w:pStyle w:val="CommentText"/>
      </w:pPr>
      <w:r>
        <w:rPr>
          <w:rStyle w:val="CommentReference"/>
        </w:rPr>
        <w:annotationRef/>
      </w:r>
      <w:r>
        <w:t>Yep. I tweaked the intro to make this more apparent. Think its clearer now?</w:t>
      </w:r>
    </w:p>
  </w:comment>
  <w:comment w:id="289" w:author="Mark Huff" w:date="2023-06-22T22:38:00Z" w:initials="MH">
    <w:p w14:paraId="174016CD" w14:textId="5A12511B" w:rsidR="0008564A" w:rsidRDefault="0008564A" w:rsidP="00E359FE">
      <w:pPr>
        <w:pStyle w:val="CommentText"/>
      </w:pPr>
      <w:r>
        <w:rPr>
          <w:rStyle w:val="CommentReference"/>
        </w:rPr>
        <w:annotationRef/>
      </w:r>
      <w:r>
        <w:t>I want you to go back and re-run the power analysis for E1 in which you reported that we had sufficient power to detect a Cohen's d of .50 and larger with a similar sample size as this experiment. Something is off.</w:t>
      </w:r>
    </w:p>
  </w:comment>
  <w:comment w:id="290" w:author="Nick Maxwell" w:date="2023-06-23T16:53:00Z" w:initials="NM">
    <w:p w14:paraId="6500E4BF" w14:textId="77777777" w:rsidR="00CA0380" w:rsidRDefault="0008564A">
      <w:pPr>
        <w:pStyle w:val="CommentText"/>
      </w:pPr>
      <w:r>
        <w:rPr>
          <w:rStyle w:val="CommentReference"/>
        </w:rPr>
        <w:annotationRef/>
      </w:r>
      <w:r w:rsidR="00CA0380">
        <w:t>So the power analysis suggested that we would need 86 participants to find a d = 0.50. Our actual sample has about 40 more participants then that.</w:t>
      </w:r>
    </w:p>
    <w:p w14:paraId="6E5472D6" w14:textId="77777777" w:rsidR="00CA0380" w:rsidRDefault="00CA0380">
      <w:pPr>
        <w:pStyle w:val="CommentText"/>
      </w:pPr>
    </w:p>
    <w:p w14:paraId="38C67AD2" w14:textId="77777777" w:rsidR="00CA0380" w:rsidRDefault="00CA0380">
      <w:pPr>
        <w:pStyle w:val="CommentText"/>
      </w:pPr>
      <w:r>
        <w:t>Running the same analysis in Ex 1 but changing it to a smaller effect size (In this case finding the number of participants to find an effect of d = 0.25) indicates that we'd need a sample of 106 (53 per group). I'll update the Ex 1 power analysis accordingly, since we're predicting that any reactivity on mediated pairs would be smaller than what we find on forward pairs.</w:t>
      </w:r>
    </w:p>
    <w:p w14:paraId="3162A687" w14:textId="77777777" w:rsidR="00CA0380" w:rsidRDefault="00CA0380">
      <w:pPr>
        <w:pStyle w:val="CommentText"/>
      </w:pPr>
    </w:p>
    <w:p w14:paraId="4E583F96" w14:textId="77777777" w:rsidR="00CA0380" w:rsidRDefault="00CA0380" w:rsidP="00415924">
      <w:pPr>
        <w:pStyle w:val="CommentText"/>
      </w:pPr>
      <w:r>
        <w:t>This seems in-line with the sensitivity analysis here which is suggesting we’d find a d of 0.22 w/ ~10 more participants per group</w:t>
      </w:r>
    </w:p>
  </w:comment>
  <w:comment w:id="291" w:author="Mark Huff" w:date="2023-06-23T10:31:00Z" w:initials="MH">
    <w:p w14:paraId="166046F3" w14:textId="51E00449" w:rsidR="0008564A" w:rsidRDefault="0008564A" w:rsidP="00E359FE">
      <w:pPr>
        <w:pStyle w:val="CommentText"/>
      </w:pPr>
      <w:r>
        <w:rPr>
          <w:rStyle w:val="CommentReference"/>
        </w:rPr>
        <w:annotationRef/>
      </w:r>
      <w:r>
        <w:t>Lures are deliberately deceptive. Distractors are not.</w:t>
      </w:r>
    </w:p>
  </w:comment>
  <w:comment w:id="292" w:author="Nick Maxwell" w:date="2023-06-28T09:29:00Z" w:initials="NM">
    <w:p w14:paraId="29A8B24E" w14:textId="5AB5C76E" w:rsidR="0008564A" w:rsidRDefault="0008564A" w:rsidP="00E359FE">
      <w:pPr>
        <w:pStyle w:val="CommentText"/>
      </w:pPr>
      <w:r>
        <w:rPr>
          <w:rStyle w:val="CommentReference"/>
        </w:rPr>
        <w:annotationRef/>
      </w:r>
      <w:r>
        <w:t>Okay, good to know! I’ve updated this accordingly throughout the manuscript</w:t>
      </w:r>
    </w:p>
    <w:p w14:paraId="2623B659" w14:textId="77777777" w:rsidR="0008564A" w:rsidRDefault="0008564A" w:rsidP="00E359FE">
      <w:pPr>
        <w:pStyle w:val="CommentText"/>
      </w:pPr>
    </w:p>
    <w:p w14:paraId="39562663" w14:textId="6BE2D118" w:rsidR="0008564A" w:rsidRDefault="0008564A" w:rsidP="00E359FE">
      <w:pPr>
        <w:pStyle w:val="CommentText"/>
      </w:pPr>
      <w:r>
        <w:t>Also, go send an email or something to Myers et al. telling them to get their shit together – I took the both the “lure” terminology and the uppercase “C” in the signal detection directly from them…</w:t>
      </w:r>
    </w:p>
  </w:comment>
  <w:comment w:id="293" w:author="Maxwell, Nicholas" w:date="2023-06-09T11:02:00Z" w:initials="MN">
    <w:p w14:paraId="4E069D79" w14:textId="15376277" w:rsidR="0008564A" w:rsidRDefault="0008564A" w:rsidP="00E359FE">
      <w:pPr>
        <w:pStyle w:val="CommentText"/>
      </w:pPr>
      <w:r>
        <w:rPr>
          <w:rStyle w:val="CommentReference"/>
        </w:rPr>
        <w:annotationRef/>
      </w:r>
      <w:r>
        <w:t xml:space="preserve">I know we don't typically breakdown non-significant interactions, but I'm including this for now since I think </w:t>
      </w:r>
      <w:proofErr w:type="spellStart"/>
      <w:r>
        <w:t>its</w:t>
      </w:r>
      <w:proofErr w:type="spellEnd"/>
      <w:r>
        <w:t xml:space="preserve"> important to show the </w:t>
      </w:r>
      <w:proofErr w:type="spellStart"/>
      <w:r>
        <w:t>specfic</w:t>
      </w:r>
      <w:proofErr w:type="spellEnd"/>
      <w:r>
        <w:t xml:space="preserve"> reactivity effects per pair type, especially considering that we actually have positive reactivity on unrelated pairs (which as far as I know is unheard of in the literature)</w:t>
      </w:r>
    </w:p>
  </w:comment>
  <w:comment w:id="294" w:author="Mark Huff" w:date="2023-06-23T10:43:00Z" w:initials="MH">
    <w:p w14:paraId="15A9186B" w14:textId="77777777" w:rsidR="0008564A" w:rsidRDefault="0008564A" w:rsidP="00E359FE">
      <w:pPr>
        <w:pStyle w:val="CommentText"/>
      </w:pPr>
      <w:r>
        <w:rPr>
          <w:rStyle w:val="CommentReference"/>
        </w:rPr>
        <w:annotationRef/>
      </w:r>
      <w:r>
        <w:t xml:space="preserve">I mean, we did predict an interaction, so I think it is justified. I was an AE on a paper just recently where the authors broke down interactions. I requested that they remove this because it was unnecessary, but they didn’t predict an interaction either. Meh, leave it in and see what reviewers/editors say. </w:t>
      </w:r>
    </w:p>
  </w:comment>
  <w:comment w:id="295" w:author="Nick Maxwell" w:date="2023-06-28T09:50:00Z" w:initials="NM">
    <w:p w14:paraId="78E089F4" w14:textId="77777777" w:rsidR="0008564A" w:rsidRDefault="0008564A" w:rsidP="00E359FE">
      <w:pPr>
        <w:pStyle w:val="CommentText"/>
      </w:pPr>
      <w:r>
        <w:rPr>
          <w:rStyle w:val="CommentReference"/>
        </w:rPr>
        <w:annotationRef/>
      </w:r>
      <w:r>
        <w:t>That works for me!</w:t>
      </w:r>
    </w:p>
  </w:comment>
  <w:comment w:id="304" w:author="Maxwell, Nicholas" w:date="2023-06-14T10:40:00Z" w:initials="MN">
    <w:p w14:paraId="56222242" w14:textId="4501A659" w:rsidR="0008564A" w:rsidRDefault="0008564A">
      <w:pPr>
        <w:pStyle w:val="CommentText"/>
      </w:pPr>
      <w:r>
        <w:rPr>
          <w:rStyle w:val="CommentReference"/>
        </w:rPr>
        <w:annotationRef/>
      </w:r>
      <w:r>
        <w:t>This is modeled after Myers et al. (2020). I figured since they reported it, we should report it, otherwise I'm sure a reviewer will complain.</w:t>
      </w:r>
    </w:p>
    <w:p w14:paraId="76892274" w14:textId="77777777" w:rsidR="0008564A" w:rsidRDefault="0008564A">
      <w:pPr>
        <w:pStyle w:val="CommentText"/>
      </w:pPr>
    </w:p>
    <w:p w14:paraId="05FBAC3D" w14:textId="77777777" w:rsidR="0008564A" w:rsidRDefault="0008564A">
      <w:pPr>
        <w:pStyle w:val="CommentText"/>
      </w:pPr>
      <w:r>
        <w:t xml:space="preserve">I'm not </w:t>
      </w:r>
      <w:r>
        <w:rPr>
          <w:i/>
          <w:iCs/>
        </w:rPr>
        <w:t xml:space="preserve">too </w:t>
      </w:r>
      <w:r>
        <w:t xml:space="preserve">familiar with signal detection (I somehow managed to spend four years in your lab without ever having to do it). But I'm reporting discriminability (d') and response criterion (c) since those are the two measures Myers et al. reported. </w:t>
      </w:r>
    </w:p>
    <w:p w14:paraId="230B4973" w14:textId="77777777" w:rsidR="0008564A" w:rsidRDefault="0008564A">
      <w:pPr>
        <w:pStyle w:val="CommentText"/>
      </w:pPr>
    </w:p>
    <w:p w14:paraId="030D777B" w14:textId="77777777" w:rsidR="0008564A" w:rsidRDefault="0008564A">
      <w:pPr>
        <w:pStyle w:val="CommentText"/>
      </w:pPr>
      <w:r>
        <w:t>d' == discriminability, so how well participants can discern between previously studied vs. control items? Essentially getting at actual memory?</w:t>
      </w:r>
    </w:p>
    <w:p w14:paraId="36AD4DBA" w14:textId="77777777" w:rsidR="0008564A" w:rsidRDefault="0008564A">
      <w:pPr>
        <w:pStyle w:val="CommentText"/>
      </w:pPr>
    </w:p>
    <w:p w14:paraId="17424017" w14:textId="77777777" w:rsidR="0008564A" w:rsidRDefault="0008564A" w:rsidP="00E359FE">
      <w:pPr>
        <w:pStyle w:val="CommentText"/>
      </w:pPr>
      <w:r>
        <w:t xml:space="preserve">C == </w:t>
      </w:r>
      <w:proofErr w:type="spellStart"/>
      <w:r>
        <w:t>Respone</w:t>
      </w:r>
      <w:proofErr w:type="spellEnd"/>
      <w:r>
        <w:t xml:space="preserve"> criterion which is participants "default state" as I'll call it. Basically their willingness/likelihood to respond old/new if they are unsure?</w:t>
      </w:r>
    </w:p>
  </w:comment>
  <w:comment w:id="305" w:author="Mark Huff" w:date="2023-06-23T10:45:00Z" w:initials="MH">
    <w:p w14:paraId="38BB371A" w14:textId="77777777" w:rsidR="0008564A" w:rsidRDefault="0008564A" w:rsidP="00E359FE">
      <w:pPr>
        <w:pStyle w:val="CommentText"/>
      </w:pPr>
      <w:r>
        <w:rPr>
          <w:rStyle w:val="CommentReference"/>
        </w:rPr>
        <w:annotationRef/>
      </w:r>
      <w:r>
        <w:t>Its fine to report it. I hate c as a bias measure, but its fine. The c is lower case though.</w:t>
      </w:r>
    </w:p>
  </w:comment>
  <w:comment w:id="306" w:author="Nick Maxwell" w:date="2023-06-23T13:57:00Z" w:initials="NM">
    <w:p w14:paraId="6EC9B380" w14:textId="77777777" w:rsidR="0008564A" w:rsidRDefault="0008564A">
      <w:pPr>
        <w:pStyle w:val="CommentText"/>
      </w:pPr>
      <w:r>
        <w:rPr>
          <w:rStyle w:val="CommentReference"/>
        </w:rPr>
        <w:annotationRef/>
      </w:r>
      <w:r>
        <w:t>Tell that to Myers et al. who used an uppercase C…</w:t>
      </w:r>
    </w:p>
    <w:p w14:paraId="4AF839AC" w14:textId="77777777" w:rsidR="0008564A" w:rsidRDefault="0008564A">
      <w:pPr>
        <w:pStyle w:val="CommentText"/>
      </w:pPr>
    </w:p>
    <w:p w14:paraId="132E9D38" w14:textId="77777777" w:rsidR="0008564A" w:rsidRDefault="0008564A" w:rsidP="00E359FE">
      <w:pPr>
        <w:pStyle w:val="CommentText"/>
      </w:pPr>
      <w:r>
        <w:t>Thanks for catching that!</w:t>
      </w:r>
    </w:p>
  </w:comment>
  <w:comment w:id="307" w:author="Mark Huff" w:date="2023-06-23T10:47:00Z" w:initials="MH">
    <w:p w14:paraId="6384B77A" w14:textId="5C3C8768" w:rsidR="0008564A" w:rsidRDefault="0008564A" w:rsidP="00E359FE">
      <w:pPr>
        <w:pStyle w:val="CommentText"/>
      </w:pPr>
      <w:r>
        <w:rPr>
          <w:rStyle w:val="CommentReference"/>
        </w:rPr>
        <w:annotationRef/>
      </w:r>
      <w:r>
        <w:t xml:space="preserve">A couple of things here. First, not sure if the package needs to be included as SD </w:t>
      </w:r>
      <w:proofErr w:type="spellStart"/>
      <w:r>
        <w:t>indicies</w:t>
      </w:r>
      <w:proofErr w:type="spellEnd"/>
      <w:r>
        <w:t xml:space="preserve"> are pretty standard. Second, how did you correct for hit rates of 1 and false alarm rates of 0? 1 and 0 are asymptotes when running signal detection, so you actually cannot compute d-prime or c with 1s or 0s. We often use MacMillan and Creelman's (1988?) 1/2n correction. This needs to be specified. I worry that this package did not apply a correction and instead just eliminated participants who had 1s or 0s and did not correct these means.</w:t>
      </w:r>
    </w:p>
  </w:comment>
  <w:comment w:id="308" w:author="Nick Maxwell" w:date="2023-06-23T13:59:00Z" w:initials="NM">
    <w:p w14:paraId="6F72B83F" w14:textId="77777777" w:rsidR="0008564A" w:rsidRDefault="0008564A" w:rsidP="00E359FE">
      <w:pPr>
        <w:pStyle w:val="CommentText"/>
      </w:pPr>
      <w:r>
        <w:rPr>
          <w:rStyle w:val="CommentReference"/>
        </w:rPr>
        <w:annotationRef/>
      </w:r>
      <w:r>
        <w:t xml:space="preserve">Hmm… I'll dig into this. How do you typically compute this for you studies? If there's an easy way to do it with Excel formulas or something (like </w:t>
      </w:r>
      <w:proofErr w:type="spellStart"/>
      <w:r>
        <w:t>pbic</w:t>
      </w:r>
      <w:proofErr w:type="spellEnd"/>
      <w:r>
        <w:t>) I'd be fine with that.</w:t>
      </w:r>
    </w:p>
  </w:comment>
  <w:comment w:id="309" w:author="Nick Maxwell" w:date="2023-06-27T10:35:00Z" w:initials="NM">
    <w:p w14:paraId="6B61469C" w14:textId="77777777" w:rsidR="0008564A" w:rsidRDefault="0008564A">
      <w:pPr>
        <w:pStyle w:val="CommentText"/>
      </w:pPr>
      <w:r>
        <w:rPr>
          <w:rStyle w:val="CommentReference"/>
        </w:rPr>
        <w:annotationRef/>
      </w:r>
      <w:r>
        <w:t xml:space="preserve">Okay, so update on the correction: </w:t>
      </w:r>
    </w:p>
    <w:p w14:paraId="0DDEAD03" w14:textId="77777777" w:rsidR="0008564A" w:rsidRDefault="0008564A">
      <w:pPr>
        <w:pStyle w:val="CommentText"/>
      </w:pPr>
    </w:p>
    <w:p w14:paraId="329FF394" w14:textId="77777777" w:rsidR="0008564A" w:rsidRDefault="0008564A">
      <w:pPr>
        <w:pStyle w:val="CommentText"/>
      </w:pPr>
      <w:r>
        <w:t xml:space="preserve">"Note that for d’ and beta, </w:t>
      </w:r>
      <w:proofErr w:type="spellStart"/>
      <w:r>
        <w:t>adjustement</w:t>
      </w:r>
      <w:proofErr w:type="spellEnd"/>
      <w:r>
        <w:t xml:space="preserve"> for extreme values are made following the </w:t>
      </w:r>
      <w:proofErr w:type="spellStart"/>
      <w:r>
        <w:t>recommandations</w:t>
      </w:r>
      <w:proofErr w:type="spellEnd"/>
      <w:r>
        <w:t xml:space="preserve"> of </w:t>
      </w:r>
      <w:proofErr w:type="spellStart"/>
      <w:r>
        <w:t>Hautus</w:t>
      </w:r>
      <w:proofErr w:type="spellEnd"/>
      <w:r>
        <w:t xml:space="preserve"> (1995)." -- this is from the documentation.</w:t>
      </w:r>
    </w:p>
    <w:p w14:paraId="3D50440A" w14:textId="77777777" w:rsidR="0008564A" w:rsidRDefault="0008564A">
      <w:pPr>
        <w:pStyle w:val="CommentText"/>
      </w:pPr>
    </w:p>
    <w:p w14:paraId="56309C5F" w14:textId="77777777" w:rsidR="0008564A" w:rsidRDefault="0008564A" w:rsidP="00E359FE">
      <w:pPr>
        <w:pStyle w:val="CommentText"/>
      </w:pPr>
      <w:r>
        <w:t xml:space="preserve">I dug up the </w:t>
      </w:r>
      <w:proofErr w:type="spellStart"/>
      <w:r>
        <w:t>Hautus</w:t>
      </w:r>
      <w:proofErr w:type="spellEnd"/>
      <w:r>
        <w:t xml:space="preserve"> paper, and it compares a log-linear correction with the 1/2n correction (and makes the argument that the log-linear correction is a less biased correction vs. 1/2n). Anyways, digging into the code, it looks like the signal detection function uses the </w:t>
      </w:r>
      <w:proofErr w:type="spellStart"/>
      <w:r>
        <w:t>Hautus</w:t>
      </w:r>
      <w:proofErr w:type="spellEnd"/>
      <w:r>
        <w:t xml:space="preserve"> correction by default</w:t>
      </w:r>
    </w:p>
  </w:comment>
  <w:comment w:id="312" w:author="Maxwell, Nicholas" w:date="2023-06-14T14:51:00Z" w:initials="MN">
    <w:p w14:paraId="07B075B8" w14:textId="33C760FE" w:rsidR="0008564A" w:rsidRDefault="0008564A">
      <w:pPr>
        <w:pStyle w:val="CommentText"/>
      </w:pPr>
      <w:r>
        <w:rPr>
          <w:rStyle w:val="CommentReference"/>
        </w:rPr>
        <w:annotationRef/>
      </w:r>
      <w:r>
        <w:t>Am I thinking about this the right way? Higher discriminability for JOLs means that participants are generally better at picking out was and wasn't presented, so better memory.</w:t>
      </w:r>
    </w:p>
    <w:p w14:paraId="17A0B6D7" w14:textId="77777777" w:rsidR="0008564A" w:rsidRDefault="0008564A">
      <w:pPr>
        <w:pStyle w:val="CommentText"/>
      </w:pPr>
    </w:p>
    <w:p w14:paraId="0B9302EB" w14:textId="77777777" w:rsidR="0008564A" w:rsidRDefault="0008564A">
      <w:pPr>
        <w:pStyle w:val="CommentText"/>
      </w:pPr>
      <w:r>
        <w:t>Whereas if C was higher for JOLs, it would indicate that making JOLs just made participants more "trigger happy" (i.e., they would just be more likely to respond "old" to everything). But since C was statistically equivalent, this wasn't the case.</w:t>
      </w:r>
    </w:p>
    <w:p w14:paraId="21E39650" w14:textId="77777777" w:rsidR="0008564A" w:rsidRDefault="0008564A">
      <w:pPr>
        <w:pStyle w:val="CommentText"/>
      </w:pPr>
    </w:p>
    <w:p w14:paraId="330A4398" w14:textId="77777777" w:rsidR="0008564A" w:rsidRDefault="0008564A">
      <w:pPr>
        <w:pStyle w:val="CommentText"/>
      </w:pPr>
      <w:r>
        <w:t>Instead, JOLs improved memory without influencing how participants approached uncertain items.</w:t>
      </w:r>
    </w:p>
    <w:p w14:paraId="2BCFF177" w14:textId="77777777" w:rsidR="0008564A" w:rsidRDefault="0008564A">
      <w:pPr>
        <w:pStyle w:val="CommentText"/>
      </w:pPr>
    </w:p>
    <w:p w14:paraId="51FC9E41" w14:textId="77777777" w:rsidR="0008564A" w:rsidRDefault="0008564A" w:rsidP="00E359FE">
      <w:pPr>
        <w:pStyle w:val="CommentText"/>
      </w:pPr>
      <w:r>
        <w:t xml:space="preserve">I'm sure there is a more eloquent way to phrase this. </w:t>
      </w:r>
    </w:p>
  </w:comment>
  <w:comment w:id="313" w:author="Mark Huff" w:date="2023-06-23T10:53:00Z" w:initials="MH">
    <w:p w14:paraId="051ECE86" w14:textId="77777777" w:rsidR="0008564A" w:rsidRDefault="0008564A" w:rsidP="00E359FE">
      <w:pPr>
        <w:pStyle w:val="CommentText"/>
      </w:pPr>
      <w:r>
        <w:rPr>
          <w:rStyle w:val="CommentReference"/>
        </w:rPr>
        <w:annotationRef/>
      </w:r>
      <w:r>
        <w:t>That’s exactly correct. What I hate about the bias measure of c, is that it includes both hit rates and false alarm rates when computing the tendency to respond old. I do not understand why hit rates are included in any estimate of bias. Participants SHOULD be responding old to hits as they were actually see. So by default, if a participant has strong memory for old items, the c measure would classify them as being more liberal responding old. This has nothing to do with bias, it just means that the participant has good memory for the studied list.</w:t>
      </w:r>
    </w:p>
  </w:comment>
  <w:comment w:id="314" w:author="Nick Maxwell" w:date="2023-06-26T15:47:00Z" w:initials="NM">
    <w:p w14:paraId="73509C1F" w14:textId="77777777" w:rsidR="0008564A" w:rsidRDefault="0008564A" w:rsidP="00E359FE">
      <w:pPr>
        <w:pStyle w:val="CommentText"/>
      </w:pPr>
      <w:r>
        <w:rPr>
          <w:rStyle w:val="CommentReference"/>
        </w:rPr>
        <w:annotationRef/>
      </w:r>
      <w:r>
        <w:t>Understandable! I only went with c because that's what Myers et al. reported. If you think it would be worthwhile to report another measure here, just let me know</w:t>
      </w:r>
    </w:p>
  </w:comment>
  <w:comment w:id="323" w:author="Mark Huff" w:date="2023-06-23T11:00:00Z" w:initials="MH">
    <w:p w14:paraId="7530022E" w14:textId="33B37060" w:rsidR="0008564A" w:rsidRDefault="0008564A" w:rsidP="00E359FE">
      <w:pPr>
        <w:pStyle w:val="CommentText"/>
      </w:pPr>
      <w:r>
        <w:rPr>
          <w:rStyle w:val="CommentReference"/>
        </w:rPr>
        <w:annotationRef/>
      </w:r>
      <w:r>
        <w:t>I think it is totally fine to pursue this, but we just need to keep our eye on the prize regarding mediated pairs since this was the primary goal of the paper. In the next paragraph, you need to add something about mediated pairs and how the replication can provide addition confidence for the role of relational encoding as part of JOL reactivity.</w:t>
      </w:r>
    </w:p>
  </w:comment>
  <w:comment w:id="324" w:author="Nick Maxwell" w:date="2023-06-28T10:05:00Z" w:initials="NM">
    <w:p w14:paraId="41EB099B" w14:textId="77777777" w:rsidR="0008564A" w:rsidRDefault="0008564A" w:rsidP="00E359FE">
      <w:pPr>
        <w:pStyle w:val="CommentText"/>
      </w:pPr>
      <w:r>
        <w:rPr>
          <w:rStyle w:val="CommentReference"/>
        </w:rPr>
        <w:annotationRef/>
      </w:r>
      <w:r>
        <w:t>Done! Think this is better?</w:t>
      </w:r>
    </w:p>
  </w:comment>
  <w:comment w:id="350" w:author="Mark Huff" w:date="2023-06-23T11:12:00Z" w:initials="MH">
    <w:p w14:paraId="6F9D2B70" w14:textId="21926B61" w:rsidR="0008564A" w:rsidRDefault="0008564A" w:rsidP="00E359FE">
      <w:pPr>
        <w:pStyle w:val="CommentText"/>
      </w:pPr>
      <w:r>
        <w:rPr>
          <w:rStyle w:val="CommentReference"/>
        </w:rPr>
        <w:annotationRef/>
      </w:r>
      <w:r>
        <w:t>Just noticed this here, but keep the group names consistent. I suggest using no-JOL over read. We know they are the same, but reviewers might get confused.</w:t>
      </w:r>
    </w:p>
  </w:comment>
  <w:comment w:id="351" w:author="Nick Maxwell" w:date="2023-06-23T14:01:00Z" w:initials="NM">
    <w:p w14:paraId="4A8D9B2D" w14:textId="77777777" w:rsidR="0008564A" w:rsidRDefault="0008564A" w:rsidP="00E359FE">
      <w:pPr>
        <w:pStyle w:val="CommentText"/>
      </w:pPr>
      <w:r>
        <w:rPr>
          <w:rStyle w:val="CommentReference"/>
        </w:rPr>
        <w:annotationRef/>
      </w:r>
      <w:proofErr w:type="spellStart"/>
      <w:r>
        <w:t>Oooh</w:t>
      </w:r>
      <w:proofErr w:type="spellEnd"/>
      <w:r>
        <w:t>, good catch. I'll update group names accordingly as I come across them</w:t>
      </w:r>
    </w:p>
  </w:comment>
  <w:comment w:id="353" w:author="Mark Huff" w:date="2023-06-23T11:24:00Z" w:initials="MH">
    <w:p w14:paraId="4470B9F3" w14:textId="00C12AD6" w:rsidR="0008564A" w:rsidRDefault="0008564A" w:rsidP="00E359FE">
      <w:pPr>
        <w:pStyle w:val="CommentText"/>
      </w:pPr>
      <w:r>
        <w:rPr>
          <w:rStyle w:val="CommentReference"/>
        </w:rPr>
        <w:annotationRef/>
      </w:r>
      <w:r>
        <w:t xml:space="preserve">Need a sentence or two tying this back into the relational encoding vs. cue-strengthening accounts. You've </w:t>
      </w:r>
      <w:proofErr w:type="spellStart"/>
      <w:r>
        <w:t>kinda</w:t>
      </w:r>
      <w:proofErr w:type="spellEnd"/>
      <w:r>
        <w:t xml:space="preserve"> moved away from this a bit. Just a minor reminder, especially given E4 drops the mediated pairs altogether.</w:t>
      </w:r>
    </w:p>
  </w:comment>
  <w:comment w:id="372" w:author="Maxwell, Nicholas [2]" w:date="2023-06-28T14:08:00Z" w:initials="MN">
    <w:p w14:paraId="72207846" w14:textId="1A8F5CE4" w:rsidR="0008564A" w:rsidRDefault="0008564A">
      <w:pPr>
        <w:pStyle w:val="CommentText"/>
      </w:pPr>
      <w:r>
        <w:rPr>
          <w:rStyle w:val="CommentReference"/>
        </w:rPr>
        <w:annotationRef/>
      </w:r>
      <w:r>
        <w:t>Think this is okay here? I thought this might be a good place to reiterate the “complimentary account” angle that we’re going for.</w:t>
      </w:r>
    </w:p>
  </w:comment>
  <w:comment w:id="388" w:author="Mark Huff" w:date="2023-06-23T11:28:00Z" w:initials="MH">
    <w:p w14:paraId="232E45DA" w14:textId="77777777" w:rsidR="0008564A" w:rsidRDefault="0008564A" w:rsidP="00E359FE">
      <w:pPr>
        <w:pStyle w:val="CommentText"/>
      </w:pPr>
      <w:r>
        <w:rPr>
          <w:rStyle w:val="CommentReference"/>
        </w:rPr>
        <w:annotationRef/>
      </w:r>
      <w:r>
        <w:t xml:space="preserve">Not sure we can say stronger here. </w:t>
      </w:r>
    </w:p>
  </w:comment>
  <w:comment w:id="389" w:author="Nick Maxwell" w:date="2023-06-23T14:02:00Z" w:initials="NM">
    <w:p w14:paraId="3E72A3BF" w14:textId="77777777" w:rsidR="0008564A" w:rsidRDefault="0008564A" w:rsidP="00E359FE">
      <w:pPr>
        <w:pStyle w:val="CommentText"/>
      </w:pPr>
      <w:r>
        <w:rPr>
          <w:rStyle w:val="CommentReference"/>
        </w:rPr>
        <w:annotationRef/>
      </w:r>
      <w:r>
        <w:t>Fair enough. "Additional test" is fine by me!</w:t>
      </w:r>
    </w:p>
  </w:comment>
  <w:comment w:id="411" w:author="Mark Huff" w:date="2023-06-23T12:04:00Z" w:initials="MH">
    <w:p w14:paraId="74E41B0F" w14:textId="2725C041" w:rsidR="0008564A" w:rsidRDefault="0008564A" w:rsidP="00E359FE">
      <w:pPr>
        <w:pStyle w:val="CommentText"/>
      </w:pPr>
      <w:r>
        <w:rPr>
          <w:rStyle w:val="CommentReference"/>
        </w:rPr>
        <w:annotationRef/>
      </w:r>
      <w:r>
        <w:t>This paragraph did a MUCH better job of breaking down the logic of the divergent predictions. Again, this needs to be crystal clear in the introduction.</w:t>
      </w:r>
    </w:p>
  </w:comment>
  <w:comment w:id="412" w:author="Nick Maxwell" w:date="2023-06-23T14:04:00Z" w:initials="NM">
    <w:p w14:paraId="3979790E" w14:textId="77777777" w:rsidR="0008564A" w:rsidRDefault="0008564A">
      <w:pPr>
        <w:pStyle w:val="CommentText"/>
      </w:pPr>
      <w:r>
        <w:rPr>
          <w:rStyle w:val="CommentReference"/>
        </w:rPr>
        <w:annotationRef/>
      </w:r>
      <w:r>
        <w:t>Okay great! The "divergent predictions" thing didn’t' really start coming together for me until I started on the GD. Then I went back and tried to update the intro accordingly.</w:t>
      </w:r>
    </w:p>
    <w:p w14:paraId="0425CE01" w14:textId="77777777" w:rsidR="0008564A" w:rsidRDefault="0008564A">
      <w:pPr>
        <w:pStyle w:val="CommentText"/>
      </w:pPr>
    </w:p>
    <w:p w14:paraId="5BD413BD" w14:textId="5EF8F0F7" w:rsidR="0008564A" w:rsidRDefault="0008564A" w:rsidP="00E359FE">
      <w:pPr>
        <w:pStyle w:val="CommentText"/>
      </w:pPr>
      <w:r>
        <w:t>I’ve tweaked the intro to hopefully make this clearer</w:t>
      </w:r>
    </w:p>
  </w:comment>
  <w:comment w:id="415" w:author="Mark Huff" w:date="2023-06-23T12:12:00Z" w:initials="MH">
    <w:p w14:paraId="3D0718A5" w14:textId="337980CA" w:rsidR="0008564A" w:rsidRDefault="0008564A" w:rsidP="00E359FE">
      <w:pPr>
        <w:pStyle w:val="CommentText"/>
      </w:pPr>
      <w:r>
        <w:rPr>
          <w:rStyle w:val="CommentReference"/>
        </w:rPr>
        <w:annotationRef/>
      </w:r>
      <w:r>
        <w:t>Add in the Double et al. meta. Also, I think the double group might have a more recent meta out. Make a quick lit search to see if this is out there.</w:t>
      </w:r>
    </w:p>
  </w:comment>
  <w:comment w:id="416" w:author="Maxwell, Nicholas [2]" w:date="2023-06-28T14:37:00Z" w:initials="MN">
    <w:p w14:paraId="4DB4F8AF" w14:textId="794CF00A" w:rsidR="0008564A" w:rsidRDefault="0008564A">
      <w:pPr>
        <w:pStyle w:val="CommentText"/>
      </w:pPr>
      <w:r>
        <w:rPr>
          <w:rStyle w:val="CommentReference"/>
        </w:rPr>
        <w:annotationRef/>
      </w:r>
      <w:r>
        <w:t>Added. I did a quick search but couldn’t find anything more recent</w:t>
      </w:r>
    </w:p>
  </w:comment>
  <w:comment w:id="429" w:author="Maxwell, Nicholas" w:date="2023-06-09T11:22:00Z" w:initials="MN">
    <w:p w14:paraId="3DE797A4" w14:textId="77777777" w:rsidR="0008564A" w:rsidRDefault="0008564A" w:rsidP="00E359FE">
      <w:pPr>
        <w:pStyle w:val="CommentText"/>
      </w:pPr>
      <w:r>
        <w:rPr>
          <w:rStyle w:val="CommentReference"/>
        </w:rPr>
        <w:annotationRef/>
      </w:r>
      <w:r>
        <w:t xml:space="preserve">I was originally thinking of this in terms of one or the other (i.e., it can't be cue-strengthening if its association based) But maybe </w:t>
      </w:r>
      <w:proofErr w:type="spellStart"/>
      <w:r>
        <w:t>its</w:t>
      </w:r>
      <w:proofErr w:type="spellEnd"/>
      <w:r>
        <w:t xml:space="preserve"> both? </w:t>
      </w:r>
      <w:proofErr w:type="spellStart"/>
      <w:r>
        <w:t>Associatons</w:t>
      </w:r>
      <w:proofErr w:type="spellEnd"/>
      <w:r>
        <w:t xml:space="preserve"> take precedence but cue-strengthening may occur in situations where relatedness is less important (i.e., familiarity cues and recognition testing?)</w:t>
      </w:r>
    </w:p>
  </w:comment>
  <w:comment w:id="430" w:author="Mark Huff" w:date="2023-06-23T12:15:00Z" w:initials="MH">
    <w:p w14:paraId="5FB1733C" w14:textId="77777777" w:rsidR="0008564A" w:rsidRDefault="0008564A">
      <w:pPr>
        <w:pStyle w:val="CommentText"/>
      </w:pPr>
      <w:r>
        <w:rPr>
          <w:rStyle w:val="CommentReference"/>
        </w:rPr>
        <w:annotationRef/>
      </w:r>
      <w:r>
        <w:t xml:space="preserve">I agree with your thinking and this is consistent with an initial comment I provided above. We will have better luck selling this if we use a more complementary focus rather than an either/or argument. You might want to make this point sooner rather than later. One thing I have noticed with reviewers recently is that there is a tendency to omit the general discussion during reviews. Reviewers think they make these major points that doom your paper because you did not consider an alternative, only to be included explicitly in the GD initially. This has happened to us on several occasions. </w:t>
      </w:r>
    </w:p>
    <w:p w14:paraId="359E9EC9" w14:textId="77777777" w:rsidR="0008564A" w:rsidRDefault="0008564A">
      <w:pPr>
        <w:pStyle w:val="CommentText"/>
      </w:pPr>
    </w:p>
    <w:p w14:paraId="02126419" w14:textId="77777777" w:rsidR="0008564A" w:rsidRDefault="0008564A" w:rsidP="00E359FE">
      <w:pPr>
        <w:pStyle w:val="CommentText"/>
      </w:pPr>
      <w:r>
        <w:t>You might want to call attention to this that cue strengthening might operate when cues are explicit, but when they are not, implicit relational/associative processing is in play.</w:t>
      </w:r>
    </w:p>
  </w:comment>
  <w:comment w:id="431" w:author="Maxwell, Nicholas [2]" w:date="2023-06-28T15:12:00Z" w:initials="MN">
    <w:p w14:paraId="3EDCD25C" w14:textId="0272B128" w:rsidR="0008564A" w:rsidRDefault="0008564A">
      <w:pPr>
        <w:pStyle w:val="CommentText"/>
      </w:pPr>
      <w:r>
        <w:rPr>
          <w:rStyle w:val="CommentReference"/>
        </w:rPr>
        <w:annotationRef/>
      </w:r>
      <w:r>
        <w:t>Yep, I added two sentences at the end mentioning this</w:t>
      </w:r>
    </w:p>
  </w:comment>
  <w:comment w:id="511" w:author="Mark Huff" w:date="2023-06-23T12:47:00Z" w:initials="MH">
    <w:p w14:paraId="23BB9D40" w14:textId="77777777" w:rsidR="0008564A" w:rsidRDefault="0008564A" w:rsidP="00E359FE">
      <w:pPr>
        <w:pStyle w:val="CommentText"/>
      </w:pPr>
      <w:r>
        <w:rPr>
          <w:rStyle w:val="CommentReference"/>
        </w:rPr>
        <w:annotationRef/>
      </w:r>
      <w:r>
        <w:t>I think you need to be a little careful with the processes in the test types. No test is process pure (Jacoby, 1991), and therefore one test would only be more or less likely to use one type of processing over another. Obviously, cued-recall could benefit from familiarity processes (card is familiar after viewing the cue credit) and recollection processes can occur in recognition (participants may remember seeing the target even though they have no clue what the cue is like). I think this paragraph needs to be revised for clarity and state the participants may be creating familiarity based cues for targets on unrelated pairs which aid their retrievals on recognition, but not recall.</w:t>
      </w:r>
    </w:p>
  </w:comment>
  <w:comment w:id="512" w:author="Maxwell, Nicholas [2]" w:date="2023-06-28T15:31:00Z" w:initials="MN">
    <w:p w14:paraId="089BF328" w14:textId="77777777" w:rsidR="0008564A" w:rsidRDefault="0008564A">
      <w:pPr>
        <w:pStyle w:val="CommentText"/>
      </w:pPr>
      <w:r>
        <w:rPr>
          <w:rStyle w:val="CommentReference"/>
        </w:rPr>
        <w:annotationRef/>
      </w:r>
      <w:r>
        <w:t xml:space="preserve">That’s a fair point here – does this clear things up? Basically, trying to argue here that positive reactivity on unrelated pairs is due to enhanced familiarity, but we don’t see the same thing w/ cued-recall because relatedness is more important in this context. </w:t>
      </w:r>
    </w:p>
    <w:p w14:paraId="61CBF389" w14:textId="77777777" w:rsidR="0008564A" w:rsidRDefault="0008564A">
      <w:pPr>
        <w:pStyle w:val="CommentText"/>
      </w:pPr>
    </w:p>
    <w:p w14:paraId="4267879C" w14:textId="77777777" w:rsidR="0008564A" w:rsidRDefault="0008564A" w:rsidP="0008564A">
      <w:pPr>
        <w:pStyle w:val="CommentText"/>
      </w:pPr>
      <w:r>
        <w:t>Also added a sentence to the end clarifying that it isn't a one or the other type situation (i.e., both cue types are likely in play for both test types, it just the degree to which each cue matters changes as a function of test)</w:t>
      </w:r>
    </w:p>
  </w:comment>
  <w:comment w:id="570" w:author="Mark Huff" w:date="2023-06-23T12:57:00Z" w:initials="MH">
    <w:p w14:paraId="05B3DFCA" w14:textId="77777777" w:rsidR="0008564A" w:rsidRDefault="0008564A" w:rsidP="0046232D">
      <w:pPr>
        <w:pStyle w:val="CommentText"/>
      </w:pPr>
      <w:r>
        <w:rPr>
          <w:rStyle w:val="CommentReference"/>
        </w:rPr>
        <w:annotationRef/>
      </w:r>
      <w:r>
        <w:t>I would argue that rhyme cues are still a type of relatedness. Focus on the presence vs. absence of semantic associations.</w:t>
      </w:r>
    </w:p>
  </w:comment>
  <w:comment w:id="571" w:author="Nick Maxwell" w:date="2023-06-29T10:47:00Z" w:initials="NM">
    <w:p w14:paraId="609CF723" w14:textId="77777777" w:rsidR="0008564A" w:rsidRDefault="0008564A" w:rsidP="0046232D">
      <w:pPr>
        <w:pStyle w:val="CommentText"/>
      </w:pPr>
      <w:r>
        <w:rPr>
          <w:rStyle w:val="CommentReference"/>
        </w:rPr>
        <w:annotationRef/>
      </w:r>
      <w:r>
        <w:t xml:space="preserve">So I did some digging into this, and I found a recent paper from Rivers et al. (in press -- it came out in M&amp;C last month) where the researchers tested for reactivity using category pairs (e.g., a type of gem -- jade) and letter - word  pairs (ja - jade). </w:t>
      </w:r>
    </w:p>
    <w:p w14:paraId="00C1E0BF" w14:textId="77777777" w:rsidR="0008564A" w:rsidRDefault="0008564A" w:rsidP="0046232D">
      <w:pPr>
        <w:pStyle w:val="CommentText"/>
      </w:pPr>
    </w:p>
    <w:p w14:paraId="28D7A980" w14:textId="77777777" w:rsidR="0008564A" w:rsidRDefault="0008564A" w:rsidP="0046232D">
      <w:pPr>
        <w:pStyle w:val="CommentText"/>
      </w:pPr>
      <w:r>
        <w:t>Their argument was that since category pairs reflect a semantic relationship, they should show positive reactivity. But since letter pairs lack are unrelated, no reactivity (Which is exactly what they found)</w:t>
      </w:r>
    </w:p>
    <w:p w14:paraId="748E4A1F" w14:textId="77777777" w:rsidR="0008564A" w:rsidRDefault="0008564A" w:rsidP="0046232D">
      <w:pPr>
        <w:pStyle w:val="CommentText"/>
      </w:pPr>
    </w:p>
    <w:p w14:paraId="11BE7C91" w14:textId="77777777" w:rsidR="0008564A" w:rsidRDefault="0008564A" w:rsidP="0046232D">
      <w:pPr>
        <w:pStyle w:val="CommentText"/>
      </w:pPr>
      <w:r>
        <w:t>They tested using cued-recall and free-recall and got the typical pattern on cued-recall and no reactivity w/ free recall (which is exactly what we'd expect w/ related and unrelated cue-target pairs)</w:t>
      </w:r>
    </w:p>
  </w:comment>
  <w:comment w:id="582" w:author="Mark Huff" w:date="2023-06-23T12:57:00Z" w:initials="MH">
    <w:p w14:paraId="58B52A00" w14:textId="163B576E" w:rsidR="0008564A" w:rsidRDefault="0008564A" w:rsidP="00E359FE">
      <w:pPr>
        <w:pStyle w:val="CommentText"/>
      </w:pPr>
      <w:r>
        <w:rPr>
          <w:rStyle w:val="CommentReference"/>
        </w:rPr>
        <w:annotationRef/>
      </w:r>
      <w:r>
        <w:t>I would argue that rhyme cues are still a type of relatedness. Focus on the presence vs. absence of semantic associations.</w:t>
      </w:r>
    </w:p>
  </w:comment>
  <w:comment w:id="583" w:author="Nick Maxwell" w:date="2023-06-29T10:47:00Z" w:initials="NM">
    <w:p w14:paraId="472E78A0" w14:textId="77777777" w:rsidR="0008564A" w:rsidRDefault="0008564A">
      <w:pPr>
        <w:pStyle w:val="CommentText"/>
      </w:pPr>
      <w:r>
        <w:rPr>
          <w:rStyle w:val="CommentReference"/>
        </w:rPr>
        <w:annotationRef/>
      </w:r>
      <w:r>
        <w:t xml:space="preserve">So I did some digging into this, and I found a recent paper from Rivers et al. (in press -- it came out in M&amp;C last month) where the researchers tested for reactivity using category pairs (e.g., a type of gem -- jade) and letter - word  pairs (ja - jade). </w:t>
      </w:r>
    </w:p>
    <w:p w14:paraId="5CD662D2" w14:textId="77777777" w:rsidR="0008564A" w:rsidRDefault="0008564A">
      <w:pPr>
        <w:pStyle w:val="CommentText"/>
      </w:pPr>
    </w:p>
    <w:p w14:paraId="279A042F" w14:textId="77777777" w:rsidR="0008564A" w:rsidRDefault="0008564A">
      <w:pPr>
        <w:pStyle w:val="CommentText"/>
      </w:pPr>
      <w:r>
        <w:t>Their argument was that since category pairs reflect a semantic relationship, they should show positive reactivity. But since letter pairs lack are unrelated, no reactivity (Which is exactly what they found)</w:t>
      </w:r>
    </w:p>
    <w:p w14:paraId="5A9F3625" w14:textId="77777777" w:rsidR="0008564A" w:rsidRDefault="0008564A">
      <w:pPr>
        <w:pStyle w:val="CommentText"/>
      </w:pPr>
    </w:p>
    <w:p w14:paraId="484334D4" w14:textId="77777777" w:rsidR="0008564A" w:rsidRDefault="0008564A" w:rsidP="0008564A">
      <w:pPr>
        <w:pStyle w:val="CommentText"/>
      </w:pPr>
      <w:r>
        <w:t>They tested using cued-recall and free-recall and got the typical pattern on cued-recall and no reactivity w/ free recall (which is exactly what we'd expect w/ related and unrelated cue-target pairs)</w:t>
      </w:r>
    </w:p>
  </w:comment>
  <w:comment w:id="608" w:author="Mark Huff" w:date="2023-06-23T12:56:00Z" w:initials="MH">
    <w:p w14:paraId="430470A9" w14:textId="2A8C3156" w:rsidR="0008564A" w:rsidRDefault="0008564A">
      <w:pPr>
        <w:pStyle w:val="CommentText"/>
      </w:pPr>
      <w:r>
        <w:rPr>
          <w:rStyle w:val="CommentReference"/>
        </w:rPr>
        <w:annotationRef/>
      </w:r>
      <w:r>
        <w:t>I'd like to see you dig a little deeper here. One of the potential cool things about finding positive reactivity for all pair types on recognition is that it might operate as a cost-free strategy to aid learning which would have clear educational implications. For instance, learning foreign language pairs, which is common in initial vocabulary learning, may have some pairs that show semantic associations while others do not (</w:t>
      </w:r>
      <w:proofErr w:type="spellStart"/>
      <w:r>
        <w:t>swahili</w:t>
      </w:r>
      <w:proofErr w:type="spellEnd"/>
      <w:r>
        <w:t xml:space="preserve">: </w:t>
      </w:r>
      <w:proofErr w:type="spellStart"/>
      <w:r>
        <w:t>wingu</w:t>
      </w:r>
      <w:proofErr w:type="spellEnd"/>
      <w:r>
        <w:t xml:space="preserve">-cloud vs. </w:t>
      </w:r>
      <w:proofErr w:type="spellStart"/>
      <w:r>
        <w:t>mashua</w:t>
      </w:r>
      <w:proofErr w:type="spellEnd"/>
      <w:r>
        <w:t>-boat). If providing JOLs enhances familiarity processes, recognition may be aided regardless of whether there is a semantic similarity between pair types.</w:t>
      </w:r>
    </w:p>
    <w:p w14:paraId="1C62E76D" w14:textId="77777777" w:rsidR="0008564A" w:rsidRDefault="0008564A">
      <w:pPr>
        <w:pStyle w:val="CommentText"/>
      </w:pPr>
    </w:p>
    <w:p w14:paraId="4CF101F8" w14:textId="77777777" w:rsidR="0008564A" w:rsidRDefault="0008564A" w:rsidP="00E359FE">
      <w:pPr>
        <w:pStyle w:val="CommentText"/>
      </w:pPr>
      <w:r>
        <w:t>Try and be a bit more applied here with the addition of a "big picture" paragraph. Positive reactivity clearly improves memory, how can this be used in practice and what do our results tell us?</w:t>
      </w:r>
    </w:p>
  </w:comment>
  <w:comment w:id="609" w:author="Maxwell, Nicholas [2]" w:date="2023-06-28T15:53:00Z" w:initials="MN">
    <w:p w14:paraId="11EBEB0E" w14:textId="249EB41F" w:rsidR="0008564A" w:rsidRDefault="0008564A">
      <w:pPr>
        <w:pStyle w:val="CommentText"/>
      </w:pPr>
      <w:r>
        <w:rPr>
          <w:rStyle w:val="CommentReference"/>
        </w:rPr>
        <w:annotationRef/>
      </w:r>
      <w:r>
        <w:t>I had a similar idea a while back:</w:t>
      </w:r>
    </w:p>
    <w:p w14:paraId="35A1C3B1" w14:textId="77777777" w:rsidR="0008564A" w:rsidRDefault="0008564A">
      <w:pPr>
        <w:pStyle w:val="CommentText"/>
      </w:pPr>
    </w:p>
    <w:p w14:paraId="223B2393" w14:textId="3594F3B6" w:rsidR="0008564A" w:rsidRDefault="0008564A">
      <w:pPr>
        <w:pStyle w:val="CommentText"/>
      </w:pPr>
      <w:r>
        <w:t>Cognate vs. non-cognate English - foreign language pairs</w:t>
      </w:r>
    </w:p>
    <w:p w14:paraId="47179A9B" w14:textId="77777777" w:rsidR="0008564A" w:rsidRDefault="0008564A">
      <w:pPr>
        <w:pStyle w:val="CommentText"/>
      </w:pPr>
    </w:p>
    <w:p w14:paraId="3DB4716C" w14:textId="77777777" w:rsidR="0008564A" w:rsidRDefault="0008564A">
      <w:pPr>
        <w:pStyle w:val="CommentText"/>
      </w:pPr>
      <w:r>
        <w:t xml:space="preserve">So for example (park – </w:t>
      </w:r>
      <w:proofErr w:type="spellStart"/>
      <w:r>
        <w:t>parque</w:t>
      </w:r>
      <w:proofErr w:type="spellEnd"/>
      <w:r>
        <w:t xml:space="preserve">) and (leg – </w:t>
      </w:r>
      <w:proofErr w:type="spellStart"/>
      <w:r>
        <w:t>pierna</w:t>
      </w:r>
      <w:proofErr w:type="spellEnd"/>
      <w:r>
        <w:t xml:space="preserve">) in </w:t>
      </w:r>
      <w:proofErr w:type="spellStart"/>
      <w:r>
        <w:t>spanish</w:t>
      </w:r>
      <w:proofErr w:type="spellEnd"/>
      <w:r>
        <w:t xml:space="preserve">. (like a third of my students here are bilingual Spanish though so I’d need to pick a different language). </w:t>
      </w:r>
    </w:p>
    <w:p w14:paraId="6FF6AF6F" w14:textId="77777777" w:rsidR="0008564A" w:rsidRDefault="0008564A">
      <w:pPr>
        <w:pStyle w:val="CommentText"/>
      </w:pPr>
    </w:p>
    <w:p w14:paraId="7FA9D791" w14:textId="086042FE" w:rsidR="0008564A" w:rsidRDefault="0008564A">
      <w:pPr>
        <w:pStyle w:val="CommentText"/>
      </w:pPr>
      <w:r>
        <w:t>But my thinking at the time was that assuming reactivity is based on relatedness, we’d get a positive reactivity pattern on cognates and a null effect on non-cognates using cued-recall.</w:t>
      </w:r>
    </w:p>
    <w:p w14:paraId="26DBF1BB" w14:textId="77777777" w:rsidR="0008564A" w:rsidRDefault="0008564A">
      <w:pPr>
        <w:pStyle w:val="CommentText"/>
      </w:pPr>
    </w:p>
    <w:p w14:paraId="692E90C9" w14:textId="12E88450" w:rsidR="0008564A" w:rsidRDefault="0008564A">
      <w:pPr>
        <w:pStyle w:val="CommentText"/>
      </w:pPr>
      <w:r>
        <w:t>It would absolutely be interesting to do this w/ recognition testing. I think finding positive reactivity on both pair types would be pretty strong evidence that it’s a familiarity-based process (at least w/ recognition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3D700B" w15:done="0"/>
  <w15:commentEx w15:paraId="35369960" w15:paraIdParent="3E3D700B" w15:done="0"/>
  <w15:commentEx w15:paraId="5FDF21CD" w15:paraIdParent="3E3D700B" w15:done="0"/>
  <w15:commentEx w15:paraId="11934235" w15:paraIdParent="3E3D700B" w15:done="0"/>
  <w15:commentEx w15:paraId="534AF6B8" w15:done="0"/>
  <w15:commentEx w15:paraId="21D04CFC" w15:done="0"/>
  <w15:commentEx w15:paraId="5AEB8A6D" w15:paraIdParent="21D04CFC" w15:done="0"/>
  <w15:commentEx w15:paraId="60CE14D8" w15:done="0"/>
  <w15:commentEx w15:paraId="1389ED6D" w15:paraIdParent="60CE14D8" w15:done="0"/>
  <w15:commentEx w15:paraId="74883137" w15:done="0"/>
  <w15:commentEx w15:paraId="6BFB5A74" w15:paraIdParent="74883137" w15:done="0"/>
  <w15:commentEx w15:paraId="2B89AD01" w15:done="0"/>
  <w15:commentEx w15:paraId="692A411F" w15:paraIdParent="2B89AD01" w15:done="0"/>
  <w15:commentEx w15:paraId="3FBCE17E" w15:done="0"/>
  <w15:commentEx w15:paraId="58AEBB86" w15:done="0"/>
  <w15:commentEx w15:paraId="13624059" w15:paraIdParent="58AEBB86" w15:done="0"/>
  <w15:commentEx w15:paraId="46A728E2" w15:done="0"/>
  <w15:commentEx w15:paraId="5C3378E4" w15:paraIdParent="46A728E2" w15:done="0"/>
  <w15:commentEx w15:paraId="5AA5736C" w15:done="0"/>
  <w15:commentEx w15:paraId="1E459521" w15:paraIdParent="5AA5736C" w15:done="0"/>
  <w15:commentEx w15:paraId="02586FB7" w15:done="0"/>
  <w15:commentEx w15:paraId="2D6D1295" w15:done="0"/>
  <w15:commentEx w15:paraId="3E56D789" w15:paraIdParent="2D6D1295" w15:done="0"/>
  <w15:commentEx w15:paraId="7C55E57D" w15:paraIdParent="2D6D1295" w15:done="0"/>
  <w15:commentEx w15:paraId="4399C9DF" w15:done="0"/>
  <w15:commentEx w15:paraId="5EDA2D17" w15:paraIdParent="4399C9DF" w15:done="0"/>
  <w15:commentEx w15:paraId="174016CD" w15:done="0"/>
  <w15:commentEx w15:paraId="4E583F96" w15:paraIdParent="174016CD" w15:done="0"/>
  <w15:commentEx w15:paraId="166046F3" w15:done="0"/>
  <w15:commentEx w15:paraId="39562663" w15:paraIdParent="166046F3" w15:done="0"/>
  <w15:commentEx w15:paraId="4E069D79" w15:done="0"/>
  <w15:commentEx w15:paraId="15A9186B" w15:paraIdParent="4E069D79" w15:done="0"/>
  <w15:commentEx w15:paraId="78E089F4" w15:paraIdParent="4E069D79" w15:done="0"/>
  <w15:commentEx w15:paraId="17424017" w15:done="0"/>
  <w15:commentEx w15:paraId="38BB371A" w15:paraIdParent="17424017" w15:done="0"/>
  <w15:commentEx w15:paraId="132E9D38" w15:paraIdParent="17424017" w15:done="0"/>
  <w15:commentEx w15:paraId="6384B77A" w15:done="0"/>
  <w15:commentEx w15:paraId="6F72B83F" w15:paraIdParent="6384B77A" w15:done="0"/>
  <w15:commentEx w15:paraId="56309C5F" w15:paraIdParent="6384B77A" w15:done="0"/>
  <w15:commentEx w15:paraId="51FC9E41" w15:done="0"/>
  <w15:commentEx w15:paraId="051ECE86" w15:paraIdParent="51FC9E41" w15:done="0"/>
  <w15:commentEx w15:paraId="73509C1F" w15:paraIdParent="51FC9E41" w15:done="0"/>
  <w15:commentEx w15:paraId="7530022E" w15:done="0"/>
  <w15:commentEx w15:paraId="41EB099B" w15:paraIdParent="7530022E" w15:done="0"/>
  <w15:commentEx w15:paraId="6F9D2B70" w15:done="0"/>
  <w15:commentEx w15:paraId="4A8D9B2D" w15:paraIdParent="6F9D2B70" w15:done="0"/>
  <w15:commentEx w15:paraId="4470B9F3" w15:done="0"/>
  <w15:commentEx w15:paraId="72207846" w15:done="0"/>
  <w15:commentEx w15:paraId="232E45DA" w15:done="0"/>
  <w15:commentEx w15:paraId="3E72A3BF" w15:paraIdParent="232E45DA" w15:done="0"/>
  <w15:commentEx w15:paraId="74E41B0F" w15:done="0"/>
  <w15:commentEx w15:paraId="5BD413BD" w15:paraIdParent="74E41B0F" w15:done="0"/>
  <w15:commentEx w15:paraId="3D0718A5" w15:done="0"/>
  <w15:commentEx w15:paraId="4DB4F8AF" w15:paraIdParent="3D0718A5" w15:done="0"/>
  <w15:commentEx w15:paraId="3DE797A4" w15:done="0"/>
  <w15:commentEx w15:paraId="02126419" w15:paraIdParent="3DE797A4" w15:done="0"/>
  <w15:commentEx w15:paraId="3EDCD25C" w15:paraIdParent="3DE797A4" w15:done="0"/>
  <w15:commentEx w15:paraId="23BB9D40" w15:done="0"/>
  <w15:commentEx w15:paraId="4267879C" w15:paraIdParent="23BB9D40" w15:done="0"/>
  <w15:commentEx w15:paraId="05B3DFCA" w15:done="0"/>
  <w15:commentEx w15:paraId="11BE7C91" w15:paraIdParent="05B3DFCA" w15:done="0"/>
  <w15:commentEx w15:paraId="58B52A00" w15:done="0"/>
  <w15:commentEx w15:paraId="484334D4" w15:paraIdParent="58B52A00" w15:done="0"/>
  <w15:commentEx w15:paraId="4CF101F8" w15:done="0"/>
  <w15:commentEx w15:paraId="692E90C9" w15:paraIdParent="4CF101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35771A" w16cex:dateUtc="2023-06-15T16:40:00Z"/>
  <w16cex:commentExtensible w16cex:durableId="283D9E4A" w16cex:dateUtc="2023-06-21T21:05:00Z"/>
  <w16cex:commentExtensible w16cex:durableId="28416742" w16cex:dateUtc="2023-06-24T17:59:00Z"/>
  <w16cex:commentExtensible w16cex:durableId="283DA23E" w16cex:dateUtc="2023-06-21T21:22:00Z"/>
  <w16cex:commentExtensible w16cex:durableId="283EE3DF" w16cex:dateUtc="2023-06-22T20:14:00Z"/>
  <w16cex:commentExtensible w16cex:durableId="28403692" w16cex:dateUtc="2023-06-23T20:19:00Z"/>
  <w16cex:commentExtensible w16cex:durableId="283EE402" w16cex:dateUtc="2023-06-22T20:15:00Z"/>
  <w16cex:commentExtensible w16cex:durableId="28401EA3" w16cex:dateUtc="2023-06-23T18:37:00Z"/>
  <w16cex:commentExtensible w16cex:durableId="283EE5D5" w16cex:dateUtc="2023-06-22T20:23:00Z"/>
  <w16cex:commentExtensible w16cex:durableId="28401EC5" w16cex:dateUtc="2023-06-23T18:38:00Z"/>
  <w16cex:commentExtensible w16cex:durableId="283F03B6" w16cex:dateUtc="2023-06-22T22:30:00Z"/>
  <w16cex:commentExtensible w16cex:durableId="28404490" w16cex:dateUtc="2023-06-23T21:19:00Z"/>
  <w16cex:commentExtensible w16cex:durableId="28442A87" w16cex:dateUtc="2023-06-26T20:17:00Z"/>
  <w16cex:commentExtensible w16cex:durableId="283F072F" w16cex:dateUtc="2023-06-22T22:45:00Z"/>
  <w16cex:commentExtensible w16cex:durableId="28401FFD" w16cex:dateUtc="2023-06-23T18:43:00Z"/>
  <w16cex:commentExtensible w16cex:durableId="283F082E" w16cex:dateUtc="2023-06-22T22:49:00Z"/>
  <w16cex:commentExtensible w16cex:durableId="2840204F" w16cex:dateUtc="2023-06-23T18:44:00Z"/>
  <w16cex:commentExtensible w16cex:durableId="283F4337" w16cex:dateUtc="2023-06-23T03:01:00Z"/>
  <w16cex:commentExtensible w16cex:durableId="2840207E" w16cex:dateUtc="2023-06-23T18:45:00Z"/>
  <w16cex:commentExtensible w16cex:durableId="283F4555" w16cex:dateUtc="2023-06-23T03:10:00Z"/>
  <w16cex:commentExtensible w16cex:durableId="28402091" w16cex:dateUtc="2023-06-23T18:45:00Z"/>
  <w16cex:commentExtensible w16cex:durableId="28467FB0" w16cex:dateUtc="2023-06-28T14:45:00Z"/>
  <w16cex:commentExtensible w16cex:durableId="283F48B3" w16cex:dateUtc="2023-06-23T03:24:00Z"/>
  <w16cex:commentExtensible w16cex:durableId="284680B9" w16cex:dateUtc="2023-06-28T14:49:00Z"/>
  <w16cex:commentExtensible w16cex:durableId="283F4BF0" w16cex:dateUtc="2023-06-23T03:38:00Z"/>
  <w16cex:commentExtensible w16cex:durableId="28404CA1" w16cex:dateUtc="2023-06-23T21:53:00Z"/>
  <w16cex:commentExtensible w16cex:durableId="283FF30F" w16cex:dateUtc="2023-06-23T15:31:00Z"/>
  <w16cex:commentExtensible w16cex:durableId="28467BDE" w16cex:dateUtc="2023-06-28T14:29:00Z"/>
  <w16cex:commentExtensible w16cex:durableId="282D8550" w16cex:dateUtc="2023-06-09T16:02:00Z"/>
  <w16cex:commentExtensible w16cex:durableId="283FF5CE" w16cex:dateUtc="2023-06-23T15:43:00Z"/>
  <w16cex:commentExtensible w16cex:durableId="284680D1" w16cex:dateUtc="2023-06-28T14:50:00Z"/>
  <w16cex:commentExtensible w16cex:durableId="283417B0" w16cex:dateUtc="2023-06-14T15:40:00Z"/>
  <w16cex:commentExtensible w16cex:durableId="283FF645" w16cex:dateUtc="2023-06-23T15:45:00Z"/>
  <w16cex:commentExtensible w16cex:durableId="28402335" w16cex:dateUtc="2023-06-23T18:57:00Z"/>
  <w16cex:commentExtensible w16cex:durableId="283FF6D9" w16cex:dateUtc="2023-06-23T15:47:00Z"/>
  <w16cex:commentExtensible w16cex:durableId="284023D6" w16cex:dateUtc="2023-06-23T18:59:00Z"/>
  <w16cex:commentExtensible w16cex:durableId="284539F6" w16cex:dateUtc="2023-06-27T15:35:00Z"/>
  <w16cex:commentExtensible w16cex:durableId="28345254" w16cex:dateUtc="2023-06-14T19:51:00Z"/>
  <w16cex:commentExtensible w16cex:durableId="283FF833" w16cex:dateUtc="2023-06-23T15:53:00Z"/>
  <w16cex:commentExtensible w16cex:durableId="28443174" w16cex:dateUtc="2023-06-26T20:47:00Z"/>
  <w16cex:commentExtensible w16cex:durableId="283FF9E9" w16cex:dateUtc="2023-06-23T16:00:00Z"/>
  <w16cex:commentExtensible w16cex:durableId="28468454" w16cex:dateUtc="2023-06-28T15:05:00Z"/>
  <w16cex:commentExtensible w16cex:durableId="283FFCAE" w16cex:dateUtc="2023-06-23T16:12:00Z"/>
  <w16cex:commentExtensible w16cex:durableId="2840244B" w16cex:dateUtc="2023-06-23T19:01:00Z"/>
  <w16cex:commentExtensible w16cex:durableId="283FFF55" w16cex:dateUtc="2023-06-23T16:24:00Z"/>
  <w16cex:commentExtensible w16cex:durableId="28400072" w16cex:dateUtc="2023-06-23T16:28:00Z"/>
  <w16cex:commentExtensible w16cex:durableId="28402477" w16cex:dateUtc="2023-06-23T19:02:00Z"/>
  <w16cex:commentExtensible w16cex:durableId="284008E9" w16cex:dateUtc="2023-06-23T17:04:00Z"/>
  <w16cex:commentExtensible w16cex:durableId="284024FF" w16cex:dateUtc="2023-06-23T19:04:00Z"/>
  <w16cex:commentExtensible w16cex:durableId="28400AA7" w16cex:dateUtc="2023-06-23T17:12:00Z"/>
  <w16cex:commentExtensible w16cex:durableId="282D89EA" w16cex:dateUtc="2023-06-09T16:22:00Z"/>
  <w16cex:commentExtensible w16cex:durableId="28400B44" w16cex:dateUtc="2023-06-23T17:15:00Z"/>
  <w16cex:commentExtensible w16cex:durableId="284012EF" w16cex:dateUtc="2023-06-23T17:47:00Z"/>
  <w16cex:commentExtensible w16cex:durableId="2847E417" w16cex:dateUtc="2023-06-23T17:57:00Z"/>
  <w16cex:commentExtensible w16cex:durableId="2847E416" w16cex:dateUtc="2023-06-29T15:47:00Z"/>
  <w16cex:commentExtensible w16cex:durableId="28401520" w16cex:dateUtc="2023-06-23T17:57:00Z"/>
  <w16cex:commentExtensible w16cex:durableId="2847DFCD" w16cex:dateUtc="2023-06-29T15:47:00Z"/>
  <w16cex:commentExtensible w16cex:durableId="284014EF" w16cex:dateUtc="2023-06-23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3D700B" w16cid:durableId="2820D5D6"/>
  <w16cid:commentId w16cid:paraId="35369960" w16cid:durableId="2835771A"/>
  <w16cid:commentId w16cid:paraId="5FDF21CD" w16cid:durableId="283D9E4A"/>
  <w16cid:commentId w16cid:paraId="11934235" w16cid:durableId="28416742"/>
  <w16cid:commentId w16cid:paraId="534AF6B8" w16cid:durableId="283DA23E"/>
  <w16cid:commentId w16cid:paraId="21D04CFC" w16cid:durableId="283EE3DF"/>
  <w16cid:commentId w16cid:paraId="5AEB8A6D" w16cid:durableId="28403692"/>
  <w16cid:commentId w16cid:paraId="60CE14D8" w16cid:durableId="283EE402"/>
  <w16cid:commentId w16cid:paraId="1389ED6D" w16cid:durableId="28401EA3"/>
  <w16cid:commentId w16cid:paraId="74883137" w16cid:durableId="283EE5D5"/>
  <w16cid:commentId w16cid:paraId="6BFB5A74" w16cid:durableId="28401EC5"/>
  <w16cid:commentId w16cid:paraId="2B89AD01" w16cid:durableId="283F03B6"/>
  <w16cid:commentId w16cid:paraId="692A411F" w16cid:durableId="28404490"/>
  <w16cid:commentId w16cid:paraId="3FBCE17E" w16cid:durableId="28442A87"/>
  <w16cid:commentId w16cid:paraId="58AEBB86" w16cid:durableId="283F072F"/>
  <w16cid:commentId w16cid:paraId="13624059" w16cid:durableId="28401FFD"/>
  <w16cid:commentId w16cid:paraId="46A728E2" w16cid:durableId="283F082E"/>
  <w16cid:commentId w16cid:paraId="5C3378E4" w16cid:durableId="2840204F"/>
  <w16cid:commentId w16cid:paraId="5AA5736C" w16cid:durableId="283F4337"/>
  <w16cid:commentId w16cid:paraId="1E459521" w16cid:durableId="2840207E"/>
  <w16cid:commentId w16cid:paraId="02586FB7" w16cid:durableId="2846C263"/>
  <w16cid:commentId w16cid:paraId="2D6D1295" w16cid:durableId="283F4555"/>
  <w16cid:commentId w16cid:paraId="3E56D789" w16cid:durableId="28402091"/>
  <w16cid:commentId w16cid:paraId="7C55E57D" w16cid:durableId="28467FB0"/>
  <w16cid:commentId w16cid:paraId="4399C9DF" w16cid:durableId="283F48B3"/>
  <w16cid:commentId w16cid:paraId="5EDA2D17" w16cid:durableId="284680B9"/>
  <w16cid:commentId w16cid:paraId="174016CD" w16cid:durableId="283F4BF0"/>
  <w16cid:commentId w16cid:paraId="4E583F96" w16cid:durableId="28404CA1"/>
  <w16cid:commentId w16cid:paraId="166046F3" w16cid:durableId="283FF30F"/>
  <w16cid:commentId w16cid:paraId="39562663" w16cid:durableId="28467BDE"/>
  <w16cid:commentId w16cid:paraId="4E069D79" w16cid:durableId="282D8550"/>
  <w16cid:commentId w16cid:paraId="15A9186B" w16cid:durableId="283FF5CE"/>
  <w16cid:commentId w16cid:paraId="78E089F4" w16cid:durableId="284680D1"/>
  <w16cid:commentId w16cid:paraId="17424017" w16cid:durableId="283417B0"/>
  <w16cid:commentId w16cid:paraId="38BB371A" w16cid:durableId="283FF645"/>
  <w16cid:commentId w16cid:paraId="132E9D38" w16cid:durableId="28402335"/>
  <w16cid:commentId w16cid:paraId="6384B77A" w16cid:durableId="283FF6D9"/>
  <w16cid:commentId w16cid:paraId="6F72B83F" w16cid:durableId="284023D6"/>
  <w16cid:commentId w16cid:paraId="56309C5F" w16cid:durableId="284539F6"/>
  <w16cid:commentId w16cid:paraId="51FC9E41" w16cid:durableId="28345254"/>
  <w16cid:commentId w16cid:paraId="051ECE86" w16cid:durableId="283FF833"/>
  <w16cid:commentId w16cid:paraId="73509C1F" w16cid:durableId="28443174"/>
  <w16cid:commentId w16cid:paraId="7530022E" w16cid:durableId="283FF9E9"/>
  <w16cid:commentId w16cid:paraId="41EB099B" w16cid:durableId="28468454"/>
  <w16cid:commentId w16cid:paraId="6F9D2B70" w16cid:durableId="283FFCAE"/>
  <w16cid:commentId w16cid:paraId="4A8D9B2D" w16cid:durableId="2840244B"/>
  <w16cid:commentId w16cid:paraId="4470B9F3" w16cid:durableId="283FFF55"/>
  <w16cid:commentId w16cid:paraId="72207846" w16cid:durableId="2846BD4E"/>
  <w16cid:commentId w16cid:paraId="232E45DA" w16cid:durableId="28400072"/>
  <w16cid:commentId w16cid:paraId="3E72A3BF" w16cid:durableId="28402477"/>
  <w16cid:commentId w16cid:paraId="74E41B0F" w16cid:durableId="284008E9"/>
  <w16cid:commentId w16cid:paraId="5BD413BD" w16cid:durableId="284024FF"/>
  <w16cid:commentId w16cid:paraId="3D0718A5" w16cid:durableId="28400AA7"/>
  <w16cid:commentId w16cid:paraId="4DB4F8AF" w16cid:durableId="2846C41F"/>
  <w16cid:commentId w16cid:paraId="3DE797A4" w16cid:durableId="282D89EA"/>
  <w16cid:commentId w16cid:paraId="02126419" w16cid:durableId="28400B44"/>
  <w16cid:commentId w16cid:paraId="3EDCD25C" w16cid:durableId="2846CC42"/>
  <w16cid:commentId w16cid:paraId="23BB9D40" w16cid:durableId="284012EF"/>
  <w16cid:commentId w16cid:paraId="4267879C" w16cid:durableId="2846D0BC"/>
  <w16cid:commentId w16cid:paraId="05B3DFCA" w16cid:durableId="2847E417"/>
  <w16cid:commentId w16cid:paraId="11BE7C91" w16cid:durableId="2847E416"/>
  <w16cid:commentId w16cid:paraId="58B52A00" w16cid:durableId="28401520"/>
  <w16cid:commentId w16cid:paraId="484334D4" w16cid:durableId="2847DFCD"/>
  <w16cid:commentId w16cid:paraId="4CF101F8" w16cid:durableId="284014EF"/>
  <w16cid:commentId w16cid:paraId="692E90C9" w16cid:durableId="2846D5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96DAC" w14:textId="77777777" w:rsidR="004D462D" w:rsidRDefault="004D462D" w:rsidP="00831158">
      <w:pPr>
        <w:spacing w:after="0" w:line="240" w:lineRule="auto"/>
      </w:pPr>
      <w:r>
        <w:separator/>
      </w:r>
    </w:p>
  </w:endnote>
  <w:endnote w:type="continuationSeparator" w:id="0">
    <w:p w14:paraId="3CC90981" w14:textId="77777777" w:rsidR="004D462D" w:rsidRDefault="004D462D"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8528F" w14:textId="77777777" w:rsidR="004D462D" w:rsidRDefault="004D462D" w:rsidP="00831158">
      <w:pPr>
        <w:spacing w:after="0" w:line="240" w:lineRule="auto"/>
      </w:pPr>
      <w:r>
        <w:separator/>
      </w:r>
    </w:p>
  </w:footnote>
  <w:footnote w:type="continuationSeparator" w:id="0">
    <w:p w14:paraId="7AD2FFB6" w14:textId="77777777" w:rsidR="004D462D" w:rsidRDefault="004D462D"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69620" w14:textId="4514A76F" w:rsidR="0008564A" w:rsidRPr="00831158" w:rsidRDefault="0008564A">
    <w:pPr>
      <w:pStyle w:val="Header"/>
      <w:jc w:val="right"/>
      <w:rPr>
        <w:rFonts w:ascii="Times New Roman" w:hAnsi="Times New Roman" w:cs="Times New Roman"/>
        <w:sz w:val="24"/>
        <w:szCs w:val="24"/>
      </w:rPr>
    </w:pPr>
    <w:del w:id="736" w:author="Maxwell, Nicholas [2]" w:date="2023-06-28T13:51:00Z">
      <w:r w:rsidRPr="00831158" w:rsidDel="008E2466">
        <w:rPr>
          <w:rFonts w:ascii="Times New Roman" w:hAnsi="Times New Roman" w:cs="Times New Roman"/>
          <w:sz w:val="24"/>
          <w:szCs w:val="24"/>
        </w:rPr>
        <w:delText>MEDIATED ASSOCIATES REACTIVITY</w:delText>
      </w:r>
    </w:del>
    <w:ins w:id="737" w:author="Maxwell, Nicholas [2]" w:date="2023-06-28T13:51:00Z">
      <w:r>
        <w:rPr>
          <w:rFonts w:ascii="Times New Roman" w:hAnsi="Times New Roman" w:cs="Times New Roman"/>
          <w:sz w:val="24"/>
          <w:szCs w:val="24"/>
        </w:rPr>
        <w:t>JOL REACTIVITY ON MEDIATED ASSOCIATES</w:t>
      </w:r>
    </w:ins>
    <w:del w:id="738" w:author="Maxwell, Nicholas [2]" w:date="2023-06-28T13:51:00Z">
      <w:r w:rsidDel="008E2466">
        <w:rPr>
          <w:rFonts w:ascii="Times New Roman" w:hAnsi="Times New Roman" w:cs="Times New Roman"/>
          <w:sz w:val="24"/>
          <w:szCs w:val="24"/>
        </w:rPr>
        <w:tab/>
      </w:r>
    </w:del>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08564A" w:rsidRDefault="000856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40DF" w14:textId="2A80AC92" w:rsidR="0008564A" w:rsidRPr="00831158" w:rsidRDefault="0008564A">
    <w:pPr>
      <w:pStyle w:val="Header"/>
      <w:rPr>
        <w:rFonts w:ascii="Times New Roman" w:hAnsi="Times New Roman" w:cs="Times New Roman"/>
        <w:sz w:val="24"/>
        <w:szCs w:val="24"/>
      </w:rPr>
    </w:pPr>
    <w:r w:rsidRPr="00831158">
      <w:rPr>
        <w:rFonts w:ascii="Times New Roman" w:hAnsi="Times New Roman" w:cs="Times New Roman"/>
        <w:sz w:val="24"/>
        <w:szCs w:val="24"/>
      </w:rPr>
      <w:t xml:space="preserve">Running Head: </w:t>
    </w:r>
    <w:del w:id="739" w:author="Maxwell, Nicholas [2]" w:date="2023-06-28T13:51:00Z">
      <w:r w:rsidRPr="00831158" w:rsidDel="008E2466">
        <w:rPr>
          <w:rFonts w:ascii="Times New Roman" w:hAnsi="Times New Roman" w:cs="Times New Roman"/>
          <w:sz w:val="24"/>
          <w:szCs w:val="24"/>
        </w:rPr>
        <w:delText>MEDIATED ASSOCIATES REACTIVITY:</w:delText>
      </w:r>
    </w:del>
    <w:ins w:id="740" w:author="Maxwell, Nicholas [2]" w:date="2023-06-28T13:51:00Z">
      <w:r>
        <w:rPr>
          <w:rFonts w:ascii="Times New Roman" w:hAnsi="Times New Roman" w:cs="Times New Roman"/>
          <w:sz w:val="24"/>
          <w:szCs w:val="24"/>
        </w:rPr>
        <w:t>JOL REACTIVITY ON MEDIATED ASSOCIATES</w:t>
      </w:r>
    </w:ins>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08564A" w:rsidRDefault="0008564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well, Nicholas">
    <w15:presenceInfo w15:providerId="AD" w15:userId="S::nicholas.maxwell@msutexas.edu::7c2c002a-9062-4224-9563-2aa2a037ce22"/>
  </w15:person>
  <w15:person w15:author="Nick Maxwell">
    <w15:presenceInfo w15:providerId="Windows Live" w15:userId="8614ede61265de7b"/>
  </w15:person>
  <w15:person w15:author="Mark Huff">
    <w15:presenceInfo w15:providerId="Windows Live" w15:userId="1401e3e00133cd3c"/>
  </w15:person>
  <w15:person w15:author="Maxwell, Nicholas [2]">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6684"/>
    <w:rsid w:val="000070EF"/>
    <w:rsid w:val="00012393"/>
    <w:rsid w:val="000138BA"/>
    <w:rsid w:val="00013D2F"/>
    <w:rsid w:val="00013F71"/>
    <w:rsid w:val="000172B6"/>
    <w:rsid w:val="00020615"/>
    <w:rsid w:val="00020939"/>
    <w:rsid w:val="00023A22"/>
    <w:rsid w:val="0002544B"/>
    <w:rsid w:val="000366B6"/>
    <w:rsid w:val="0004682F"/>
    <w:rsid w:val="00046A4A"/>
    <w:rsid w:val="00050EF2"/>
    <w:rsid w:val="00057423"/>
    <w:rsid w:val="00062B10"/>
    <w:rsid w:val="000639D2"/>
    <w:rsid w:val="00063B4A"/>
    <w:rsid w:val="00064179"/>
    <w:rsid w:val="000652B0"/>
    <w:rsid w:val="0007024B"/>
    <w:rsid w:val="00073FBF"/>
    <w:rsid w:val="0007430E"/>
    <w:rsid w:val="00074B97"/>
    <w:rsid w:val="00075ABA"/>
    <w:rsid w:val="000778D8"/>
    <w:rsid w:val="0008564A"/>
    <w:rsid w:val="00086619"/>
    <w:rsid w:val="000875C2"/>
    <w:rsid w:val="000875E2"/>
    <w:rsid w:val="000875F6"/>
    <w:rsid w:val="00091220"/>
    <w:rsid w:val="000926E8"/>
    <w:rsid w:val="00095631"/>
    <w:rsid w:val="00095AEF"/>
    <w:rsid w:val="00096A40"/>
    <w:rsid w:val="00096E6F"/>
    <w:rsid w:val="0009777D"/>
    <w:rsid w:val="00097919"/>
    <w:rsid w:val="00097B6F"/>
    <w:rsid w:val="000A157A"/>
    <w:rsid w:val="000A24F1"/>
    <w:rsid w:val="000A2FAB"/>
    <w:rsid w:val="000A5013"/>
    <w:rsid w:val="000A6BEC"/>
    <w:rsid w:val="000B00CD"/>
    <w:rsid w:val="000B3584"/>
    <w:rsid w:val="000B5C17"/>
    <w:rsid w:val="000B70B4"/>
    <w:rsid w:val="000C2802"/>
    <w:rsid w:val="000C4D8F"/>
    <w:rsid w:val="000C5460"/>
    <w:rsid w:val="000D07EA"/>
    <w:rsid w:val="000D0F80"/>
    <w:rsid w:val="000D5BBD"/>
    <w:rsid w:val="000E2A8E"/>
    <w:rsid w:val="000E3219"/>
    <w:rsid w:val="000E4EAC"/>
    <w:rsid w:val="000E6C54"/>
    <w:rsid w:val="000F3326"/>
    <w:rsid w:val="000F7306"/>
    <w:rsid w:val="00105D85"/>
    <w:rsid w:val="001107A2"/>
    <w:rsid w:val="00115ED9"/>
    <w:rsid w:val="00123A89"/>
    <w:rsid w:val="00123E70"/>
    <w:rsid w:val="0012403F"/>
    <w:rsid w:val="001252EC"/>
    <w:rsid w:val="001258D7"/>
    <w:rsid w:val="00125F44"/>
    <w:rsid w:val="0012658E"/>
    <w:rsid w:val="00126C92"/>
    <w:rsid w:val="00126D55"/>
    <w:rsid w:val="00133FAE"/>
    <w:rsid w:val="0013418B"/>
    <w:rsid w:val="00141A67"/>
    <w:rsid w:val="0014211C"/>
    <w:rsid w:val="00146499"/>
    <w:rsid w:val="00146D35"/>
    <w:rsid w:val="001504CC"/>
    <w:rsid w:val="00151A88"/>
    <w:rsid w:val="00151E9B"/>
    <w:rsid w:val="001554EF"/>
    <w:rsid w:val="00155B77"/>
    <w:rsid w:val="00155C4F"/>
    <w:rsid w:val="00156A32"/>
    <w:rsid w:val="00157093"/>
    <w:rsid w:val="0015748F"/>
    <w:rsid w:val="00160B46"/>
    <w:rsid w:val="00161551"/>
    <w:rsid w:val="00166DD7"/>
    <w:rsid w:val="0017034A"/>
    <w:rsid w:val="00174C30"/>
    <w:rsid w:val="00177277"/>
    <w:rsid w:val="0018284B"/>
    <w:rsid w:val="001841AB"/>
    <w:rsid w:val="00184404"/>
    <w:rsid w:val="00185053"/>
    <w:rsid w:val="001866FD"/>
    <w:rsid w:val="00187A07"/>
    <w:rsid w:val="00195830"/>
    <w:rsid w:val="0019608C"/>
    <w:rsid w:val="001965F1"/>
    <w:rsid w:val="001A435E"/>
    <w:rsid w:val="001A53FF"/>
    <w:rsid w:val="001A625A"/>
    <w:rsid w:val="001A6A72"/>
    <w:rsid w:val="001B77A4"/>
    <w:rsid w:val="001C07DC"/>
    <w:rsid w:val="001C0DD6"/>
    <w:rsid w:val="001C21CE"/>
    <w:rsid w:val="001C3B76"/>
    <w:rsid w:val="001C4E29"/>
    <w:rsid w:val="001D1C3F"/>
    <w:rsid w:val="001D224C"/>
    <w:rsid w:val="001D4132"/>
    <w:rsid w:val="001D69B6"/>
    <w:rsid w:val="001D78A7"/>
    <w:rsid w:val="001E1E5C"/>
    <w:rsid w:val="001E2E75"/>
    <w:rsid w:val="001E5A23"/>
    <w:rsid w:val="001F48FF"/>
    <w:rsid w:val="0020520D"/>
    <w:rsid w:val="00217ECF"/>
    <w:rsid w:val="00222535"/>
    <w:rsid w:val="00222821"/>
    <w:rsid w:val="00223F6F"/>
    <w:rsid w:val="002251C5"/>
    <w:rsid w:val="00230D6F"/>
    <w:rsid w:val="00231A36"/>
    <w:rsid w:val="00233EDD"/>
    <w:rsid w:val="002369A6"/>
    <w:rsid w:val="00244A63"/>
    <w:rsid w:val="002462A4"/>
    <w:rsid w:val="00253B8D"/>
    <w:rsid w:val="002570EC"/>
    <w:rsid w:val="00257E40"/>
    <w:rsid w:val="002632AD"/>
    <w:rsid w:val="002703F6"/>
    <w:rsid w:val="00272E4B"/>
    <w:rsid w:val="0027370D"/>
    <w:rsid w:val="0027380B"/>
    <w:rsid w:val="002762B6"/>
    <w:rsid w:val="00277047"/>
    <w:rsid w:val="00291A0B"/>
    <w:rsid w:val="00294A13"/>
    <w:rsid w:val="00295FC8"/>
    <w:rsid w:val="002B1B4A"/>
    <w:rsid w:val="002B231B"/>
    <w:rsid w:val="002B2F99"/>
    <w:rsid w:val="002B3201"/>
    <w:rsid w:val="002B426B"/>
    <w:rsid w:val="002B4A9A"/>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2B53"/>
    <w:rsid w:val="0031436B"/>
    <w:rsid w:val="00321C67"/>
    <w:rsid w:val="00324E86"/>
    <w:rsid w:val="00325E54"/>
    <w:rsid w:val="00326E7B"/>
    <w:rsid w:val="0033072B"/>
    <w:rsid w:val="003307E2"/>
    <w:rsid w:val="00333C1D"/>
    <w:rsid w:val="00335F03"/>
    <w:rsid w:val="0034565B"/>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5F24"/>
    <w:rsid w:val="003963E5"/>
    <w:rsid w:val="003974E3"/>
    <w:rsid w:val="003977AD"/>
    <w:rsid w:val="00397E16"/>
    <w:rsid w:val="003A06CE"/>
    <w:rsid w:val="003A0CCB"/>
    <w:rsid w:val="003A7793"/>
    <w:rsid w:val="003B359A"/>
    <w:rsid w:val="003B54C1"/>
    <w:rsid w:val="003B5F88"/>
    <w:rsid w:val="003C0074"/>
    <w:rsid w:val="003C0CD2"/>
    <w:rsid w:val="003C1BC6"/>
    <w:rsid w:val="003C46C9"/>
    <w:rsid w:val="003C5151"/>
    <w:rsid w:val="003C52AD"/>
    <w:rsid w:val="003C5665"/>
    <w:rsid w:val="003D2B6E"/>
    <w:rsid w:val="003D2CB3"/>
    <w:rsid w:val="003D302B"/>
    <w:rsid w:val="003D724C"/>
    <w:rsid w:val="003D72CE"/>
    <w:rsid w:val="003D734C"/>
    <w:rsid w:val="003E5D06"/>
    <w:rsid w:val="003F03C8"/>
    <w:rsid w:val="003F0526"/>
    <w:rsid w:val="003F2279"/>
    <w:rsid w:val="003F2438"/>
    <w:rsid w:val="003F430E"/>
    <w:rsid w:val="003F4359"/>
    <w:rsid w:val="003F4416"/>
    <w:rsid w:val="003F5543"/>
    <w:rsid w:val="003F6502"/>
    <w:rsid w:val="003F6F1F"/>
    <w:rsid w:val="004000D3"/>
    <w:rsid w:val="00403E43"/>
    <w:rsid w:val="00406B32"/>
    <w:rsid w:val="00407AD4"/>
    <w:rsid w:val="00411AD8"/>
    <w:rsid w:val="00412708"/>
    <w:rsid w:val="004129C3"/>
    <w:rsid w:val="004207C4"/>
    <w:rsid w:val="00421A32"/>
    <w:rsid w:val="00424727"/>
    <w:rsid w:val="004253C4"/>
    <w:rsid w:val="004257B1"/>
    <w:rsid w:val="00430E9D"/>
    <w:rsid w:val="004334BC"/>
    <w:rsid w:val="00433550"/>
    <w:rsid w:val="0043691D"/>
    <w:rsid w:val="004419CE"/>
    <w:rsid w:val="004447C4"/>
    <w:rsid w:val="00444B01"/>
    <w:rsid w:val="0044592B"/>
    <w:rsid w:val="00445BEC"/>
    <w:rsid w:val="004508E9"/>
    <w:rsid w:val="00453843"/>
    <w:rsid w:val="0046232D"/>
    <w:rsid w:val="0046275F"/>
    <w:rsid w:val="00462CE8"/>
    <w:rsid w:val="00462F41"/>
    <w:rsid w:val="00464FD4"/>
    <w:rsid w:val="0047269D"/>
    <w:rsid w:val="004735FB"/>
    <w:rsid w:val="004758EF"/>
    <w:rsid w:val="004769A8"/>
    <w:rsid w:val="00484A51"/>
    <w:rsid w:val="00484EC6"/>
    <w:rsid w:val="00485128"/>
    <w:rsid w:val="004859C6"/>
    <w:rsid w:val="0048614E"/>
    <w:rsid w:val="0049475C"/>
    <w:rsid w:val="004A1A7F"/>
    <w:rsid w:val="004A24FD"/>
    <w:rsid w:val="004A2C24"/>
    <w:rsid w:val="004A61A4"/>
    <w:rsid w:val="004A658D"/>
    <w:rsid w:val="004A71B5"/>
    <w:rsid w:val="004A71DC"/>
    <w:rsid w:val="004B1796"/>
    <w:rsid w:val="004B2F09"/>
    <w:rsid w:val="004B7107"/>
    <w:rsid w:val="004B7277"/>
    <w:rsid w:val="004B7646"/>
    <w:rsid w:val="004C30F7"/>
    <w:rsid w:val="004C3376"/>
    <w:rsid w:val="004C3457"/>
    <w:rsid w:val="004C6DF7"/>
    <w:rsid w:val="004D0668"/>
    <w:rsid w:val="004D0D95"/>
    <w:rsid w:val="004D1857"/>
    <w:rsid w:val="004D462D"/>
    <w:rsid w:val="004D622C"/>
    <w:rsid w:val="004E03E7"/>
    <w:rsid w:val="004E4428"/>
    <w:rsid w:val="004E499E"/>
    <w:rsid w:val="004E5154"/>
    <w:rsid w:val="004E6BB2"/>
    <w:rsid w:val="004F36D2"/>
    <w:rsid w:val="004F469B"/>
    <w:rsid w:val="00501068"/>
    <w:rsid w:val="00501FAE"/>
    <w:rsid w:val="0051004B"/>
    <w:rsid w:val="00512959"/>
    <w:rsid w:val="0051526E"/>
    <w:rsid w:val="00516CD2"/>
    <w:rsid w:val="00517C04"/>
    <w:rsid w:val="00520EBC"/>
    <w:rsid w:val="005216E9"/>
    <w:rsid w:val="0052768A"/>
    <w:rsid w:val="00531934"/>
    <w:rsid w:val="00540D9C"/>
    <w:rsid w:val="0054452B"/>
    <w:rsid w:val="00547C7E"/>
    <w:rsid w:val="00551395"/>
    <w:rsid w:val="005520C1"/>
    <w:rsid w:val="00555940"/>
    <w:rsid w:val="00556A1B"/>
    <w:rsid w:val="00561126"/>
    <w:rsid w:val="0057162D"/>
    <w:rsid w:val="00572175"/>
    <w:rsid w:val="00575011"/>
    <w:rsid w:val="005820FB"/>
    <w:rsid w:val="00582CDD"/>
    <w:rsid w:val="005833B7"/>
    <w:rsid w:val="00584DCC"/>
    <w:rsid w:val="0058516E"/>
    <w:rsid w:val="005863D0"/>
    <w:rsid w:val="005937F7"/>
    <w:rsid w:val="00593E05"/>
    <w:rsid w:val="00595F22"/>
    <w:rsid w:val="005970CC"/>
    <w:rsid w:val="00597F19"/>
    <w:rsid w:val="005A0D5A"/>
    <w:rsid w:val="005A27F8"/>
    <w:rsid w:val="005A3332"/>
    <w:rsid w:val="005A4825"/>
    <w:rsid w:val="005A4B2E"/>
    <w:rsid w:val="005A64F2"/>
    <w:rsid w:val="005A704A"/>
    <w:rsid w:val="005B05CA"/>
    <w:rsid w:val="005B0E3F"/>
    <w:rsid w:val="005B232B"/>
    <w:rsid w:val="005B2882"/>
    <w:rsid w:val="005B504B"/>
    <w:rsid w:val="005B6BF8"/>
    <w:rsid w:val="005B728F"/>
    <w:rsid w:val="005C6B8F"/>
    <w:rsid w:val="005D00F0"/>
    <w:rsid w:val="005D50C8"/>
    <w:rsid w:val="005D5F39"/>
    <w:rsid w:val="005D7991"/>
    <w:rsid w:val="005F02A7"/>
    <w:rsid w:val="005F7319"/>
    <w:rsid w:val="00601AD8"/>
    <w:rsid w:val="00602414"/>
    <w:rsid w:val="00603BFC"/>
    <w:rsid w:val="00603C79"/>
    <w:rsid w:val="0060424B"/>
    <w:rsid w:val="00611C99"/>
    <w:rsid w:val="00612DA6"/>
    <w:rsid w:val="00614B7C"/>
    <w:rsid w:val="00616432"/>
    <w:rsid w:val="00616706"/>
    <w:rsid w:val="00620780"/>
    <w:rsid w:val="00623D8A"/>
    <w:rsid w:val="00626349"/>
    <w:rsid w:val="00626CE5"/>
    <w:rsid w:val="0063460C"/>
    <w:rsid w:val="006359A5"/>
    <w:rsid w:val="00636DFA"/>
    <w:rsid w:val="00637CB7"/>
    <w:rsid w:val="00640F7A"/>
    <w:rsid w:val="006417BD"/>
    <w:rsid w:val="00642B62"/>
    <w:rsid w:val="00643139"/>
    <w:rsid w:val="00646777"/>
    <w:rsid w:val="00652ABF"/>
    <w:rsid w:val="00654020"/>
    <w:rsid w:val="006553BE"/>
    <w:rsid w:val="006559C2"/>
    <w:rsid w:val="00656B70"/>
    <w:rsid w:val="00656BBC"/>
    <w:rsid w:val="00667EA2"/>
    <w:rsid w:val="00671A54"/>
    <w:rsid w:val="00673E36"/>
    <w:rsid w:val="00674745"/>
    <w:rsid w:val="00676E7A"/>
    <w:rsid w:val="00684433"/>
    <w:rsid w:val="00686233"/>
    <w:rsid w:val="00686C80"/>
    <w:rsid w:val="00687643"/>
    <w:rsid w:val="00690548"/>
    <w:rsid w:val="00695DA4"/>
    <w:rsid w:val="00697041"/>
    <w:rsid w:val="00697D6F"/>
    <w:rsid w:val="006A2540"/>
    <w:rsid w:val="006A6104"/>
    <w:rsid w:val="006B245D"/>
    <w:rsid w:val="006B3C6A"/>
    <w:rsid w:val="006B65C3"/>
    <w:rsid w:val="006B749B"/>
    <w:rsid w:val="006B7FE7"/>
    <w:rsid w:val="006C1457"/>
    <w:rsid w:val="006C1763"/>
    <w:rsid w:val="006C1EAA"/>
    <w:rsid w:val="006C289A"/>
    <w:rsid w:val="006D4597"/>
    <w:rsid w:val="006D64D1"/>
    <w:rsid w:val="006E0B35"/>
    <w:rsid w:val="006E14ED"/>
    <w:rsid w:val="006E2EF6"/>
    <w:rsid w:val="006E349B"/>
    <w:rsid w:val="006E3DF0"/>
    <w:rsid w:val="006E4413"/>
    <w:rsid w:val="006E566D"/>
    <w:rsid w:val="006F1EA4"/>
    <w:rsid w:val="006F302E"/>
    <w:rsid w:val="006F32CD"/>
    <w:rsid w:val="006F7AF9"/>
    <w:rsid w:val="00701A57"/>
    <w:rsid w:val="00703FCF"/>
    <w:rsid w:val="00704852"/>
    <w:rsid w:val="00707AE0"/>
    <w:rsid w:val="00710DD0"/>
    <w:rsid w:val="007111D7"/>
    <w:rsid w:val="00711422"/>
    <w:rsid w:val="0071563F"/>
    <w:rsid w:val="00717597"/>
    <w:rsid w:val="007200EA"/>
    <w:rsid w:val="00724F13"/>
    <w:rsid w:val="00731C20"/>
    <w:rsid w:val="00731F12"/>
    <w:rsid w:val="007350FE"/>
    <w:rsid w:val="007365FC"/>
    <w:rsid w:val="00741863"/>
    <w:rsid w:val="0074191A"/>
    <w:rsid w:val="00741AC7"/>
    <w:rsid w:val="00742223"/>
    <w:rsid w:val="00742A3C"/>
    <w:rsid w:val="00744201"/>
    <w:rsid w:val="00745C74"/>
    <w:rsid w:val="00747956"/>
    <w:rsid w:val="007536AF"/>
    <w:rsid w:val="007555C3"/>
    <w:rsid w:val="00756D5F"/>
    <w:rsid w:val="007600EC"/>
    <w:rsid w:val="00762F72"/>
    <w:rsid w:val="00764CD4"/>
    <w:rsid w:val="00765074"/>
    <w:rsid w:val="00776ABB"/>
    <w:rsid w:val="00777C6A"/>
    <w:rsid w:val="00777DAF"/>
    <w:rsid w:val="00780A3B"/>
    <w:rsid w:val="00784C48"/>
    <w:rsid w:val="007901D1"/>
    <w:rsid w:val="00790879"/>
    <w:rsid w:val="00793CC2"/>
    <w:rsid w:val="00794F2F"/>
    <w:rsid w:val="00794F88"/>
    <w:rsid w:val="007969D7"/>
    <w:rsid w:val="0079735D"/>
    <w:rsid w:val="007A45B3"/>
    <w:rsid w:val="007A6E5A"/>
    <w:rsid w:val="007A7915"/>
    <w:rsid w:val="007B408C"/>
    <w:rsid w:val="007B6EC5"/>
    <w:rsid w:val="007C0824"/>
    <w:rsid w:val="007C2845"/>
    <w:rsid w:val="007C3B72"/>
    <w:rsid w:val="007C62A4"/>
    <w:rsid w:val="007C6670"/>
    <w:rsid w:val="007C6CAC"/>
    <w:rsid w:val="007D0012"/>
    <w:rsid w:val="007D367B"/>
    <w:rsid w:val="007D65E7"/>
    <w:rsid w:val="007D6BF0"/>
    <w:rsid w:val="007E3688"/>
    <w:rsid w:val="007E574F"/>
    <w:rsid w:val="007E6A69"/>
    <w:rsid w:val="007F1B3C"/>
    <w:rsid w:val="007F1B9D"/>
    <w:rsid w:val="007F23A3"/>
    <w:rsid w:val="007F3999"/>
    <w:rsid w:val="007F4237"/>
    <w:rsid w:val="007F50FA"/>
    <w:rsid w:val="007F5ED7"/>
    <w:rsid w:val="007F6BB2"/>
    <w:rsid w:val="007F7DAD"/>
    <w:rsid w:val="00800A7B"/>
    <w:rsid w:val="00801C16"/>
    <w:rsid w:val="0080779C"/>
    <w:rsid w:val="00810F8B"/>
    <w:rsid w:val="00811246"/>
    <w:rsid w:val="00813563"/>
    <w:rsid w:val="00813625"/>
    <w:rsid w:val="00814D4B"/>
    <w:rsid w:val="00815ED2"/>
    <w:rsid w:val="00817FDA"/>
    <w:rsid w:val="00823398"/>
    <w:rsid w:val="00824938"/>
    <w:rsid w:val="00826DA7"/>
    <w:rsid w:val="008273FF"/>
    <w:rsid w:val="00831158"/>
    <w:rsid w:val="00832A96"/>
    <w:rsid w:val="00832B71"/>
    <w:rsid w:val="008410E2"/>
    <w:rsid w:val="00842976"/>
    <w:rsid w:val="008454A4"/>
    <w:rsid w:val="00846B0E"/>
    <w:rsid w:val="00850AC4"/>
    <w:rsid w:val="00852089"/>
    <w:rsid w:val="0085225B"/>
    <w:rsid w:val="00852D94"/>
    <w:rsid w:val="00853265"/>
    <w:rsid w:val="00853CD1"/>
    <w:rsid w:val="00855A7B"/>
    <w:rsid w:val="00855AA6"/>
    <w:rsid w:val="00856B15"/>
    <w:rsid w:val="00857929"/>
    <w:rsid w:val="00862DF3"/>
    <w:rsid w:val="00864C79"/>
    <w:rsid w:val="00865FF7"/>
    <w:rsid w:val="00867305"/>
    <w:rsid w:val="00874E6C"/>
    <w:rsid w:val="00875C12"/>
    <w:rsid w:val="00875C5F"/>
    <w:rsid w:val="00880904"/>
    <w:rsid w:val="0088424C"/>
    <w:rsid w:val="00884F55"/>
    <w:rsid w:val="008854C0"/>
    <w:rsid w:val="00890F0D"/>
    <w:rsid w:val="00892DB3"/>
    <w:rsid w:val="00893176"/>
    <w:rsid w:val="0089377A"/>
    <w:rsid w:val="0089650F"/>
    <w:rsid w:val="008A4707"/>
    <w:rsid w:val="008A5A5A"/>
    <w:rsid w:val="008A7070"/>
    <w:rsid w:val="008B0573"/>
    <w:rsid w:val="008B0A78"/>
    <w:rsid w:val="008B27CD"/>
    <w:rsid w:val="008C0534"/>
    <w:rsid w:val="008C0D6E"/>
    <w:rsid w:val="008C3F0A"/>
    <w:rsid w:val="008C42ED"/>
    <w:rsid w:val="008C6F28"/>
    <w:rsid w:val="008C7CDD"/>
    <w:rsid w:val="008D09AB"/>
    <w:rsid w:val="008D1B8B"/>
    <w:rsid w:val="008D1C06"/>
    <w:rsid w:val="008D294E"/>
    <w:rsid w:val="008D2D95"/>
    <w:rsid w:val="008D4DD7"/>
    <w:rsid w:val="008D72E4"/>
    <w:rsid w:val="008D771C"/>
    <w:rsid w:val="008E1661"/>
    <w:rsid w:val="008E2466"/>
    <w:rsid w:val="008F2AD2"/>
    <w:rsid w:val="008F31E2"/>
    <w:rsid w:val="008F40B0"/>
    <w:rsid w:val="00900153"/>
    <w:rsid w:val="0090015D"/>
    <w:rsid w:val="00900447"/>
    <w:rsid w:val="00905C05"/>
    <w:rsid w:val="0091035F"/>
    <w:rsid w:val="0091702E"/>
    <w:rsid w:val="00923628"/>
    <w:rsid w:val="0092419F"/>
    <w:rsid w:val="00924B2B"/>
    <w:rsid w:val="009266F2"/>
    <w:rsid w:val="009302F6"/>
    <w:rsid w:val="0093107E"/>
    <w:rsid w:val="0093161F"/>
    <w:rsid w:val="00932956"/>
    <w:rsid w:val="00933541"/>
    <w:rsid w:val="0094006C"/>
    <w:rsid w:val="009441F3"/>
    <w:rsid w:val="00944CAF"/>
    <w:rsid w:val="00945AA7"/>
    <w:rsid w:val="009522F9"/>
    <w:rsid w:val="00952C68"/>
    <w:rsid w:val="009536DA"/>
    <w:rsid w:val="009546BB"/>
    <w:rsid w:val="00954F20"/>
    <w:rsid w:val="0095695A"/>
    <w:rsid w:val="00956DDC"/>
    <w:rsid w:val="009570AB"/>
    <w:rsid w:val="00957307"/>
    <w:rsid w:val="00957475"/>
    <w:rsid w:val="009608C8"/>
    <w:rsid w:val="0096386C"/>
    <w:rsid w:val="009640D5"/>
    <w:rsid w:val="00967492"/>
    <w:rsid w:val="0096767A"/>
    <w:rsid w:val="00971537"/>
    <w:rsid w:val="00971AA2"/>
    <w:rsid w:val="00972CC7"/>
    <w:rsid w:val="009731FC"/>
    <w:rsid w:val="00973325"/>
    <w:rsid w:val="00974392"/>
    <w:rsid w:val="00983B52"/>
    <w:rsid w:val="0098498C"/>
    <w:rsid w:val="009851C9"/>
    <w:rsid w:val="00986009"/>
    <w:rsid w:val="009B1347"/>
    <w:rsid w:val="009B1A93"/>
    <w:rsid w:val="009B5787"/>
    <w:rsid w:val="009C70B8"/>
    <w:rsid w:val="009D343D"/>
    <w:rsid w:val="009D3BAB"/>
    <w:rsid w:val="009D4282"/>
    <w:rsid w:val="009D5B53"/>
    <w:rsid w:val="009D72B6"/>
    <w:rsid w:val="009E0631"/>
    <w:rsid w:val="009E58E4"/>
    <w:rsid w:val="009F0936"/>
    <w:rsid w:val="009F5D0C"/>
    <w:rsid w:val="00A058E0"/>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349F"/>
    <w:rsid w:val="00A441C2"/>
    <w:rsid w:val="00A451BF"/>
    <w:rsid w:val="00A4578B"/>
    <w:rsid w:val="00A477A0"/>
    <w:rsid w:val="00A50220"/>
    <w:rsid w:val="00A5434E"/>
    <w:rsid w:val="00A54AD6"/>
    <w:rsid w:val="00A55168"/>
    <w:rsid w:val="00A62412"/>
    <w:rsid w:val="00A63ACE"/>
    <w:rsid w:val="00A65DEB"/>
    <w:rsid w:val="00A7018A"/>
    <w:rsid w:val="00A7215B"/>
    <w:rsid w:val="00A725A6"/>
    <w:rsid w:val="00A83DB1"/>
    <w:rsid w:val="00A83E24"/>
    <w:rsid w:val="00A8434A"/>
    <w:rsid w:val="00A8471C"/>
    <w:rsid w:val="00A86430"/>
    <w:rsid w:val="00A91FEF"/>
    <w:rsid w:val="00A94AF8"/>
    <w:rsid w:val="00A958CF"/>
    <w:rsid w:val="00AA4657"/>
    <w:rsid w:val="00AA6A02"/>
    <w:rsid w:val="00AA7CBC"/>
    <w:rsid w:val="00AB22D8"/>
    <w:rsid w:val="00AB3B34"/>
    <w:rsid w:val="00AB4004"/>
    <w:rsid w:val="00AB6C11"/>
    <w:rsid w:val="00AB7F50"/>
    <w:rsid w:val="00AC0C19"/>
    <w:rsid w:val="00AC1AB7"/>
    <w:rsid w:val="00AC2FF8"/>
    <w:rsid w:val="00AC32AE"/>
    <w:rsid w:val="00AC351F"/>
    <w:rsid w:val="00AC50C9"/>
    <w:rsid w:val="00AD2089"/>
    <w:rsid w:val="00AD2B68"/>
    <w:rsid w:val="00AD42B2"/>
    <w:rsid w:val="00AD4525"/>
    <w:rsid w:val="00AE0A75"/>
    <w:rsid w:val="00AE4D57"/>
    <w:rsid w:val="00AE5207"/>
    <w:rsid w:val="00AF31CE"/>
    <w:rsid w:val="00AF3C75"/>
    <w:rsid w:val="00AF60B8"/>
    <w:rsid w:val="00AF69F1"/>
    <w:rsid w:val="00AF75BA"/>
    <w:rsid w:val="00B015A7"/>
    <w:rsid w:val="00B04980"/>
    <w:rsid w:val="00B05306"/>
    <w:rsid w:val="00B071F2"/>
    <w:rsid w:val="00B07E7A"/>
    <w:rsid w:val="00B11A99"/>
    <w:rsid w:val="00B1396B"/>
    <w:rsid w:val="00B14DB1"/>
    <w:rsid w:val="00B20661"/>
    <w:rsid w:val="00B210AB"/>
    <w:rsid w:val="00B22457"/>
    <w:rsid w:val="00B22608"/>
    <w:rsid w:val="00B22BBC"/>
    <w:rsid w:val="00B23E73"/>
    <w:rsid w:val="00B254BE"/>
    <w:rsid w:val="00B2702D"/>
    <w:rsid w:val="00B274AA"/>
    <w:rsid w:val="00B32196"/>
    <w:rsid w:val="00B321AE"/>
    <w:rsid w:val="00B4030D"/>
    <w:rsid w:val="00B41BEF"/>
    <w:rsid w:val="00B44530"/>
    <w:rsid w:val="00B44866"/>
    <w:rsid w:val="00B46714"/>
    <w:rsid w:val="00B468E2"/>
    <w:rsid w:val="00B4733B"/>
    <w:rsid w:val="00B47896"/>
    <w:rsid w:val="00B54D54"/>
    <w:rsid w:val="00B55724"/>
    <w:rsid w:val="00B57719"/>
    <w:rsid w:val="00B57B03"/>
    <w:rsid w:val="00B6417C"/>
    <w:rsid w:val="00B64F91"/>
    <w:rsid w:val="00B6761D"/>
    <w:rsid w:val="00B74B02"/>
    <w:rsid w:val="00B80866"/>
    <w:rsid w:val="00B81392"/>
    <w:rsid w:val="00B81A9D"/>
    <w:rsid w:val="00B84EDD"/>
    <w:rsid w:val="00B85C4D"/>
    <w:rsid w:val="00B91CFE"/>
    <w:rsid w:val="00B9236C"/>
    <w:rsid w:val="00B9249B"/>
    <w:rsid w:val="00B9548B"/>
    <w:rsid w:val="00B96138"/>
    <w:rsid w:val="00B96DA9"/>
    <w:rsid w:val="00BA07F4"/>
    <w:rsid w:val="00BA6661"/>
    <w:rsid w:val="00BA6BF4"/>
    <w:rsid w:val="00BB3F15"/>
    <w:rsid w:val="00BB4836"/>
    <w:rsid w:val="00BC24AE"/>
    <w:rsid w:val="00BC3CDB"/>
    <w:rsid w:val="00BC5074"/>
    <w:rsid w:val="00BC5943"/>
    <w:rsid w:val="00BD011C"/>
    <w:rsid w:val="00BD24BA"/>
    <w:rsid w:val="00BE2D26"/>
    <w:rsid w:val="00BF0A61"/>
    <w:rsid w:val="00BF2B5B"/>
    <w:rsid w:val="00BF5274"/>
    <w:rsid w:val="00BF60CA"/>
    <w:rsid w:val="00C00161"/>
    <w:rsid w:val="00C00AAB"/>
    <w:rsid w:val="00C00C08"/>
    <w:rsid w:val="00C02F45"/>
    <w:rsid w:val="00C041EB"/>
    <w:rsid w:val="00C05629"/>
    <w:rsid w:val="00C10D69"/>
    <w:rsid w:val="00C112EB"/>
    <w:rsid w:val="00C145CB"/>
    <w:rsid w:val="00C230D4"/>
    <w:rsid w:val="00C2490F"/>
    <w:rsid w:val="00C25066"/>
    <w:rsid w:val="00C26010"/>
    <w:rsid w:val="00C26190"/>
    <w:rsid w:val="00C32BC5"/>
    <w:rsid w:val="00C32D39"/>
    <w:rsid w:val="00C347F7"/>
    <w:rsid w:val="00C35C66"/>
    <w:rsid w:val="00C3687C"/>
    <w:rsid w:val="00C37D6E"/>
    <w:rsid w:val="00C40874"/>
    <w:rsid w:val="00C428E4"/>
    <w:rsid w:val="00C43758"/>
    <w:rsid w:val="00C43C7E"/>
    <w:rsid w:val="00C43FF4"/>
    <w:rsid w:val="00C502A0"/>
    <w:rsid w:val="00C528C2"/>
    <w:rsid w:val="00C53775"/>
    <w:rsid w:val="00C53F97"/>
    <w:rsid w:val="00C6505C"/>
    <w:rsid w:val="00C658CD"/>
    <w:rsid w:val="00C66780"/>
    <w:rsid w:val="00C717C9"/>
    <w:rsid w:val="00C75F56"/>
    <w:rsid w:val="00C864A5"/>
    <w:rsid w:val="00C9066C"/>
    <w:rsid w:val="00C91C9B"/>
    <w:rsid w:val="00C9585B"/>
    <w:rsid w:val="00C9613B"/>
    <w:rsid w:val="00C9729B"/>
    <w:rsid w:val="00CA0380"/>
    <w:rsid w:val="00CA074A"/>
    <w:rsid w:val="00CA4472"/>
    <w:rsid w:val="00CA5614"/>
    <w:rsid w:val="00CA5BD8"/>
    <w:rsid w:val="00CB28B2"/>
    <w:rsid w:val="00CB54B1"/>
    <w:rsid w:val="00CC29EE"/>
    <w:rsid w:val="00CC53BC"/>
    <w:rsid w:val="00CC7A88"/>
    <w:rsid w:val="00CD028F"/>
    <w:rsid w:val="00CD1913"/>
    <w:rsid w:val="00CD4462"/>
    <w:rsid w:val="00CD52B2"/>
    <w:rsid w:val="00CD634C"/>
    <w:rsid w:val="00CE0BB3"/>
    <w:rsid w:val="00CE0F4E"/>
    <w:rsid w:val="00CE18F9"/>
    <w:rsid w:val="00CE1FC5"/>
    <w:rsid w:val="00CE3722"/>
    <w:rsid w:val="00CE3932"/>
    <w:rsid w:val="00CE3DDF"/>
    <w:rsid w:val="00CE5AEA"/>
    <w:rsid w:val="00CE76EA"/>
    <w:rsid w:val="00CF0862"/>
    <w:rsid w:val="00CF563B"/>
    <w:rsid w:val="00D10CCD"/>
    <w:rsid w:val="00D12C58"/>
    <w:rsid w:val="00D214C8"/>
    <w:rsid w:val="00D23EC1"/>
    <w:rsid w:val="00D3247B"/>
    <w:rsid w:val="00D363D0"/>
    <w:rsid w:val="00D4260D"/>
    <w:rsid w:val="00D46B4D"/>
    <w:rsid w:val="00D47F8C"/>
    <w:rsid w:val="00D53344"/>
    <w:rsid w:val="00D57AC8"/>
    <w:rsid w:val="00D615D0"/>
    <w:rsid w:val="00D7097C"/>
    <w:rsid w:val="00D71D9D"/>
    <w:rsid w:val="00D74F27"/>
    <w:rsid w:val="00D750D0"/>
    <w:rsid w:val="00D75110"/>
    <w:rsid w:val="00D84FAD"/>
    <w:rsid w:val="00D90049"/>
    <w:rsid w:val="00D9183A"/>
    <w:rsid w:val="00D95774"/>
    <w:rsid w:val="00D97BC6"/>
    <w:rsid w:val="00DA23A1"/>
    <w:rsid w:val="00DA36EA"/>
    <w:rsid w:val="00DA5AE6"/>
    <w:rsid w:val="00DB35A7"/>
    <w:rsid w:val="00DB401A"/>
    <w:rsid w:val="00DB640D"/>
    <w:rsid w:val="00DB6DA5"/>
    <w:rsid w:val="00DC0469"/>
    <w:rsid w:val="00DC2F73"/>
    <w:rsid w:val="00DC5797"/>
    <w:rsid w:val="00DC7454"/>
    <w:rsid w:val="00DC79BA"/>
    <w:rsid w:val="00DC7C89"/>
    <w:rsid w:val="00DC7CAD"/>
    <w:rsid w:val="00DD1104"/>
    <w:rsid w:val="00DD3057"/>
    <w:rsid w:val="00DD3A4A"/>
    <w:rsid w:val="00DD3BB1"/>
    <w:rsid w:val="00DD6D0D"/>
    <w:rsid w:val="00DE1912"/>
    <w:rsid w:val="00DE192B"/>
    <w:rsid w:val="00DE2DFC"/>
    <w:rsid w:val="00DE32EA"/>
    <w:rsid w:val="00DE3C50"/>
    <w:rsid w:val="00DE4525"/>
    <w:rsid w:val="00DE5EFD"/>
    <w:rsid w:val="00DE769F"/>
    <w:rsid w:val="00DF106C"/>
    <w:rsid w:val="00DF1676"/>
    <w:rsid w:val="00DF1B15"/>
    <w:rsid w:val="00E0153E"/>
    <w:rsid w:val="00E04798"/>
    <w:rsid w:val="00E04A23"/>
    <w:rsid w:val="00E06B07"/>
    <w:rsid w:val="00E128BB"/>
    <w:rsid w:val="00E16641"/>
    <w:rsid w:val="00E26D94"/>
    <w:rsid w:val="00E3210D"/>
    <w:rsid w:val="00E33B30"/>
    <w:rsid w:val="00E33BC4"/>
    <w:rsid w:val="00E33F25"/>
    <w:rsid w:val="00E359FE"/>
    <w:rsid w:val="00E37247"/>
    <w:rsid w:val="00E37FE1"/>
    <w:rsid w:val="00E40EC1"/>
    <w:rsid w:val="00E42056"/>
    <w:rsid w:val="00E42934"/>
    <w:rsid w:val="00E42C9F"/>
    <w:rsid w:val="00E43829"/>
    <w:rsid w:val="00E43934"/>
    <w:rsid w:val="00E46A33"/>
    <w:rsid w:val="00E474CD"/>
    <w:rsid w:val="00E50907"/>
    <w:rsid w:val="00E553A0"/>
    <w:rsid w:val="00E56874"/>
    <w:rsid w:val="00E62876"/>
    <w:rsid w:val="00E63AF3"/>
    <w:rsid w:val="00E63E52"/>
    <w:rsid w:val="00E702F0"/>
    <w:rsid w:val="00E7103A"/>
    <w:rsid w:val="00E74ABB"/>
    <w:rsid w:val="00E74B1F"/>
    <w:rsid w:val="00E8383A"/>
    <w:rsid w:val="00E875E9"/>
    <w:rsid w:val="00E977F8"/>
    <w:rsid w:val="00EA053D"/>
    <w:rsid w:val="00EA15C2"/>
    <w:rsid w:val="00EA2116"/>
    <w:rsid w:val="00EA6E04"/>
    <w:rsid w:val="00EA7236"/>
    <w:rsid w:val="00EB3C95"/>
    <w:rsid w:val="00EB6ED5"/>
    <w:rsid w:val="00EC5391"/>
    <w:rsid w:val="00EC6B83"/>
    <w:rsid w:val="00ED11F9"/>
    <w:rsid w:val="00ED1E83"/>
    <w:rsid w:val="00ED4E58"/>
    <w:rsid w:val="00ED59AA"/>
    <w:rsid w:val="00EE0681"/>
    <w:rsid w:val="00EE3E96"/>
    <w:rsid w:val="00EE402B"/>
    <w:rsid w:val="00EE51BF"/>
    <w:rsid w:val="00EE70BA"/>
    <w:rsid w:val="00EE7E6D"/>
    <w:rsid w:val="00EF181E"/>
    <w:rsid w:val="00EF28D9"/>
    <w:rsid w:val="00EF77B8"/>
    <w:rsid w:val="00F011A2"/>
    <w:rsid w:val="00F025B8"/>
    <w:rsid w:val="00F02AF5"/>
    <w:rsid w:val="00F15D0C"/>
    <w:rsid w:val="00F1729D"/>
    <w:rsid w:val="00F21E73"/>
    <w:rsid w:val="00F22576"/>
    <w:rsid w:val="00F33A29"/>
    <w:rsid w:val="00F35D7C"/>
    <w:rsid w:val="00F368F7"/>
    <w:rsid w:val="00F37D01"/>
    <w:rsid w:val="00F412B0"/>
    <w:rsid w:val="00F421F4"/>
    <w:rsid w:val="00F429B1"/>
    <w:rsid w:val="00F4663D"/>
    <w:rsid w:val="00F46783"/>
    <w:rsid w:val="00F50293"/>
    <w:rsid w:val="00F53EAC"/>
    <w:rsid w:val="00F5467A"/>
    <w:rsid w:val="00F56E90"/>
    <w:rsid w:val="00F5761A"/>
    <w:rsid w:val="00F63826"/>
    <w:rsid w:val="00F63E30"/>
    <w:rsid w:val="00F65EC6"/>
    <w:rsid w:val="00F661B7"/>
    <w:rsid w:val="00F67D65"/>
    <w:rsid w:val="00F769C1"/>
    <w:rsid w:val="00F77CA9"/>
    <w:rsid w:val="00F8555B"/>
    <w:rsid w:val="00F86D29"/>
    <w:rsid w:val="00F90A41"/>
    <w:rsid w:val="00F90F61"/>
    <w:rsid w:val="00F934C9"/>
    <w:rsid w:val="00F93F75"/>
    <w:rsid w:val="00F9419E"/>
    <w:rsid w:val="00FA7400"/>
    <w:rsid w:val="00FB03A3"/>
    <w:rsid w:val="00FB072B"/>
    <w:rsid w:val="00FB10BA"/>
    <w:rsid w:val="00FB7CDB"/>
    <w:rsid w:val="00FC0BC9"/>
    <w:rsid w:val="00FC1B8E"/>
    <w:rsid w:val="00FC3175"/>
    <w:rsid w:val="00FC4CF9"/>
    <w:rsid w:val="00FC5692"/>
    <w:rsid w:val="00FD2935"/>
    <w:rsid w:val="00FD2FBB"/>
    <w:rsid w:val="00FD67FE"/>
    <w:rsid w:val="00FE0448"/>
    <w:rsid w:val="00FE14D1"/>
    <w:rsid w:val="00FE341E"/>
    <w:rsid w:val="00FE45D1"/>
    <w:rsid w:val="00FE60D1"/>
    <w:rsid w:val="00FE62C4"/>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 w:type="paragraph" w:styleId="Revision">
    <w:name w:val="Revision"/>
    <w:hidden/>
    <w:uiPriority w:val="99"/>
    <w:semiHidden/>
    <w:rsid w:val="00CE5AEA"/>
    <w:pPr>
      <w:spacing w:after="0" w:line="240" w:lineRule="auto"/>
    </w:pPr>
  </w:style>
  <w:style w:type="paragraph" w:styleId="BalloonText">
    <w:name w:val="Balloon Text"/>
    <w:basedOn w:val="Normal"/>
    <w:link w:val="BalloonTextChar"/>
    <w:uiPriority w:val="99"/>
    <w:semiHidden/>
    <w:unhideWhenUsed/>
    <w:rsid w:val="00E35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9699-94AC-4E9A-BB9D-FDF78198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2022</TotalTime>
  <Pages>44</Pages>
  <Words>11434</Words>
  <Characters>65178</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71</cp:revision>
  <dcterms:created xsi:type="dcterms:W3CDTF">2023-06-23T18:03:00Z</dcterms:created>
  <dcterms:modified xsi:type="dcterms:W3CDTF">2023-06-30T19:23:00Z</dcterms:modified>
</cp:coreProperties>
</file>